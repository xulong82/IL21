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EAC762" w14:textId="77777777" w:rsidR="00AA6861" w:rsidRPr="009E5511" w:rsidRDefault="00AA6861" w:rsidP="00AA6861">
      <w:pPr>
        <w:spacing w:line="360" w:lineRule="auto"/>
        <w:rPr>
          <w:rFonts w:ascii="Arial" w:hAnsi="Arial" w:cs="Arial"/>
          <w:b/>
          <w:color w:val="000000"/>
          <w:sz w:val="28"/>
        </w:rPr>
      </w:pPr>
      <w:r w:rsidRPr="009E5511">
        <w:rPr>
          <w:rFonts w:ascii="Arial" w:hAnsi="Arial" w:cs="Arial"/>
          <w:b/>
          <w:color w:val="000000"/>
          <w:sz w:val="28"/>
        </w:rPr>
        <w:t>Figure Legends</w:t>
      </w:r>
    </w:p>
    <w:p w14:paraId="6DF000B9" w14:textId="77777777" w:rsidR="00AA6861" w:rsidRDefault="00AA6861" w:rsidP="00AA6861">
      <w:pPr>
        <w:spacing w:line="360" w:lineRule="auto"/>
      </w:pPr>
    </w:p>
    <w:p w14:paraId="3FCF8D51" w14:textId="77777777" w:rsidR="00F4058C" w:rsidRDefault="00AA6861" w:rsidP="005543C9">
      <w:pPr>
        <w:spacing w:line="360" w:lineRule="auto"/>
        <w:rPr>
          <w:rFonts w:ascii="Arial" w:hAnsi="Arial"/>
          <w:b/>
        </w:rPr>
      </w:pPr>
      <w:r w:rsidRPr="00F00925">
        <w:rPr>
          <w:rFonts w:ascii="Arial" w:hAnsi="Arial" w:cs="Arial"/>
          <w:b/>
          <w:bCs/>
        </w:rPr>
        <w:t>Figure 1</w:t>
      </w:r>
      <w:r>
        <w:rPr>
          <w:rFonts w:ascii="Arial" w:hAnsi="Arial" w:cs="Arial"/>
          <w:b/>
          <w:bCs/>
        </w:rPr>
        <w:t xml:space="preserve">: </w:t>
      </w:r>
      <w:r w:rsidRPr="00614F28">
        <w:rPr>
          <w:rFonts w:ascii="Arial" w:hAnsi="Arial"/>
          <w:b/>
        </w:rPr>
        <w:t>IL21</w:t>
      </w:r>
      <w:r>
        <w:rPr>
          <w:rFonts w:ascii="Arial" w:hAnsi="Arial"/>
          <w:b/>
        </w:rPr>
        <w:t xml:space="preserve">-expressing CD4 T cells are </w:t>
      </w:r>
      <w:r w:rsidR="0035096C">
        <w:rPr>
          <w:rFonts w:ascii="Arial" w:hAnsi="Arial"/>
          <w:b/>
        </w:rPr>
        <w:t xml:space="preserve">major population of activated CD4 T cells that arise in young naïve mice. </w:t>
      </w:r>
      <w:r w:rsidR="0035096C" w:rsidRPr="005B0F89">
        <w:rPr>
          <w:rFonts w:ascii="Arial" w:hAnsi="Arial"/>
          <w:b/>
        </w:rPr>
        <w:t xml:space="preserve"> </w:t>
      </w:r>
    </w:p>
    <w:p w14:paraId="3A8B32D1" w14:textId="0F0985A2" w:rsidR="00E87105" w:rsidRPr="00F4058C" w:rsidRDefault="00AA6861" w:rsidP="005543C9">
      <w:pPr>
        <w:spacing w:line="360" w:lineRule="auto"/>
        <w:rPr>
          <w:rFonts w:ascii="Arial" w:hAnsi="Arial"/>
          <w:b/>
        </w:rPr>
      </w:pPr>
      <w:r w:rsidRPr="00F00925">
        <w:rPr>
          <w:rFonts w:ascii="Arial" w:hAnsi="Arial" w:cs="Arial"/>
          <w:b/>
          <w:bCs/>
        </w:rPr>
        <w:t>(a)</w:t>
      </w:r>
      <w:r w:rsidRPr="00F00925">
        <w:rPr>
          <w:rFonts w:ascii="Arial" w:hAnsi="Arial" w:cs="Arial"/>
        </w:rPr>
        <w:t xml:space="preserve"> </w:t>
      </w:r>
      <w:r w:rsidR="008E39B7">
        <w:rPr>
          <w:rFonts w:ascii="Arial" w:hAnsi="Arial" w:cs="Arial"/>
        </w:rPr>
        <w:t xml:space="preserve">Representative </w:t>
      </w:r>
      <w:r>
        <w:rPr>
          <w:rFonts w:ascii="Arial" w:hAnsi="Arial" w:cs="Arial"/>
        </w:rPr>
        <w:t xml:space="preserve">FACS profiling of VFP expression by splenic CD4 T cells from </w:t>
      </w:r>
      <w:r w:rsidR="00F4058C">
        <w:rPr>
          <w:rFonts w:ascii="Arial" w:hAnsi="Arial" w:cs="Arial"/>
        </w:rPr>
        <w:t xml:space="preserve">2 and 4 wk old naïve </w:t>
      </w:r>
      <w:r w:rsidRPr="00F00925">
        <w:rPr>
          <w:rFonts w:ascii="Arial" w:hAnsi="Arial" w:cs="Arial"/>
        </w:rPr>
        <w:t>IL21-VFP mice</w:t>
      </w:r>
      <w:r w:rsidR="001A6CCF">
        <w:rPr>
          <w:rFonts w:ascii="Arial" w:hAnsi="Arial" w:cs="Arial"/>
        </w:rPr>
        <w:t xml:space="preserve"> (left)</w:t>
      </w:r>
      <w:r>
        <w:rPr>
          <w:rFonts w:ascii="Arial" w:hAnsi="Arial" w:cs="Arial"/>
        </w:rPr>
        <w:t xml:space="preserve">. </w:t>
      </w:r>
      <w:r w:rsidR="00F4058C">
        <w:rPr>
          <w:rFonts w:ascii="Arial" w:hAnsi="Arial" w:cs="Arial"/>
        </w:rPr>
        <w:t>E</w:t>
      </w:r>
      <w:r>
        <w:rPr>
          <w:rFonts w:ascii="Arial" w:hAnsi="Arial" w:cs="Arial"/>
        </w:rPr>
        <w:t>ach symbol indicat</w:t>
      </w:r>
      <w:r w:rsidR="00E87105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data from an individual mouse</w:t>
      </w:r>
      <w:r w:rsidR="001A6CCF">
        <w:rPr>
          <w:rFonts w:ascii="Arial" w:hAnsi="Arial" w:cs="Arial"/>
        </w:rPr>
        <w:t xml:space="preserve"> (right)</w:t>
      </w:r>
      <w:r>
        <w:rPr>
          <w:rFonts w:ascii="Arial" w:hAnsi="Arial" w:cs="Arial"/>
        </w:rPr>
        <w:t>. Samples from B6 mice lacking the reporter are shown as controls.</w:t>
      </w:r>
      <w:r w:rsidR="00E87105">
        <w:rPr>
          <w:rFonts w:ascii="Arial" w:hAnsi="Arial" w:cs="Arial"/>
        </w:rPr>
        <w:t xml:space="preserve"> Results are p</w:t>
      </w:r>
      <w:r w:rsidR="00E87105" w:rsidRPr="00F00925">
        <w:rPr>
          <w:rFonts w:ascii="Arial" w:hAnsi="Arial" w:cs="Arial"/>
        </w:rPr>
        <w:t>ercentages</w:t>
      </w:r>
      <w:r w:rsidR="00E87105" w:rsidRPr="00F00925">
        <w:rPr>
          <w:rFonts w:ascii="Arial" w:hAnsi="Arial" w:cs="Arial"/>
          <w:b/>
          <w:bCs/>
        </w:rPr>
        <w:t xml:space="preserve"> </w:t>
      </w:r>
      <w:r w:rsidR="00E87105" w:rsidRPr="00F00925">
        <w:rPr>
          <w:rFonts w:ascii="Arial" w:hAnsi="Arial" w:cs="Arial"/>
        </w:rPr>
        <w:t>of VFP</w:t>
      </w:r>
      <w:r w:rsidR="00E87105" w:rsidRPr="00F00925">
        <w:rPr>
          <w:rFonts w:ascii="Arial" w:hAnsi="Arial" w:cs="Arial"/>
          <w:vertAlign w:val="superscript"/>
        </w:rPr>
        <w:t>+</w:t>
      </w:r>
      <w:r w:rsidR="00E87105" w:rsidRPr="00F00925">
        <w:rPr>
          <w:rFonts w:ascii="Arial" w:hAnsi="Arial" w:cs="Arial"/>
        </w:rPr>
        <w:t xml:space="preserve"> CD4</w:t>
      </w:r>
      <w:r w:rsidR="00F4058C">
        <w:rPr>
          <w:rFonts w:ascii="Arial" w:hAnsi="Arial" w:cs="Arial"/>
        </w:rPr>
        <w:t xml:space="preserve"> T cells from</w:t>
      </w:r>
      <w:r w:rsidR="00E87105" w:rsidRPr="00F00925">
        <w:rPr>
          <w:rFonts w:ascii="Arial" w:hAnsi="Arial" w:cs="Arial"/>
        </w:rPr>
        <w:t xml:space="preserve"> PBL and splenocytes </w:t>
      </w:r>
      <w:r w:rsidR="00E87105">
        <w:rPr>
          <w:rFonts w:ascii="Arial" w:hAnsi="Arial" w:cs="Arial"/>
        </w:rPr>
        <w:t xml:space="preserve">for </w:t>
      </w:r>
      <w:r w:rsidR="00E87105" w:rsidRPr="00F00925">
        <w:rPr>
          <w:rFonts w:ascii="Arial" w:hAnsi="Arial" w:cs="Arial"/>
        </w:rPr>
        <w:t xml:space="preserve">mice </w:t>
      </w:r>
      <w:r w:rsidR="00E87105">
        <w:rPr>
          <w:rFonts w:ascii="Arial" w:hAnsi="Arial" w:cs="Arial"/>
        </w:rPr>
        <w:t xml:space="preserve">analyzed </w:t>
      </w:r>
      <w:r w:rsidR="00E87105" w:rsidRPr="00F00925">
        <w:rPr>
          <w:rFonts w:ascii="Arial" w:hAnsi="Arial" w:cs="Arial"/>
        </w:rPr>
        <w:t xml:space="preserve">at </w:t>
      </w:r>
      <w:r w:rsidR="00E87105">
        <w:rPr>
          <w:rFonts w:ascii="Arial" w:hAnsi="Arial" w:cs="Arial"/>
        </w:rPr>
        <w:t>the indicated ages.</w:t>
      </w:r>
      <w:r>
        <w:rPr>
          <w:rFonts w:ascii="Arial" w:hAnsi="Arial" w:cs="Arial"/>
        </w:rPr>
        <w:t xml:space="preserve"> </w:t>
      </w:r>
      <w:r w:rsidRPr="00F00925">
        <w:rPr>
          <w:rFonts w:ascii="Arial" w:hAnsi="Arial" w:cs="Arial"/>
          <w:b/>
          <w:bCs/>
        </w:rPr>
        <w:t xml:space="preserve">(b) </w:t>
      </w:r>
      <w:r w:rsidR="00E87105" w:rsidRPr="00F00925">
        <w:rPr>
          <w:rFonts w:ascii="Arial" w:hAnsi="Arial" w:cs="Arial"/>
        </w:rPr>
        <w:t>Percentages</w:t>
      </w:r>
      <w:r w:rsidR="00E87105" w:rsidRPr="00F00925">
        <w:rPr>
          <w:rFonts w:ascii="Arial" w:hAnsi="Arial" w:cs="Arial"/>
          <w:b/>
          <w:bCs/>
        </w:rPr>
        <w:t xml:space="preserve"> </w:t>
      </w:r>
      <w:r w:rsidR="00E87105" w:rsidRPr="00F00925">
        <w:rPr>
          <w:rFonts w:ascii="Arial" w:hAnsi="Arial" w:cs="Arial"/>
        </w:rPr>
        <w:t>of VFP</w:t>
      </w:r>
      <w:r w:rsidR="00E87105" w:rsidRPr="00F00925">
        <w:rPr>
          <w:rFonts w:ascii="Arial" w:hAnsi="Arial" w:cs="Arial"/>
          <w:vertAlign w:val="superscript"/>
        </w:rPr>
        <w:t>+</w:t>
      </w:r>
      <w:r w:rsidR="00E87105" w:rsidRPr="00F00925">
        <w:rPr>
          <w:rFonts w:ascii="Arial" w:hAnsi="Arial" w:cs="Arial"/>
        </w:rPr>
        <w:t xml:space="preserve"> CD4</w:t>
      </w:r>
      <w:r w:rsidR="00F4058C">
        <w:rPr>
          <w:rFonts w:ascii="Arial" w:hAnsi="Arial" w:cs="Arial"/>
          <w:vertAlign w:val="superscript"/>
        </w:rPr>
        <w:t xml:space="preserve"> </w:t>
      </w:r>
      <w:r w:rsidR="00F4058C">
        <w:rPr>
          <w:rFonts w:ascii="Arial" w:hAnsi="Arial" w:cs="Arial"/>
        </w:rPr>
        <w:t>T cell</w:t>
      </w:r>
      <w:r w:rsidR="00E87105" w:rsidRPr="00F00925">
        <w:rPr>
          <w:rFonts w:ascii="Arial" w:hAnsi="Arial" w:cs="Arial"/>
        </w:rPr>
        <w:t xml:space="preserve"> PBL and splenocytes </w:t>
      </w:r>
      <w:r w:rsidR="00E87105">
        <w:rPr>
          <w:rFonts w:ascii="Arial" w:hAnsi="Arial" w:cs="Arial"/>
        </w:rPr>
        <w:t xml:space="preserve">for groups of </w:t>
      </w:r>
      <w:r w:rsidR="00E87105" w:rsidRPr="00F00925">
        <w:rPr>
          <w:rFonts w:ascii="Arial" w:hAnsi="Arial" w:cs="Arial"/>
        </w:rPr>
        <w:t xml:space="preserve">mice </w:t>
      </w:r>
      <w:r w:rsidR="00E87105">
        <w:rPr>
          <w:rFonts w:ascii="Arial" w:hAnsi="Arial" w:cs="Arial"/>
        </w:rPr>
        <w:t xml:space="preserve">analyzed </w:t>
      </w:r>
      <w:r w:rsidR="00E87105" w:rsidRPr="00F00925">
        <w:rPr>
          <w:rFonts w:ascii="Arial" w:hAnsi="Arial" w:cs="Arial"/>
        </w:rPr>
        <w:t xml:space="preserve">at </w:t>
      </w:r>
      <w:r w:rsidR="00E87105">
        <w:rPr>
          <w:rFonts w:ascii="Arial" w:hAnsi="Arial" w:cs="Arial"/>
        </w:rPr>
        <w:t xml:space="preserve">the indicated ages. </w:t>
      </w:r>
      <w:r w:rsidR="00E87105" w:rsidRPr="00F00925">
        <w:rPr>
          <w:rFonts w:ascii="Arial" w:hAnsi="Arial" w:cs="Arial"/>
          <w:b/>
          <w:bCs/>
        </w:rPr>
        <w:t>(</w:t>
      </w:r>
      <w:r w:rsidR="005543C9">
        <w:rPr>
          <w:rFonts w:ascii="Arial" w:hAnsi="Arial" w:cs="Arial"/>
          <w:b/>
          <w:bCs/>
        </w:rPr>
        <w:t>c</w:t>
      </w:r>
      <w:r w:rsidR="00E87105" w:rsidRPr="00F00925">
        <w:rPr>
          <w:rFonts w:ascii="Arial" w:hAnsi="Arial" w:cs="Arial"/>
          <w:b/>
          <w:bCs/>
        </w:rPr>
        <w:t>)</w:t>
      </w:r>
      <w:r w:rsidR="00E87105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P</w:t>
      </w:r>
      <w:r>
        <w:rPr>
          <w:rFonts w:ascii="Arial" w:hAnsi="Arial" w:cs="Arial"/>
          <w:bCs/>
        </w:rPr>
        <w:t>atterns of</w:t>
      </w:r>
      <w:r w:rsidRPr="00E507D2">
        <w:rPr>
          <w:rFonts w:ascii="Arial" w:hAnsi="Arial" w:cs="Arial"/>
          <w:bCs/>
        </w:rPr>
        <w:t xml:space="preserve"> CD44, ICOS, CXCR5</w:t>
      </w:r>
      <w:r>
        <w:rPr>
          <w:rFonts w:ascii="Arial" w:hAnsi="Arial" w:cs="Arial"/>
          <w:bCs/>
        </w:rPr>
        <w:t xml:space="preserve"> and</w:t>
      </w:r>
      <w:r w:rsidRPr="00E507D2">
        <w:rPr>
          <w:rFonts w:ascii="Arial" w:hAnsi="Arial" w:cs="Arial"/>
          <w:bCs/>
        </w:rPr>
        <w:t xml:space="preserve"> PD1 expression by </w:t>
      </w:r>
      <w:r>
        <w:rPr>
          <w:rFonts w:ascii="Arial" w:hAnsi="Arial" w:cs="Arial"/>
          <w:bCs/>
        </w:rPr>
        <w:t>VFP</w:t>
      </w:r>
      <w:r w:rsidRPr="00E507D2">
        <w:rPr>
          <w:rFonts w:ascii="Arial" w:hAnsi="Arial" w:cs="Arial"/>
          <w:bCs/>
          <w:vertAlign w:val="superscript"/>
        </w:rPr>
        <w:t>+</w:t>
      </w:r>
      <w:r>
        <w:rPr>
          <w:rFonts w:ascii="Arial" w:hAnsi="Arial" w:cs="Arial"/>
          <w:bCs/>
        </w:rPr>
        <w:t xml:space="preserve"> </w:t>
      </w:r>
      <w:r w:rsidRPr="00E507D2">
        <w:rPr>
          <w:rFonts w:ascii="Arial" w:hAnsi="Arial" w:cs="Arial"/>
          <w:bCs/>
        </w:rPr>
        <w:t>splenic CD4</w:t>
      </w:r>
      <w:r w:rsidRPr="00E507D2">
        <w:rPr>
          <w:rFonts w:ascii="Arial" w:hAnsi="Arial" w:cs="Arial"/>
          <w:bCs/>
          <w:vertAlign w:val="superscript"/>
        </w:rPr>
        <w:t xml:space="preserve"> </w:t>
      </w:r>
      <w:r w:rsidRPr="00E507D2">
        <w:rPr>
          <w:rFonts w:ascii="Arial" w:hAnsi="Arial" w:cs="Arial"/>
          <w:bCs/>
        </w:rPr>
        <w:t>T cells</w:t>
      </w:r>
      <w:r>
        <w:rPr>
          <w:rFonts w:ascii="Arial" w:hAnsi="Arial" w:cs="Arial"/>
          <w:b/>
          <w:bCs/>
        </w:rPr>
        <w:t xml:space="preserve"> </w:t>
      </w:r>
      <w:r w:rsidR="00F4058C">
        <w:rPr>
          <w:rFonts w:ascii="Arial" w:hAnsi="Arial" w:cs="Arial"/>
          <w:bCs/>
        </w:rPr>
        <w:t>from 4 wk old naïve IL21-VFP mice</w:t>
      </w:r>
      <w:r>
        <w:rPr>
          <w:rFonts w:ascii="Arial" w:hAnsi="Arial" w:cs="Arial"/>
        </w:rPr>
        <w:t xml:space="preserve">. </w:t>
      </w:r>
      <w:r w:rsidR="00E87105">
        <w:rPr>
          <w:rFonts w:ascii="Arial" w:hAnsi="Arial" w:cs="Arial"/>
          <w:b/>
        </w:rPr>
        <w:t>(</w:t>
      </w:r>
      <w:r w:rsidR="005543C9">
        <w:rPr>
          <w:rFonts w:ascii="Arial" w:hAnsi="Arial" w:cs="Arial"/>
          <w:b/>
        </w:rPr>
        <w:t>d</w:t>
      </w:r>
      <w:r w:rsidR="00E87105">
        <w:rPr>
          <w:rFonts w:ascii="Arial" w:hAnsi="Arial" w:cs="Arial"/>
          <w:b/>
        </w:rPr>
        <w:t xml:space="preserve">) </w:t>
      </w:r>
      <w:r w:rsidR="005543C9">
        <w:rPr>
          <w:rFonts w:ascii="Arial" w:hAnsi="Arial" w:cs="Arial"/>
        </w:rPr>
        <w:t>Representative FACS plots comparing reporter expression of</w:t>
      </w:r>
      <w:r w:rsidR="00E87105">
        <w:rPr>
          <w:rFonts w:ascii="Arial" w:hAnsi="Arial" w:cs="Arial"/>
          <w:bCs/>
        </w:rPr>
        <w:t xml:space="preserve"> </w:t>
      </w:r>
      <w:r w:rsidR="00E87105" w:rsidRPr="00E507D2">
        <w:rPr>
          <w:rFonts w:ascii="Arial" w:hAnsi="Arial" w:cs="Arial"/>
          <w:bCs/>
        </w:rPr>
        <w:t>CD4 T cells from</w:t>
      </w:r>
      <w:r w:rsidR="00E87105">
        <w:rPr>
          <w:rFonts w:ascii="Arial" w:hAnsi="Arial" w:cs="Arial"/>
          <w:b/>
          <w:bCs/>
        </w:rPr>
        <w:t xml:space="preserve"> </w:t>
      </w:r>
      <w:r w:rsidR="00E87105">
        <w:rPr>
          <w:rFonts w:ascii="Arial" w:hAnsi="Arial" w:cs="Arial"/>
        </w:rPr>
        <w:t>splenocytes</w:t>
      </w:r>
      <w:r w:rsidR="00E87105" w:rsidRPr="00F00925">
        <w:rPr>
          <w:rFonts w:ascii="Arial" w:hAnsi="Arial" w:cs="Arial"/>
        </w:rPr>
        <w:t xml:space="preserve"> </w:t>
      </w:r>
      <w:r w:rsidR="00E87105">
        <w:rPr>
          <w:rFonts w:ascii="Arial" w:hAnsi="Arial" w:cs="Arial"/>
        </w:rPr>
        <w:t>of</w:t>
      </w:r>
      <w:r w:rsidR="00E87105" w:rsidRPr="00F00925">
        <w:rPr>
          <w:rFonts w:ascii="Arial" w:hAnsi="Arial" w:cs="Arial"/>
          <w:b/>
          <w:bCs/>
        </w:rPr>
        <w:t xml:space="preserve"> </w:t>
      </w:r>
      <w:r w:rsidR="00E87105">
        <w:rPr>
          <w:rFonts w:ascii="Arial" w:hAnsi="Arial" w:cs="Arial"/>
        </w:rPr>
        <w:t>four to six week old</w:t>
      </w:r>
      <w:r w:rsidR="00E87105" w:rsidRPr="00F00925">
        <w:rPr>
          <w:rFonts w:ascii="Arial" w:hAnsi="Arial" w:cs="Arial"/>
          <w:b/>
          <w:bCs/>
        </w:rPr>
        <w:t xml:space="preserve"> </w:t>
      </w:r>
      <w:r w:rsidR="00E87105" w:rsidRPr="00F00925">
        <w:rPr>
          <w:rFonts w:ascii="Arial" w:hAnsi="Arial" w:cs="Arial"/>
        </w:rPr>
        <w:t>IL21-</w:t>
      </w:r>
      <w:r w:rsidR="00E87105" w:rsidRPr="005F4D83">
        <w:rPr>
          <w:rFonts w:ascii="Arial" w:hAnsi="Arial" w:cs="Arial"/>
        </w:rPr>
        <w:t>VFP (n</w:t>
      </w:r>
      <w:r w:rsidR="00E87105" w:rsidRPr="00AA0ABD">
        <w:rPr>
          <w:rFonts w:ascii="Arial" w:hAnsi="Arial" w:cs="Arial"/>
        </w:rPr>
        <w:t>=</w:t>
      </w:r>
      <w:r w:rsidR="00E87105">
        <w:rPr>
          <w:rFonts w:ascii="Arial" w:hAnsi="Arial" w:cs="Arial"/>
        </w:rPr>
        <w:t>7</w:t>
      </w:r>
      <w:r w:rsidR="00E87105" w:rsidRPr="00AA0ABD">
        <w:rPr>
          <w:rFonts w:ascii="Arial" w:hAnsi="Arial" w:cs="Arial"/>
        </w:rPr>
        <w:t xml:space="preserve">), </w:t>
      </w:r>
      <w:r w:rsidR="00E87105" w:rsidRPr="005F4D83">
        <w:rPr>
          <w:rFonts w:ascii="Arial" w:hAnsi="Arial" w:cs="Arial"/>
        </w:rPr>
        <w:t>IL</w:t>
      </w:r>
      <w:r w:rsidR="00E87105">
        <w:rPr>
          <w:rFonts w:ascii="Arial" w:hAnsi="Arial" w:cs="Arial"/>
        </w:rPr>
        <w:t>17</w:t>
      </w:r>
      <w:r w:rsidR="00E87105" w:rsidRPr="005F4D83">
        <w:rPr>
          <w:rFonts w:ascii="Arial" w:hAnsi="Arial" w:cs="Arial"/>
        </w:rPr>
        <w:t>-GFP (n</w:t>
      </w:r>
      <w:r w:rsidR="00E87105" w:rsidRPr="00AA0ABD">
        <w:rPr>
          <w:rFonts w:ascii="Arial" w:hAnsi="Arial" w:cs="Arial"/>
        </w:rPr>
        <w:t>=</w:t>
      </w:r>
      <w:r w:rsidR="00E87105">
        <w:rPr>
          <w:rFonts w:ascii="Arial" w:hAnsi="Arial" w:cs="Arial"/>
        </w:rPr>
        <w:t>7</w:t>
      </w:r>
      <w:r w:rsidR="00E87105" w:rsidRPr="00AA0ABD">
        <w:rPr>
          <w:rFonts w:ascii="Arial" w:hAnsi="Arial" w:cs="Arial"/>
        </w:rPr>
        <w:t xml:space="preserve">), </w:t>
      </w:r>
      <w:r w:rsidR="00E87105" w:rsidRPr="005F4D83">
        <w:rPr>
          <w:rFonts w:ascii="Arial" w:hAnsi="Arial" w:cs="Arial"/>
        </w:rPr>
        <w:t>IL10-GFP (n</w:t>
      </w:r>
      <w:r w:rsidR="00E87105" w:rsidRPr="00AA0ABD">
        <w:rPr>
          <w:rFonts w:ascii="Arial" w:hAnsi="Arial" w:cs="Arial"/>
        </w:rPr>
        <w:t>=</w:t>
      </w:r>
      <w:r w:rsidR="00E87105">
        <w:rPr>
          <w:rFonts w:ascii="Arial" w:hAnsi="Arial" w:cs="Arial"/>
        </w:rPr>
        <w:t xml:space="preserve">7), </w:t>
      </w:r>
      <w:r w:rsidR="00E87105" w:rsidRPr="005F4D83">
        <w:rPr>
          <w:rFonts w:ascii="Arial" w:hAnsi="Arial" w:cs="Arial"/>
        </w:rPr>
        <w:t xml:space="preserve">IFNγ-YFP </w:t>
      </w:r>
      <w:r w:rsidR="00E87105" w:rsidRPr="00AA0ABD">
        <w:rPr>
          <w:rFonts w:ascii="Arial" w:hAnsi="Arial" w:cs="Arial"/>
        </w:rPr>
        <w:t>(n=</w:t>
      </w:r>
      <w:r w:rsidR="00E87105">
        <w:rPr>
          <w:rFonts w:ascii="Arial" w:hAnsi="Arial" w:cs="Arial"/>
        </w:rPr>
        <w:t>7</w:t>
      </w:r>
      <w:r w:rsidR="00E87105" w:rsidRPr="00AA0ABD">
        <w:rPr>
          <w:rFonts w:ascii="Arial" w:hAnsi="Arial" w:cs="Arial"/>
        </w:rPr>
        <w:t>)</w:t>
      </w:r>
      <w:r w:rsidR="00E87105">
        <w:rPr>
          <w:rFonts w:ascii="Arial" w:hAnsi="Arial" w:cs="Arial"/>
        </w:rPr>
        <w:t xml:space="preserve"> and FoxP3-GFP (n=7) heterozygous reporter mice</w:t>
      </w:r>
      <w:r w:rsidR="00E87105" w:rsidRPr="00F00925">
        <w:rPr>
          <w:rFonts w:ascii="Arial" w:hAnsi="Arial" w:cs="Arial"/>
        </w:rPr>
        <w:t xml:space="preserve"> </w:t>
      </w:r>
      <w:r w:rsidR="00E87105">
        <w:rPr>
          <w:rFonts w:ascii="Arial" w:hAnsi="Arial" w:cs="Arial"/>
        </w:rPr>
        <w:t xml:space="preserve">on a B6 background </w:t>
      </w:r>
      <w:r w:rsidR="001A6CCF">
        <w:rPr>
          <w:rFonts w:ascii="Arial" w:hAnsi="Arial" w:cs="Arial"/>
        </w:rPr>
        <w:t>(</w:t>
      </w:r>
      <w:r w:rsidR="00A777E8">
        <w:rPr>
          <w:rFonts w:ascii="Arial" w:hAnsi="Arial" w:cs="Arial"/>
        </w:rPr>
        <w:t>left).</w:t>
      </w:r>
      <w:r w:rsidR="00E87105">
        <w:rPr>
          <w:rFonts w:ascii="Arial" w:hAnsi="Arial" w:cs="Arial"/>
        </w:rPr>
        <w:t xml:space="preserve"> Results</w:t>
      </w:r>
      <w:r w:rsidR="001A6CCF">
        <w:rPr>
          <w:rFonts w:ascii="Arial" w:hAnsi="Arial" w:cs="Arial"/>
        </w:rPr>
        <w:t xml:space="preserve"> summarized on graph (</w:t>
      </w:r>
      <w:r w:rsidR="00A777E8">
        <w:rPr>
          <w:rFonts w:ascii="Arial" w:hAnsi="Arial" w:cs="Arial"/>
        </w:rPr>
        <w:t xml:space="preserve">right) </w:t>
      </w:r>
      <w:r w:rsidR="001A6CCF">
        <w:rPr>
          <w:rFonts w:ascii="Arial" w:hAnsi="Arial" w:cs="Arial"/>
        </w:rPr>
        <w:t xml:space="preserve">are </w:t>
      </w:r>
      <w:r w:rsidR="00E87105">
        <w:rPr>
          <w:rFonts w:ascii="Arial" w:hAnsi="Arial" w:cs="Arial"/>
        </w:rPr>
        <w:t xml:space="preserve">reported as </w:t>
      </w:r>
      <w:r w:rsidR="00EC051B">
        <w:rPr>
          <w:rFonts w:ascii="Arial" w:hAnsi="Arial" w:cs="Arial"/>
        </w:rPr>
        <w:t>percentage</w:t>
      </w:r>
      <w:r w:rsidR="002D5B8F">
        <w:rPr>
          <w:rFonts w:ascii="Arial" w:hAnsi="Arial" w:cs="Arial"/>
        </w:rPr>
        <w:t xml:space="preserve"> of </w:t>
      </w:r>
      <w:r w:rsidR="00E87105">
        <w:rPr>
          <w:rFonts w:ascii="Arial" w:hAnsi="Arial" w:cs="Arial"/>
        </w:rPr>
        <w:t>reporter</w:t>
      </w:r>
      <w:r w:rsidR="002D5B8F">
        <w:rPr>
          <w:rFonts w:ascii="Arial" w:hAnsi="Arial" w:cs="Arial"/>
        </w:rPr>
        <w:t>-positive CD4</w:t>
      </w:r>
      <w:r w:rsidR="00EC051B">
        <w:rPr>
          <w:rFonts w:ascii="Arial" w:hAnsi="Arial" w:cs="Arial"/>
          <w:vertAlign w:val="superscript"/>
        </w:rPr>
        <w:t xml:space="preserve"> </w:t>
      </w:r>
      <w:r w:rsidR="002D5B8F">
        <w:rPr>
          <w:rFonts w:ascii="Arial" w:hAnsi="Arial" w:cs="Arial"/>
        </w:rPr>
        <w:t>T cells</w:t>
      </w:r>
      <w:r w:rsidR="00E87105">
        <w:rPr>
          <w:rFonts w:ascii="Arial" w:hAnsi="Arial" w:cs="Arial"/>
        </w:rPr>
        <w:t xml:space="preserve"> (black) and </w:t>
      </w:r>
      <w:r w:rsidR="002D5B8F">
        <w:rPr>
          <w:rFonts w:ascii="Arial" w:hAnsi="Arial" w:cs="Arial"/>
        </w:rPr>
        <w:t xml:space="preserve">those </w:t>
      </w:r>
      <w:r w:rsidR="00EC051B">
        <w:rPr>
          <w:rFonts w:ascii="Arial" w:hAnsi="Arial" w:cs="Arial"/>
        </w:rPr>
        <w:t xml:space="preserve">co-expressing </w:t>
      </w:r>
      <w:r w:rsidR="00E87105">
        <w:rPr>
          <w:rFonts w:ascii="Arial" w:hAnsi="Arial" w:cs="Arial"/>
        </w:rPr>
        <w:t>CD44 (</w:t>
      </w:r>
      <w:r w:rsidR="00C63F8F">
        <w:rPr>
          <w:rFonts w:ascii="Arial" w:hAnsi="Arial" w:cs="Arial"/>
        </w:rPr>
        <w:t>white</w:t>
      </w:r>
      <w:r w:rsidR="00E87105">
        <w:rPr>
          <w:rFonts w:ascii="Arial" w:hAnsi="Arial" w:cs="Arial"/>
        </w:rPr>
        <w:t>).</w:t>
      </w:r>
      <w:r w:rsidR="00C63F8F">
        <w:rPr>
          <w:rFonts w:ascii="Arial" w:hAnsi="Arial" w:cs="Arial"/>
        </w:rPr>
        <w:t xml:space="preserve"> Dat</w:t>
      </w:r>
      <w:r w:rsidR="00BD583A">
        <w:rPr>
          <w:rFonts w:ascii="Arial" w:hAnsi="Arial" w:cs="Arial"/>
        </w:rPr>
        <w:t>a</w:t>
      </w:r>
      <w:r w:rsidR="00C63F8F">
        <w:rPr>
          <w:rFonts w:ascii="Arial" w:hAnsi="Arial" w:cs="Arial"/>
        </w:rPr>
        <w:t xml:space="preserve"> are representative of at least three independent experiments. </w:t>
      </w:r>
      <w:r w:rsidR="00F42BA4" w:rsidRPr="00AA0ABD">
        <w:rPr>
          <w:rFonts w:ascii="Arial" w:hAnsi="Arial" w:cs="Arial"/>
        </w:rPr>
        <w:t>**</w:t>
      </w:r>
      <w:r w:rsidR="00F42BA4">
        <w:rPr>
          <w:rFonts w:ascii="Arial" w:hAnsi="Arial" w:cs="Arial"/>
        </w:rPr>
        <w:t xml:space="preserve">* P </w:t>
      </w:r>
      <w:r w:rsidR="00F42BA4" w:rsidRPr="00AA0ABD">
        <w:rPr>
          <w:rFonts w:ascii="Arial" w:hAnsi="Arial" w:cs="Arial"/>
        </w:rPr>
        <w:t>≤0.0</w:t>
      </w:r>
      <w:r w:rsidR="00F42BA4">
        <w:rPr>
          <w:rFonts w:ascii="Arial" w:hAnsi="Arial" w:cs="Arial"/>
        </w:rPr>
        <w:t>0</w:t>
      </w:r>
      <w:r w:rsidR="00715BB9">
        <w:rPr>
          <w:rFonts w:ascii="Arial" w:hAnsi="Arial" w:cs="Arial"/>
        </w:rPr>
        <w:t>0</w:t>
      </w:r>
      <w:r w:rsidR="00F42BA4">
        <w:rPr>
          <w:rFonts w:ascii="Arial" w:hAnsi="Arial" w:cs="Arial"/>
        </w:rPr>
        <w:t>1 (Mann Whitney)</w:t>
      </w:r>
      <w:r w:rsidR="00F42BA4" w:rsidRPr="00AA0ABD">
        <w:rPr>
          <w:rFonts w:ascii="Arial" w:hAnsi="Arial" w:cs="Arial"/>
        </w:rPr>
        <w:t>.</w:t>
      </w:r>
      <w:r w:rsidR="00715BB9">
        <w:rPr>
          <w:rFonts w:ascii="Arial" w:hAnsi="Arial" w:cs="Arial"/>
        </w:rPr>
        <w:t xml:space="preserve">  **P </w:t>
      </w:r>
      <w:r w:rsidR="00715BB9" w:rsidRPr="00AA0ABD">
        <w:rPr>
          <w:rFonts w:ascii="Arial" w:hAnsi="Arial" w:cs="Arial"/>
        </w:rPr>
        <w:t>≤0.</w:t>
      </w:r>
      <w:r w:rsidR="00715BB9">
        <w:rPr>
          <w:rFonts w:ascii="Arial" w:hAnsi="Arial" w:cs="Arial"/>
        </w:rPr>
        <w:t xml:space="preserve">02 (Kruskal-Wallis). </w:t>
      </w:r>
    </w:p>
    <w:p w14:paraId="09295C36" w14:textId="77777777" w:rsidR="00AA6861" w:rsidRPr="00F00925" w:rsidRDefault="00AA6861" w:rsidP="00AA6861">
      <w:pPr>
        <w:spacing w:line="360" w:lineRule="auto"/>
        <w:rPr>
          <w:rFonts w:ascii="Arial" w:hAnsi="Arial" w:cs="Arial"/>
        </w:rPr>
      </w:pPr>
    </w:p>
    <w:p w14:paraId="12C346C2" w14:textId="79EBC743" w:rsidR="00AA6861" w:rsidRDefault="00AA6861" w:rsidP="00AA6861">
      <w:pPr>
        <w:spacing w:line="360" w:lineRule="auto"/>
        <w:rPr>
          <w:rFonts w:ascii="Arial" w:hAnsi="Arial"/>
        </w:rPr>
      </w:pPr>
      <w:r w:rsidRPr="00F00925">
        <w:rPr>
          <w:rFonts w:ascii="Arial" w:hAnsi="Arial" w:cs="Arial"/>
          <w:b/>
          <w:bCs/>
        </w:rPr>
        <w:t xml:space="preserve">Figure </w:t>
      </w:r>
      <w:r w:rsidR="009659E8"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>:</w:t>
      </w:r>
      <w:r w:rsidRPr="001259A1">
        <w:rPr>
          <w:rFonts w:ascii="Arial" w:hAnsi="Arial"/>
          <w:b/>
        </w:rPr>
        <w:t xml:space="preserve"> </w:t>
      </w:r>
      <w:r w:rsidR="00DC727B">
        <w:rPr>
          <w:rFonts w:ascii="Arial" w:hAnsi="Arial"/>
          <w:b/>
        </w:rPr>
        <w:t xml:space="preserve">Early </w:t>
      </w:r>
      <w:r w:rsidR="002D5B8F" w:rsidRPr="00B91D73">
        <w:rPr>
          <w:rFonts w:ascii="Arial" w:hAnsi="Arial" w:cs="Arial"/>
          <w:b/>
        </w:rPr>
        <w:t>IL21</w:t>
      </w:r>
      <w:r w:rsidR="006F3828">
        <w:rPr>
          <w:rFonts w:ascii="Arial" w:hAnsi="Arial" w:cs="Arial"/>
          <w:b/>
        </w:rPr>
        <w:t>-VFP</w:t>
      </w:r>
      <w:r w:rsidR="002D5B8F" w:rsidRPr="00B91D73">
        <w:rPr>
          <w:rFonts w:ascii="Arial" w:hAnsi="Arial" w:cs="Arial"/>
          <w:b/>
          <w:vertAlign w:val="superscript"/>
        </w:rPr>
        <w:t xml:space="preserve">+ </w:t>
      </w:r>
      <w:r w:rsidR="002D5B8F" w:rsidRPr="00B91D73">
        <w:rPr>
          <w:rFonts w:ascii="Arial" w:hAnsi="Arial" w:cs="Arial"/>
          <w:b/>
        </w:rPr>
        <w:t>CD4</w:t>
      </w:r>
      <w:r w:rsidR="002D5B8F" w:rsidRPr="00B91D73">
        <w:rPr>
          <w:rFonts w:ascii="Arial" w:hAnsi="Arial" w:cs="Arial"/>
          <w:b/>
          <w:vertAlign w:val="superscript"/>
        </w:rPr>
        <w:t xml:space="preserve"> </w:t>
      </w:r>
      <w:r w:rsidR="002D5B8F" w:rsidRPr="00B91D73">
        <w:rPr>
          <w:rFonts w:ascii="Arial" w:hAnsi="Arial" w:cs="Arial"/>
          <w:b/>
        </w:rPr>
        <w:t xml:space="preserve">T cells </w:t>
      </w:r>
      <w:r w:rsidR="00DC727B">
        <w:rPr>
          <w:rFonts w:ascii="Arial" w:hAnsi="Arial"/>
          <w:b/>
        </w:rPr>
        <w:t>do not require B cells or CXCR5</w:t>
      </w:r>
      <w:r w:rsidR="006F3828">
        <w:rPr>
          <w:rFonts w:ascii="Arial" w:hAnsi="Arial"/>
          <w:b/>
        </w:rPr>
        <w:t>,</w:t>
      </w:r>
      <w:r w:rsidR="00DC727B">
        <w:rPr>
          <w:rFonts w:ascii="Arial" w:hAnsi="Arial"/>
          <w:b/>
        </w:rPr>
        <w:t xml:space="preserve"> but </w:t>
      </w:r>
      <w:r w:rsidR="009659E8">
        <w:rPr>
          <w:rFonts w:ascii="Arial" w:hAnsi="Arial"/>
          <w:b/>
        </w:rPr>
        <w:t xml:space="preserve">IL21, IL6, IFN1 and IL10 signaling influence </w:t>
      </w:r>
      <w:r w:rsidR="002D5B8F">
        <w:rPr>
          <w:rFonts w:ascii="Arial" w:hAnsi="Arial"/>
          <w:b/>
        </w:rPr>
        <w:t xml:space="preserve">their </w:t>
      </w:r>
      <w:r w:rsidR="009659E8">
        <w:rPr>
          <w:rFonts w:ascii="Arial" w:hAnsi="Arial"/>
          <w:b/>
        </w:rPr>
        <w:t xml:space="preserve">development. </w:t>
      </w:r>
    </w:p>
    <w:p w14:paraId="687E2A5C" w14:textId="261BBBE8" w:rsidR="00A638E6" w:rsidRPr="00DC727B" w:rsidRDefault="00AA6861" w:rsidP="00DC727B">
      <w:pPr>
        <w:spacing w:line="360" w:lineRule="auto"/>
        <w:rPr>
          <w:rFonts w:ascii="Arial" w:hAnsi="Arial" w:cs="Arial"/>
          <w:b/>
          <w:bCs/>
          <w:i/>
        </w:rPr>
      </w:pPr>
      <w:r w:rsidRPr="00F00925">
        <w:rPr>
          <w:rFonts w:ascii="Arial" w:hAnsi="Arial" w:cs="Arial"/>
          <w:b/>
          <w:bCs/>
        </w:rPr>
        <w:t xml:space="preserve"> (a) </w:t>
      </w:r>
      <w:r w:rsidR="00DC727B">
        <w:rPr>
          <w:rFonts w:ascii="Arial" w:hAnsi="Arial" w:cs="Arial"/>
          <w:bCs/>
        </w:rPr>
        <w:t>Representative</w:t>
      </w:r>
      <w:r w:rsidR="00DC727B">
        <w:rPr>
          <w:rFonts w:ascii="Arial" w:hAnsi="Arial" w:cs="Arial"/>
          <w:b/>
          <w:bCs/>
        </w:rPr>
        <w:t xml:space="preserve"> </w:t>
      </w:r>
      <w:r w:rsidR="00DC727B">
        <w:rPr>
          <w:rFonts w:ascii="Arial" w:hAnsi="Arial" w:cs="Arial"/>
        </w:rPr>
        <w:t>FACS results</w:t>
      </w:r>
      <w:r w:rsidR="00DC727B" w:rsidRPr="00A307D3">
        <w:rPr>
          <w:rFonts w:ascii="Arial" w:hAnsi="Arial" w:cs="Arial"/>
          <w:bCs/>
        </w:rPr>
        <w:t xml:space="preserve"> </w:t>
      </w:r>
      <w:r w:rsidR="00DC727B" w:rsidRPr="00F00925">
        <w:rPr>
          <w:rFonts w:ascii="Arial" w:hAnsi="Arial" w:cs="Arial"/>
        </w:rPr>
        <w:t xml:space="preserve">comparing </w:t>
      </w:r>
      <w:r w:rsidR="00DC727B">
        <w:rPr>
          <w:rFonts w:ascii="Arial" w:hAnsi="Arial" w:cs="Arial"/>
        </w:rPr>
        <w:t>the frequencies</w:t>
      </w:r>
      <w:r w:rsidR="00DC727B" w:rsidRPr="00F00925">
        <w:rPr>
          <w:rFonts w:ascii="Arial" w:hAnsi="Arial" w:cs="Arial"/>
        </w:rPr>
        <w:t xml:space="preserve"> of VFP</w:t>
      </w:r>
      <w:r w:rsidR="00DC727B">
        <w:rPr>
          <w:rFonts w:ascii="Arial" w:hAnsi="Arial" w:cs="Arial"/>
          <w:vertAlign w:val="superscript"/>
        </w:rPr>
        <w:t>+</w:t>
      </w:r>
      <w:r w:rsidR="00DC727B" w:rsidRPr="00F00925">
        <w:rPr>
          <w:rFonts w:ascii="Arial" w:hAnsi="Arial" w:cs="Arial"/>
        </w:rPr>
        <w:t>CD4</w:t>
      </w:r>
      <w:r w:rsidR="00DC727B" w:rsidRPr="00F00925">
        <w:rPr>
          <w:rFonts w:ascii="Arial" w:hAnsi="Arial" w:cs="Arial"/>
          <w:vertAlign w:val="superscript"/>
        </w:rPr>
        <w:t xml:space="preserve"> </w:t>
      </w:r>
      <w:r w:rsidR="00DC727B">
        <w:rPr>
          <w:rFonts w:ascii="Arial" w:hAnsi="Arial" w:cs="Arial"/>
        </w:rPr>
        <w:t xml:space="preserve">T </w:t>
      </w:r>
      <w:r w:rsidR="00DC727B" w:rsidRPr="00F00925">
        <w:rPr>
          <w:rFonts w:ascii="Arial" w:hAnsi="Arial" w:cs="Arial"/>
        </w:rPr>
        <w:t>cells</w:t>
      </w:r>
      <w:r w:rsidR="00DC727B">
        <w:rPr>
          <w:rFonts w:ascii="Arial" w:hAnsi="Arial" w:cs="Arial"/>
        </w:rPr>
        <w:t xml:space="preserve"> in PBL from </w:t>
      </w:r>
      <w:r w:rsidR="00DC727B" w:rsidRPr="00F00925">
        <w:rPr>
          <w:rFonts w:ascii="Arial" w:hAnsi="Arial" w:cs="Arial"/>
          <w:i/>
          <w:iCs/>
        </w:rPr>
        <w:t>Ighm</w:t>
      </w:r>
      <w:r w:rsidR="00DC727B" w:rsidRPr="00E507D2">
        <w:rPr>
          <w:rFonts w:ascii="Arial" w:hAnsi="Arial" w:cs="Arial"/>
          <w:i/>
          <w:iCs/>
          <w:vertAlign w:val="superscript"/>
        </w:rPr>
        <w:t>-/-</w:t>
      </w:r>
      <w:r w:rsidR="00DC727B" w:rsidRPr="00F00925">
        <w:rPr>
          <w:rFonts w:ascii="Arial" w:hAnsi="Arial" w:cs="Arial"/>
        </w:rPr>
        <w:t xml:space="preserve"> IL21-VFP and IL21-VFP </w:t>
      </w:r>
      <w:r w:rsidR="00DC727B">
        <w:rPr>
          <w:rFonts w:ascii="Arial" w:hAnsi="Arial" w:cs="Arial"/>
        </w:rPr>
        <w:t xml:space="preserve">wild-type (WT) controls and co-expression of CD44, ICOS, CXCR5 and PD1 </w:t>
      </w:r>
      <w:r w:rsidR="009B6A06">
        <w:rPr>
          <w:rFonts w:ascii="Arial" w:hAnsi="Arial" w:cs="Arial"/>
        </w:rPr>
        <w:t>(top</w:t>
      </w:r>
      <w:r w:rsidR="00DC727B">
        <w:rPr>
          <w:rFonts w:ascii="Arial" w:hAnsi="Arial" w:cs="Arial"/>
        </w:rPr>
        <w:t>) with combined results (</w:t>
      </w:r>
      <w:r w:rsidR="009B6A06">
        <w:rPr>
          <w:rFonts w:ascii="Arial" w:hAnsi="Arial" w:cs="Arial"/>
        </w:rPr>
        <w:t>bottom</w:t>
      </w:r>
      <w:r w:rsidR="00DC727B">
        <w:rPr>
          <w:rFonts w:ascii="Arial" w:hAnsi="Arial" w:cs="Arial"/>
        </w:rPr>
        <w:t xml:space="preserve">). </w:t>
      </w:r>
      <w:r w:rsidRPr="00AA0ABD">
        <w:rPr>
          <w:rFonts w:ascii="Arial" w:hAnsi="Arial" w:cs="Arial"/>
          <w:b/>
          <w:bCs/>
          <w:color w:val="000000" w:themeColor="text1"/>
        </w:rPr>
        <w:t>(</w:t>
      </w:r>
      <w:r w:rsidRPr="00F00925">
        <w:rPr>
          <w:rFonts w:ascii="Arial" w:hAnsi="Arial" w:cs="Arial"/>
          <w:b/>
          <w:bCs/>
        </w:rPr>
        <w:t>b)</w:t>
      </w:r>
      <w:r w:rsidRPr="00F00925">
        <w:rPr>
          <w:rFonts w:ascii="Arial" w:hAnsi="Arial" w:cs="Arial"/>
        </w:rPr>
        <w:t xml:space="preserve"> </w:t>
      </w:r>
      <w:r w:rsidR="00DC727B" w:rsidRPr="00E507D2">
        <w:rPr>
          <w:rFonts w:ascii="Arial" w:hAnsi="Arial" w:cs="Arial"/>
          <w:bCs/>
        </w:rPr>
        <w:t xml:space="preserve">Similar </w:t>
      </w:r>
      <w:r w:rsidR="00DC727B" w:rsidRPr="00AA0ABD">
        <w:rPr>
          <w:rFonts w:ascii="Arial" w:hAnsi="Arial" w:cs="Arial"/>
          <w:bCs/>
        </w:rPr>
        <w:t>analyses</w:t>
      </w:r>
      <w:r w:rsidR="00DC727B" w:rsidRPr="00E507D2">
        <w:rPr>
          <w:rFonts w:ascii="Arial" w:hAnsi="Arial" w:cs="Arial"/>
          <w:bCs/>
        </w:rPr>
        <w:t xml:space="preserve"> </w:t>
      </w:r>
      <w:r w:rsidR="00DC727B">
        <w:rPr>
          <w:rFonts w:ascii="Arial" w:hAnsi="Arial" w:cs="Arial"/>
          <w:bCs/>
        </w:rPr>
        <w:t xml:space="preserve">comparing </w:t>
      </w:r>
      <w:r w:rsidR="00DC727B">
        <w:rPr>
          <w:rFonts w:ascii="Arial" w:hAnsi="Arial" w:cs="Arial"/>
        </w:rPr>
        <w:t>the frequencies</w:t>
      </w:r>
      <w:r w:rsidR="00DC727B" w:rsidRPr="00F00925">
        <w:rPr>
          <w:rFonts w:ascii="Arial" w:hAnsi="Arial" w:cs="Arial"/>
        </w:rPr>
        <w:t xml:space="preserve"> of VFP</w:t>
      </w:r>
      <w:r w:rsidR="00DC727B" w:rsidRPr="00F00925">
        <w:rPr>
          <w:rFonts w:ascii="Arial" w:hAnsi="Arial" w:cs="Arial"/>
          <w:vertAlign w:val="superscript"/>
        </w:rPr>
        <w:t>+</w:t>
      </w:r>
      <w:r w:rsidR="00DC727B" w:rsidRPr="00F00925">
        <w:rPr>
          <w:rFonts w:ascii="Arial" w:hAnsi="Arial" w:cs="Arial"/>
        </w:rPr>
        <w:t>CD4</w:t>
      </w:r>
      <w:r w:rsidR="00DC727B" w:rsidRPr="00F00925">
        <w:rPr>
          <w:rFonts w:ascii="Arial" w:hAnsi="Arial" w:cs="Arial"/>
          <w:vertAlign w:val="superscript"/>
        </w:rPr>
        <w:t xml:space="preserve"> </w:t>
      </w:r>
      <w:r w:rsidR="00DC727B">
        <w:rPr>
          <w:rFonts w:ascii="Arial" w:hAnsi="Arial" w:cs="Arial"/>
        </w:rPr>
        <w:t xml:space="preserve">T cells in PBL from </w:t>
      </w:r>
      <w:r w:rsidR="00DC727B">
        <w:rPr>
          <w:rFonts w:ascii="Arial" w:hAnsi="Arial" w:cs="Arial"/>
          <w:i/>
          <w:iCs/>
        </w:rPr>
        <w:t>Cxcr5</w:t>
      </w:r>
      <w:r w:rsidR="00DC727B" w:rsidRPr="00E507D2">
        <w:rPr>
          <w:rFonts w:ascii="Arial" w:hAnsi="Arial" w:cs="Arial"/>
          <w:i/>
          <w:iCs/>
          <w:vertAlign w:val="superscript"/>
        </w:rPr>
        <w:t>-/-</w:t>
      </w:r>
      <w:r w:rsidR="00DC727B">
        <w:rPr>
          <w:rFonts w:ascii="Arial" w:hAnsi="Arial" w:cs="Arial"/>
        </w:rPr>
        <w:t xml:space="preserve"> IL21-VFP and wild-</w:t>
      </w:r>
      <w:r w:rsidR="00DC727B" w:rsidRPr="00F00925">
        <w:rPr>
          <w:rFonts w:ascii="Arial" w:hAnsi="Arial" w:cs="Arial"/>
        </w:rPr>
        <w:t>type controls</w:t>
      </w:r>
      <w:r w:rsidR="00DC727B">
        <w:rPr>
          <w:rFonts w:ascii="Arial" w:hAnsi="Arial" w:cs="Arial"/>
        </w:rPr>
        <w:t xml:space="preserve">. </w:t>
      </w:r>
      <w:r w:rsidR="00DC727B">
        <w:rPr>
          <w:rFonts w:ascii="Arial" w:hAnsi="Arial" w:cs="Arial"/>
          <w:bCs/>
        </w:rPr>
        <w:t xml:space="preserve">Flow cytometry results comparing the frequency of </w:t>
      </w:r>
      <w:r w:rsidR="006F3828">
        <w:rPr>
          <w:rFonts w:ascii="Arial" w:hAnsi="Arial" w:cs="Arial"/>
          <w:bCs/>
        </w:rPr>
        <w:t>CD4</w:t>
      </w:r>
      <w:r w:rsidR="006F3828" w:rsidRPr="006F3828">
        <w:rPr>
          <w:rFonts w:ascii="Arial" w:hAnsi="Arial" w:cs="Arial"/>
          <w:bCs/>
          <w:vertAlign w:val="superscript"/>
        </w:rPr>
        <w:t>+</w:t>
      </w:r>
      <w:r w:rsidR="006F3828">
        <w:rPr>
          <w:rFonts w:ascii="Arial" w:hAnsi="Arial" w:cs="Arial"/>
          <w:bCs/>
        </w:rPr>
        <w:t xml:space="preserve"> IL21-VFP</w:t>
      </w:r>
      <w:r w:rsidR="006F3828" w:rsidRPr="006F3828">
        <w:rPr>
          <w:rFonts w:ascii="Arial" w:hAnsi="Arial" w:cs="Arial"/>
          <w:bCs/>
          <w:vertAlign w:val="superscript"/>
        </w:rPr>
        <w:t>+</w:t>
      </w:r>
      <w:r w:rsidR="006F3828">
        <w:rPr>
          <w:rFonts w:ascii="Arial" w:hAnsi="Arial" w:cs="Arial"/>
          <w:bCs/>
        </w:rPr>
        <w:t xml:space="preserve"> CXCR5</w:t>
      </w:r>
      <w:r w:rsidR="006F3828" w:rsidRPr="006F3828">
        <w:rPr>
          <w:rFonts w:ascii="Arial" w:hAnsi="Arial" w:cs="Arial"/>
          <w:bCs/>
          <w:vertAlign w:val="superscript"/>
        </w:rPr>
        <w:t>-</w:t>
      </w:r>
      <w:r w:rsidR="006F3828">
        <w:rPr>
          <w:rFonts w:ascii="Arial" w:hAnsi="Arial" w:cs="Arial"/>
          <w:bCs/>
        </w:rPr>
        <w:t xml:space="preserve"> PD1</w:t>
      </w:r>
      <w:r w:rsidR="006F3828" w:rsidRPr="006F3828">
        <w:rPr>
          <w:rFonts w:ascii="Arial" w:hAnsi="Arial" w:cs="Arial"/>
          <w:bCs/>
          <w:vertAlign w:val="superscript"/>
        </w:rPr>
        <w:t>-</w:t>
      </w:r>
      <w:r w:rsidR="006F3828">
        <w:rPr>
          <w:rFonts w:ascii="Arial" w:hAnsi="Arial" w:cs="Arial"/>
          <w:bCs/>
        </w:rPr>
        <w:t xml:space="preserve"> cells</w:t>
      </w:r>
      <w:r w:rsidR="00DC727B" w:rsidRPr="006F3828">
        <w:rPr>
          <w:rFonts w:ascii="Arial" w:hAnsi="Arial" w:cs="Arial"/>
          <w:bCs/>
          <w:vertAlign w:val="superscript"/>
        </w:rPr>
        <w:t xml:space="preserve"> </w:t>
      </w:r>
      <w:r w:rsidR="00DC727B">
        <w:rPr>
          <w:rFonts w:ascii="Arial" w:hAnsi="Arial" w:cs="Arial"/>
          <w:bCs/>
        </w:rPr>
        <w:t>in:</w:t>
      </w:r>
      <w:r w:rsidR="00DC727B">
        <w:rPr>
          <w:rFonts w:ascii="Arial" w:hAnsi="Arial" w:cs="Arial"/>
          <w:b/>
          <w:bCs/>
          <w:i/>
        </w:rPr>
        <w:t xml:space="preserve"> </w:t>
      </w:r>
      <w:r w:rsidR="00A638E6">
        <w:rPr>
          <w:rFonts w:ascii="Arial" w:hAnsi="Arial" w:cs="Arial"/>
        </w:rPr>
        <w:t>(</w:t>
      </w:r>
      <w:r w:rsidR="00A638E6">
        <w:rPr>
          <w:rFonts w:ascii="Arial" w:hAnsi="Arial" w:cs="Arial"/>
          <w:b/>
        </w:rPr>
        <w:t>c</w:t>
      </w:r>
      <w:r w:rsidR="00A638E6">
        <w:rPr>
          <w:rFonts w:ascii="Arial" w:hAnsi="Arial" w:cs="Arial"/>
        </w:rPr>
        <w:t xml:space="preserve">) </w:t>
      </w:r>
      <w:r w:rsidR="004A7830">
        <w:rPr>
          <w:rFonts w:ascii="Arial" w:hAnsi="Arial" w:cs="Arial"/>
        </w:rPr>
        <w:t xml:space="preserve">4 </w:t>
      </w:r>
      <w:r w:rsidR="00A638E6" w:rsidRPr="00F00925">
        <w:rPr>
          <w:rFonts w:ascii="Arial" w:hAnsi="Arial" w:cs="Arial"/>
        </w:rPr>
        <w:t xml:space="preserve">wk old </w:t>
      </w:r>
      <w:r w:rsidR="00A638E6" w:rsidRPr="00F00925">
        <w:rPr>
          <w:rFonts w:ascii="Arial" w:hAnsi="Arial" w:cs="Arial"/>
          <w:i/>
          <w:iCs/>
        </w:rPr>
        <w:t>Il</w:t>
      </w:r>
      <w:r w:rsidR="004A7830">
        <w:rPr>
          <w:rFonts w:ascii="Arial" w:hAnsi="Arial" w:cs="Arial"/>
          <w:i/>
          <w:iCs/>
        </w:rPr>
        <w:t>12b</w:t>
      </w:r>
      <w:r w:rsidR="00A638E6" w:rsidRPr="00E507D2">
        <w:rPr>
          <w:rFonts w:ascii="Arial" w:hAnsi="Arial" w:cs="Arial"/>
          <w:i/>
          <w:iCs/>
          <w:vertAlign w:val="superscript"/>
        </w:rPr>
        <w:t>-/-</w:t>
      </w:r>
      <w:r w:rsidR="00A638E6" w:rsidRPr="00F00925">
        <w:rPr>
          <w:rFonts w:ascii="Arial" w:hAnsi="Arial" w:cs="Arial"/>
          <w:i/>
          <w:iCs/>
        </w:rPr>
        <w:t xml:space="preserve"> </w:t>
      </w:r>
      <w:r w:rsidR="006F3828">
        <w:rPr>
          <w:rFonts w:ascii="Arial" w:hAnsi="Arial" w:cs="Arial"/>
        </w:rPr>
        <w:t xml:space="preserve">IL21-VFP and </w:t>
      </w:r>
      <w:r w:rsidR="00B86736" w:rsidRPr="00F00925">
        <w:rPr>
          <w:rFonts w:ascii="Arial" w:hAnsi="Arial" w:cs="Arial"/>
          <w:i/>
          <w:iCs/>
        </w:rPr>
        <w:t>Il</w:t>
      </w:r>
      <w:r w:rsidR="00B86736">
        <w:rPr>
          <w:rFonts w:ascii="Arial" w:hAnsi="Arial" w:cs="Arial"/>
          <w:i/>
          <w:iCs/>
        </w:rPr>
        <w:t>12b</w:t>
      </w:r>
      <w:r w:rsidR="00B86736" w:rsidRPr="00E507D2">
        <w:rPr>
          <w:rFonts w:ascii="Arial" w:hAnsi="Arial" w:cs="Arial"/>
          <w:i/>
          <w:iCs/>
          <w:vertAlign w:val="superscript"/>
        </w:rPr>
        <w:t>-/</w:t>
      </w:r>
      <w:r w:rsidR="00B86736">
        <w:rPr>
          <w:rFonts w:ascii="Arial" w:hAnsi="Arial" w:cs="Arial"/>
          <w:i/>
          <w:iCs/>
          <w:vertAlign w:val="superscript"/>
        </w:rPr>
        <w:t xml:space="preserve">+ </w:t>
      </w:r>
      <w:r w:rsidR="00A638E6">
        <w:rPr>
          <w:rFonts w:ascii="Arial" w:hAnsi="Arial" w:cs="Arial"/>
        </w:rPr>
        <w:t xml:space="preserve">mice; </w:t>
      </w:r>
      <w:r w:rsidR="004A7830">
        <w:rPr>
          <w:rFonts w:ascii="Arial" w:hAnsi="Arial" w:cs="Arial"/>
        </w:rPr>
        <w:t xml:space="preserve">6 </w:t>
      </w:r>
      <w:r w:rsidR="00A638E6" w:rsidRPr="00F00925">
        <w:rPr>
          <w:rFonts w:ascii="Arial" w:hAnsi="Arial" w:cs="Arial"/>
        </w:rPr>
        <w:t>wk</w:t>
      </w:r>
      <w:r w:rsidR="00A638E6">
        <w:rPr>
          <w:rFonts w:ascii="Arial" w:hAnsi="Arial" w:cs="Arial"/>
        </w:rPr>
        <w:t xml:space="preserve"> </w:t>
      </w:r>
      <w:r w:rsidR="00A638E6" w:rsidRPr="00F00925">
        <w:rPr>
          <w:rFonts w:ascii="Arial" w:hAnsi="Arial" w:cs="Arial"/>
        </w:rPr>
        <w:t xml:space="preserve">old </w:t>
      </w:r>
      <w:r w:rsidR="00A638E6" w:rsidRPr="00F00925">
        <w:rPr>
          <w:rFonts w:ascii="Arial" w:hAnsi="Arial" w:cs="Arial"/>
          <w:i/>
          <w:iCs/>
        </w:rPr>
        <w:t>Il1</w:t>
      </w:r>
      <w:r w:rsidR="004A7830">
        <w:rPr>
          <w:rFonts w:ascii="Arial" w:hAnsi="Arial" w:cs="Arial"/>
          <w:i/>
          <w:iCs/>
        </w:rPr>
        <w:t>0</w:t>
      </w:r>
      <w:r w:rsidR="00A638E6" w:rsidRPr="00E507D2">
        <w:rPr>
          <w:rFonts w:ascii="Arial" w:hAnsi="Arial" w:cs="Arial"/>
          <w:i/>
          <w:iCs/>
          <w:vertAlign w:val="superscript"/>
        </w:rPr>
        <w:t>-/-</w:t>
      </w:r>
      <w:r w:rsidR="00A638E6" w:rsidRPr="00F00925">
        <w:rPr>
          <w:rFonts w:ascii="Arial" w:hAnsi="Arial" w:cs="Arial"/>
        </w:rPr>
        <w:t xml:space="preserve"> IL21-VFP </w:t>
      </w:r>
      <w:r w:rsidR="00A638E6">
        <w:rPr>
          <w:rFonts w:ascii="Arial" w:hAnsi="Arial" w:cs="Arial"/>
        </w:rPr>
        <w:t xml:space="preserve">and WT mice; </w:t>
      </w:r>
      <w:r w:rsidR="00B86736">
        <w:rPr>
          <w:rFonts w:ascii="Arial" w:hAnsi="Arial" w:cs="Arial"/>
        </w:rPr>
        <w:t>5</w:t>
      </w:r>
      <w:r w:rsidR="00B86736" w:rsidRPr="00F00925">
        <w:rPr>
          <w:rFonts w:ascii="Arial" w:hAnsi="Arial" w:cs="Arial"/>
        </w:rPr>
        <w:t xml:space="preserve"> wk old </w:t>
      </w:r>
      <w:r w:rsidR="00B86736" w:rsidRPr="00F00925">
        <w:rPr>
          <w:rFonts w:ascii="Arial" w:hAnsi="Arial" w:cs="Arial"/>
          <w:i/>
          <w:iCs/>
        </w:rPr>
        <w:t>Ifnar</w:t>
      </w:r>
      <w:r w:rsidR="00B86736" w:rsidRPr="00E507D2">
        <w:rPr>
          <w:rFonts w:ascii="Arial" w:hAnsi="Arial" w:cs="Arial"/>
          <w:i/>
          <w:iCs/>
          <w:vertAlign w:val="superscript"/>
        </w:rPr>
        <w:t>-/-</w:t>
      </w:r>
      <w:r w:rsidR="00B86736" w:rsidRPr="00F00925">
        <w:rPr>
          <w:rFonts w:ascii="Arial" w:hAnsi="Arial" w:cs="Arial"/>
        </w:rPr>
        <w:t xml:space="preserve"> IL21-VFP </w:t>
      </w:r>
      <w:r w:rsidR="00B86736">
        <w:rPr>
          <w:rFonts w:ascii="Arial" w:hAnsi="Arial" w:cs="Arial"/>
        </w:rPr>
        <w:t xml:space="preserve">and WT mice; </w:t>
      </w:r>
      <w:r w:rsidR="00A638E6">
        <w:rPr>
          <w:rFonts w:ascii="Arial" w:hAnsi="Arial" w:cs="Arial"/>
        </w:rPr>
        <w:t xml:space="preserve">and </w:t>
      </w:r>
      <w:r w:rsidR="00DC727B" w:rsidRPr="00DC727B">
        <w:rPr>
          <w:rFonts w:ascii="Arial" w:hAnsi="Arial" w:cs="Arial"/>
          <w:b/>
        </w:rPr>
        <w:t>(</w:t>
      </w:r>
      <w:r w:rsidR="00B86736">
        <w:rPr>
          <w:rFonts w:ascii="Arial" w:hAnsi="Arial" w:cs="Arial"/>
          <w:b/>
        </w:rPr>
        <w:t>d</w:t>
      </w:r>
      <w:r w:rsidR="00DC727B" w:rsidRPr="00DC727B">
        <w:rPr>
          <w:rFonts w:ascii="Arial" w:hAnsi="Arial" w:cs="Arial"/>
          <w:b/>
        </w:rPr>
        <w:t>)</w:t>
      </w:r>
      <w:r w:rsidR="00DC727B">
        <w:rPr>
          <w:rFonts w:ascii="Arial" w:hAnsi="Arial" w:cs="Arial"/>
        </w:rPr>
        <w:t xml:space="preserve"> 4 to 6 wk old </w:t>
      </w:r>
      <w:r w:rsidR="00DC727B" w:rsidRPr="00DC727B">
        <w:rPr>
          <w:rFonts w:ascii="Arial" w:hAnsi="Arial" w:cs="Arial"/>
          <w:i/>
        </w:rPr>
        <w:t>Il6</w:t>
      </w:r>
      <w:r w:rsidR="00DC727B" w:rsidRPr="00044340">
        <w:rPr>
          <w:rFonts w:ascii="Arial" w:hAnsi="Arial" w:cs="Arial"/>
          <w:vertAlign w:val="superscript"/>
        </w:rPr>
        <w:t>-/-</w:t>
      </w:r>
      <w:r w:rsidR="00DC727B">
        <w:rPr>
          <w:rFonts w:ascii="Arial" w:hAnsi="Arial" w:cs="Arial"/>
        </w:rPr>
        <w:t xml:space="preserve"> IL21-VFP, </w:t>
      </w:r>
      <w:r w:rsidR="00DC727B" w:rsidRPr="00DC727B">
        <w:rPr>
          <w:rFonts w:ascii="Arial" w:hAnsi="Arial" w:cs="Arial"/>
          <w:i/>
        </w:rPr>
        <w:t>Il21r</w:t>
      </w:r>
      <w:r w:rsidR="00DC727B" w:rsidRPr="00044340">
        <w:rPr>
          <w:rFonts w:ascii="Arial" w:hAnsi="Arial" w:cs="Arial"/>
          <w:vertAlign w:val="superscript"/>
        </w:rPr>
        <w:t xml:space="preserve">-/- </w:t>
      </w:r>
      <w:r w:rsidR="006F3828">
        <w:rPr>
          <w:rFonts w:ascii="Arial" w:hAnsi="Arial" w:cs="Arial"/>
        </w:rPr>
        <w:t xml:space="preserve">IL21-VFP, </w:t>
      </w:r>
      <w:r w:rsidR="00DC727B" w:rsidRPr="00DC727B">
        <w:rPr>
          <w:rFonts w:ascii="Arial" w:hAnsi="Arial" w:cs="Arial"/>
          <w:i/>
        </w:rPr>
        <w:t>Il6</w:t>
      </w:r>
      <w:r w:rsidR="00DC727B" w:rsidRPr="00044340">
        <w:rPr>
          <w:rFonts w:ascii="Arial" w:hAnsi="Arial" w:cs="Arial"/>
          <w:vertAlign w:val="superscript"/>
        </w:rPr>
        <w:t>-/-</w:t>
      </w:r>
      <w:r w:rsidR="00DC727B">
        <w:rPr>
          <w:rFonts w:ascii="Arial" w:hAnsi="Arial" w:cs="Arial"/>
        </w:rPr>
        <w:t xml:space="preserve"> </w:t>
      </w:r>
      <w:r w:rsidR="00DC727B" w:rsidRPr="00DC727B">
        <w:rPr>
          <w:rFonts w:ascii="Arial" w:hAnsi="Arial" w:cs="Arial"/>
          <w:i/>
        </w:rPr>
        <w:t>Il21r</w:t>
      </w:r>
      <w:r w:rsidR="00DC727B" w:rsidRPr="00044340">
        <w:rPr>
          <w:rFonts w:ascii="Arial" w:hAnsi="Arial" w:cs="Arial"/>
          <w:vertAlign w:val="superscript"/>
        </w:rPr>
        <w:t>-/-</w:t>
      </w:r>
      <w:r w:rsidR="006F3828">
        <w:rPr>
          <w:rFonts w:ascii="Arial" w:hAnsi="Arial" w:cs="Arial"/>
        </w:rPr>
        <w:t xml:space="preserve"> IL21-VFP and </w:t>
      </w:r>
      <w:r w:rsidR="00DC727B">
        <w:rPr>
          <w:rFonts w:ascii="Arial" w:hAnsi="Arial" w:cs="Arial"/>
        </w:rPr>
        <w:t>IL21-VFP</w:t>
      </w:r>
      <w:r w:rsidR="006F3828">
        <w:rPr>
          <w:rFonts w:ascii="Arial" w:hAnsi="Arial" w:cs="Arial"/>
        </w:rPr>
        <w:t xml:space="preserve"> mice.</w:t>
      </w:r>
      <w:r w:rsidR="006F3828" w:rsidRPr="00AA0ABD">
        <w:rPr>
          <w:rFonts w:ascii="Arial" w:hAnsi="Arial" w:cs="Arial"/>
        </w:rPr>
        <w:t xml:space="preserve"> *</w:t>
      </w:r>
      <w:r w:rsidR="00A638E6">
        <w:rPr>
          <w:rFonts w:ascii="Arial" w:hAnsi="Arial" w:cs="Arial"/>
        </w:rPr>
        <w:t xml:space="preserve"> P </w:t>
      </w:r>
      <w:r w:rsidR="00A638E6" w:rsidRPr="00AA0ABD">
        <w:rPr>
          <w:rFonts w:ascii="Arial" w:hAnsi="Arial" w:cs="Arial"/>
        </w:rPr>
        <w:t>≤0.05</w:t>
      </w:r>
      <w:r w:rsidR="00A638E6">
        <w:rPr>
          <w:rFonts w:ascii="Arial" w:hAnsi="Arial" w:cs="Arial"/>
        </w:rPr>
        <w:t xml:space="preserve">, </w:t>
      </w:r>
      <w:r w:rsidR="00A638E6" w:rsidRPr="00AA0ABD">
        <w:rPr>
          <w:rFonts w:ascii="Arial" w:hAnsi="Arial" w:cs="Arial"/>
        </w:rPr>
        <w:t xml:space="preserve"> **</w:t>
      </w:r>
      <w:r w:rsidR="00A638E6">
        <w:rPr>
          <w:rFonts w:ascii="Arial" w:hAnsi="Arial" w:cs="Arial"/>
        </w:rPr>
        <w:t xml:space="preserve"> P </w:t>
      </w:r>
      <w:r w:rsidR="00A638E6" w:rsidRPr="00AA0ABD">
        <w:rPr>
          <w:rFonts w:ascii="Arial" w:hAnsi="Arial" w:cs="Arial"/>
        </w:rPr>
        <w:t>≤0.01</w:t>
      </w:r>
      <w:r w:rsidR="001A3359">
        <w:rPr>
          <w:rFonts w:ascii="Arial" w:hAnsi="Arial" w:cs="Arial"/>
        </w:rPr>
        <w:t xml:space="preserve">, *** </w:t>
      </w:r>
      <w:r w:rsidR="001A3359">
        <w:rPr>
          <w:rFonts w:ascii="Arial" w:hAnsi="Arial" w:cs="Arial"/>
        </w:rPr>
        <w:lastRenderedPageBreak/>
        <w:t>P≤0.0003</w:t>
      </w:r>
      <w:r w:rsidR="00A638E6" w:rsidRPr="00AA0ABD">
        <w:rPr>
          <w:rFonts w:ascii="Arial" w:hAnsi="Arial" w:cs="Arial"/>
        </w:rPr>
        <w:t xml:space="preserve">; </w:t>
      </w:r>
      <w:r w:rsidR="005445DA">
        <w:rPr>
          <w:rFonts w:ascii="Arial" w:hAnsi="Arial" w:cs="Arial"/>
        </w:rPr>
        <w:t>n.s</w:t>
      </w:r>
      <w:r w:rsidR="00A638E6" w:rsidRPr="00AA0ABD">
        <w:rPr>
          <w:rFonts w:ascii="Arial" w:hAnsi="Arial" w:cs="Arial"/>
        </w:rPr>
        <w:t>, not significantly different</w:t>
      </w:r>
      <w:r w:rsidR="00A638E6">
        <w:rPr>
          <w:rFonts w:ascii="Arial" w:hAnsi="Arial" w:cs="Arial"/>
        </w:rPr>
        <w:t xml:space="preserve"> (Mann Whitney)</w:t>
      </w:r>
      <w:r w:rsidR="00A638E6" w:rsidRPr="00AA0ABD">
        <w:rPr>
          <w:rFonts w:ascii="Arial" w:hAnsi="Arial" w:cs="Arial"/>
        </w:rPr>
        <w:t xml:space="preserve">. </w:t>
      </w:r>
      <w:r w:rsidR="00A638E6">
        <w:rPr>
          <w:rFonts w:ascii="Arial" w:hAnsi="Arial" w:cs="Arial"/>
        </w:rPr>
        <w:t>Data</w:t>
      </w:r>
      <w:r w:rsidR="00A638E6" w:rsidRPr="00AA0ABD">
        <w:rPr>
          <w:rFonts w:ascii="Arial" w:hAnsi="Arial" w:cs="Arial"/>
        </w:rPr>
        <w:t xml:space="preserve"> are representative of </w:t>
      </w:r>
      <w:r w:rsidR="00A638E6">
        <w:rPr>
          <w:rFonts w:ascii="Arial" w:hAnsi="Arial" w:cs="Arial"/>
        </w:rPr>
        <w:t>four to eight</w:t>
      </w:r>
      <w:r w:rsidR="00A638E6" w:rsidRPr="00AA0ABD">
        <w:rPr>
          <w:rFonts w:ascii="Arial" w:hAnsi="Arial" w:cs="Arial"/>
        </w:rPr>
        <w:t xml:space="preserve"> </w:t>
      </w:r>
      <w:r w:rsidR="00A638E6">
        <w:rPr>
          <w:rFonts w:ascii="Arial" w:hAnsi="Arial" w:cs="Arial"/>
        </w:rPr>
        <w:t xml:space="preserve">independent </w:t>
      </w:r>
      <w:r w:rsidR="00A638E6" w:rsidRPr="00AA0ABD">
        <w:rPr>
          <w:rFonts w:ascii="Arial" w:hAnsi="Arial" w:cs="Arial"/>
        </w:rPr>
        <w:t>experiments</w:t>
      </w:r>
      <w:r w:rsidR="00A638E6" w:rsidRPr="00486BF2">
        <w:rPr>
          <w:rFonts w:ascii="Arial" w:hAnsi="Arial" w:cs="Arial"/>
        </w:rPr>
        <w:t>.</w:t>
      </w:r>
    </w:p>
    <w:p w14:paraId="4B2BF9DE" w14:textId="77777777" w:rsidR="00AA6861" w:rsidRPr="00F00925" w:rsidRDefault="00AA6861" w:rsidP="00AA6861">
      <w:pPr>
        <w:spacing w:line="360" w:lineRule="auto"/>
        <w:rPr>
          <w:rFonts w:ascii="Arial" w:hAnsi="Arial" w:cs="Arial"/>
        </w:rPr>
      </w:pPr>
    </w:p>
    <w:p w14:paraId="711D8972" w14:textId="77777777" w:rsidR="00AA6861" w:rsidRPr="00F00925" w:rsidRDefault="00AA6861" w:rsidP="00AA6861">
      <w:pPr>
        <w:spacing w:line="360" w:lineRule="auto"/>
        <w:rPr>
          <w:rFonts w:ascii="Arial" w:hAnsi="Arial" w:cs="Arial"/>
        </w:rPr>
      </w:pPr>
    </w:p>
    <w:p w14:paraId="152EC56A" w14:textId="66886391" w:rsidR="00AA6861" w:rsidRPr="00044340" w:rsidRDefault="00AA6861" w:rsidP="00AA6861">
      <w:pPr>
        <w:spacing w:line="360" w:lineRule="auto"/>
        <w:rPr>
          <w:rFonts w:ascii="Arial" w:hAnsi="Arial"/>
          <w:b/>
          <w:color w:val="000000" w:themeColor="text1"/>
        </w:rPr>
      </w:pPr>
      <w:r w:rsidRPr="00037CBD">
        <w:rPr>
          <w:rFonts w:ascii="Arial" w:hAnsi="Arial" w:cs="Arial"/>
          <w:b/>
        </w:rPr>
        <w:t xml:space="preserve">Figure </w:t>
      </w:r>
      <w:r w:rsidR="003C0AF2" w:rsidRPr="00037CBD">
        <w:rPr>
          <w:rFonts w:ascii="Arial" w:hAnsi="Arial" w:cs="Arial"/>
          <w:b/>
        </w:rPr>
        <w:t>3</w:t>
      </w:r>
      <w:r w:rsidRPr="00037CBD">
        <w:rPr>
          <w:rFonts w:ascii="Arial" w:hAnsi="Arial" w:cs="Arial"/>
          <w:b/>
        </w:rPr>
        <w:t xml:space="preserve">: RNAseq-based transcriptomic analysis of </w:t>
      </w:r>
      <w:r w:rsidR="001C2890">
        <w:rPr>
          <w:rFonts w:ascii="Arial" w:hAnsi="Arial"/>
          <w:b/>
          <w:color w:val="000000" w:themeColor="text1"/>
        </w:rPr>
        <w:t>natural CD4 T cell populations.</w:t>
      </w:r>
    </w:p>
    <w:p w14:paraId="590FC9DF" w14:textId="0AFD958F" w:rsidR="009B6A06" w:rsidRPr="001F501A" w:rsidRDefault="009B6A06" w:rsidP="001F501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(a)</w:t>
      </w:r>
      <w:r w:rsidRPr="0011534A">
        <w:rPr>
          <w:rFonts w:ascii="Arial" w:hAnsi="Arial" w:cs="Arial"/>
        </w:rPr>
        <w:t xml:space="preserve"> </w:t>
      </w:r>
      <w:r w:rsidRPr="00044340">
        <w:rPr>
          <w:rFonts w:ascii="Arial" w:hAnsi="Arial" w:cs="Arial"/>
          <w:b/>
        </w:rPr>
        <w:t>Comparisons</w:t>
      </w:r>
      <w:r w:rsidRPr="00044340">
        <w:rPr>
          <w:rFonts w:ascii="Arial" w:hAnsi="Arial" w:cs="Arial"/>
          <w:b/>
          <w:color w:val="FF0000"/>
        </w:rPr>
        <w:t xml:space="preserve"> </w:t>
      </w:r>
      <w:del w:id="0" w:author="Xulong Wang" w:date="2016-02-08T14:12:00Z">
        <w:r w:rsidR="003120D0" w:rsidRPr="00037CBD" w:rsidDel="00614612">
          <w:rPr>
            <w:rFonts w:ascii="Arial" w:hAnsi="Arial" w:cs="Arial"/>
            <w:b/>
            <w:highlight w:val="yellow"/>
          </w:rPr>
          <w:delText>GREG XU</w:delText>
        </w:r>
        <w:r w:rsidR="00037CBD" w:rsidDel="00614612">
          <w:rPr>
            <w:rFonts w:ascii="Arial" w:hAnsi="Arial" w:cs="Arial"/>
            <w:b/>
            <w:highlight w:val="yellow"/>
          </w:rPr>
          <w:delText>L</w:delText>
        </w:r>
        <w:r w:rsidR="003120D0" w:rsidRPr="00037CBD" w:rsidDel="00614612">
          <w:rPr>
            <w:rFonts w:ascii="Arial" w:hAnsi="Arial" w:cs="Arial"/>
            <w:b/>
            <w:highlight w:val="yellow"/>
          </w:rPr>
          <w:delText xml:space="preserve">ONG BETTER </w:delText>
        </w:r>
        <w:r w:rsidR="00037CBD" w:rsidRPr="00037CBD" w:rsidDel="00614612">
          <w:rPr>
            <w:rFonts w:ascii="Arial" w:hAnsi="Arial" w:cs="Arial"/>
            <w:b/>
            <w:highlight w:val="yellow"/>
          </w:rPr>
          <w:delText>Definition or is this OK</w:delText>
        </w:r>
        <w:r w:rsidR="00037CBD" w:rsidDel="00614612">
          <w:rPr>
            <w:rFonts w:ascii="Arial" w:hAnsi="Arial" w:cs="Arial"/>
            <w:b/>
            <w:color w:val="FF0000"/>
          </w:rPr>
          <w:delText xml:space="preserve"> </w:delText>
        </w:r>
      </w:del>
      <w:r>
        <w:rPr>
          <w:rFonts w:ascii="Arial" w:hAnsi="Arial" w:cs="Arial"/>
        </w:rPr>
        <w:t>between</w:t>
      </w:r>
      <w:r w:rsidRPr="0011534A">
        <w:rPr>
          <w:rFonts w:ascii="Arial" w:hAnsi="Arial" w:cs="Arial"/>
        </w:rPr>
        <w:t xml:space="preserve"> microarray-based profiling datasets </w:t>
      </w:r>
      <w:del w:id="1" w:author="Xulong Wang" w:date="2016-02-08T14:12:00Z">
        <w:r w:rsidRPr="0011534A" w:rsidDel="00614612">
          <w:rPr>
            <w:rFonts w:ascii="Arial" w:hAnsi="Arial" w:cs="Arial"/>
          </w:rPr>
          <w:delText xml:space="preserve">of </w:delText>
        </w:r>
      </w:del>
      <w:ins w:id="2" w:author="Xulong Wang" w:date="2016-02-08T14:12:00Z">
        <w:r w:rsidR="00614612">
          <w:rPr>
            <w:rFonts w:ascii="Arial" w:hAnsi="Arial" w:cs="Arial"/>
          </w:rPr>
          <w:t>from</w:t>
        </w:r>
        <w:r w:rsidR="00614612" w:rsidRPr="0011534A">
          <w:rPr>
            <w:rFonts w:ascii="Arial" w:hAnsi="Arial" w:cs="Arial"/>
          </w:rPr>
          <w:t xml:space="preserve"> </w:t>
        </w:r>
      </w:ins>
      <w:del w:id="3" w:author="Xulong Wang" w:date="2016-02-08T14:07:00Z">
        <w:r w:rsidRPr="0011534A" w:rsidDel="003B6787">
          <w:rPr>
            <w:rFonts w:ascii="Arial" w:hAnsi="Arial" w:cs="Arial"/>
          </w:rPr>
          <w:delText>Liu</w:delText>
        </w:r>
      </w:del>
      <w:ins w:id="4" w:author="Xulong Wang" w:date="2016-02-08T14:07:00Z">
        <w:r w:rsidR="003B6787">
          <w:rPr>
            <w:rFonts w:ascii="Arial" w:hAnsi="Arial" w:cs="Arial"/>
          </w:rPr>
          <w:t>Yusuf</w:t>
        </w:r>
      </w:ins>
      <w:r w:rsidR="003F492C">
        <w:rPr>
          <w:rFonts w:ascii="Arial" w:hAnsi="Arial" w:cs="Arial"/>
        </w:rPr>
        <w:t>,</w:t>
      </w:r>
      <w:r w:rsidRPr="0011534A">
        <w:rPr>
          <w:rFonts w:ascii="Arial" w:hAnsi="Arial" w:cs="Arial"/>
        </w:rPr>
        <w:t xml:space="preserve"> </w:t>
      </w:r>
      <w:r w:rsidR="00111F1F" w:rsidRPr="00044340">
        <w:rPr>
          <w:rFonts w:ascii="Arial" w:hAnsi="Arial" w:cs="Arial"/>
          <w:i/>
        </w:rPr>
        <w:t>et al.</w:t>
      </w:r>
      <w:r w:rsidRPr="0011534A">
        <w:rPr>
          <w:rFonts w:ascii="Arial" w:hAnsi="Arial" w:cs="Arial"/>
        </w:rPr>
        <w:t xml:space="preserve"> of </w:t>
      </w:r>
      <w:ins w:id="5" w:author="Xulong Wang" w:date="2016-02-08T14:08:00Z">
        <w:r w:rsidR="003B6787">
          <w:rPr>
            <w:rFonts w:ascii="Arial" w:hAnsi="Arial" w:cs="Arial"/>
          </w:rPr>
          <w:t>8 day Naïve CD4 T cells</w:t>
        </w:r>
      </w:ins>
      <w:ins w:id="6" w:author="Xulong Wang" w:date="2016-02-08T14:09:00Z">
        <w:r w:rsidR="003B6787">
          <w:rPr>
            <w:rFonts w:ascii="Arial" w:hAnsi="Arial" w:cs="Arial"/>
          </w:rPr>
          <w:t>,</w:t>
        </w:r>
      </w:ins>
      <w:ins w:id="7" w:author="Xulong Wang" w:date="2016-02-08T14:10:00Z">
        <w:r w:rsidR="003B6787">
          <w:rPr>
            <w:rFonts w:ascii="Arial" w:hAnsi="Arial" w:cs="Arial"/>
          </w:rPr>
          <w:t xml:space="preserve"> TH1 cells, T</w:t>
        </w:r>
        <w:r w:rsidR="003B6787" w:rsidRPr="00614612">
          <w:rPr>
            <w:rFonts w:ascii="Arial" w:hAnsi="Arial" w:cs="Arial"/>
            <w:vertAlign w:val="subscript"/>
          </w:rPr>
          <w:t>FH</w:t>
        </w:r>
        <w:r w:rsidR="003B6787">
          <w:rPr>
            <w:rFonts w:ascii="Arial" w:hAnsi="Arial" w:cs="Arial"/>
          </w:rPr>
          <w:t xml:space="preserve"> cells, and </w:t>
        </w:r>
      </w:ins>
      <w:ins w:id="8" w:author="Xulong Wang" w:date="2016-02-08T14:11:00Z">
        <w:r w:rsidR="00614612">
          <w:rPr>
            <w:rFonts w:ascii="Arial" w:hAnsi="Arial" w:cs="Arial"/>
          </w:rPr>
          <w:t>GC T</w:t>
        </w:r>
        <w:r w:rsidR="00614612" w:rsidRPr="00614612">
          <w:rPr>
            <w:rFonts w:ascii="Arial" w:hAnsi="Arial" w:cs="Arial"/>
            <w:vertAlign w:val="subscript"/>
          </w:rPr>
          <w:t>FH</w:t>
        </w:r>
        <w:r w:rsidR="00614612">
          <w:rPr>
            <w:rFonts w:ascii="Arial" w:hAnsi="Arial" w:cs="Arial"/>
          </w:rPr>
          <w:t xml:space="preserve"> cells</w:t>
        </w:r>
      </w:ins>
      <w:ins w:id="9" w:author="Xulong Wang" w:date="2016-02-08T14:13:00Z">
        <w:r w:rsidR="00614612">
          <w:rPr>
            <w:rFonts w:ascii="Arial" w:hAnsi="Arial" w:cs="Arial"/>
          </w:rPr>
          <w:t xml:space="preserve"> (up)</w:t>
        </w:r>
      </w:ins>
      <w:del w:id="10" w:author="Xulong Wang" w:date="2016-02-08T14:13:00Z">
        <w:r w:rsidRPr="0011534A" w:rsidDel="00614612">
          <w:rPr>
            <w:rFonts w:ascii="Arial" w:hAnsi="Arial" w:cs="Arial"/>
          </w:rPr>
          <w:delText>non T</w:delText>
        </w:r>
        <w:r w:rsidRPr="0011534A" w:rsidDel="00614612">
          <w:rPr>
            <w:rFonts w:ascii="Arial" w:hAnsi="Arial" w:cs="Arial"/>
            <w:vertAlign w:val="subscript"/>
          </w:rPr>
          <w:delText>FH</w:delText>
        </w:r>
        <w:r w:rsidRPr="0011534A" w:rsidDel="00614612">
          <w:rPr>
            <w:rFonts w:ascii="Arial" w:hAnsi="Arial" w:cs="Arial"/>
          </w:rPr>
          <w:delText xml:space="preserve"> (CD44</w:delText>
        </w:r>
        <w:r w:rsidRPr="0011534A" w:rsidDel="00614612">
          <w:rPr>
            <w:rFonts w:ascii="Arial" w:hAnsi="Arial" w:cs="Arial"/>
            <w:vertAlign w:val="superscript"/>
          </w:rPr>
          <w:delText>+</w:delText>
        </w:r>
        <w:r w:rsidRPr="0011534A" w:rsidDel="00614612">
          <w:rPr>
            <w:rFonts w:ascii="Arial" w:hAnsi="Arial" w:cs="Arial"/>
          </w:rPr>
          <w:delText>BCL6</w:delText>
        </w:r>
        <w:r w:rsidRPr="0011534A" w:rsidDel="00614612">
          <w:rPr>
            <w:rFonts w:ascii="Arial" w:hAnsi="Arial" w:cs="Arial"/>
            <w:vertAlign w:val="superscript"/>
          </w:rPr>
          <w:delText>-</w:delText>
        </w:r>
        <w:r w:rsidRPr="0011534A" w:rsidDel="00614612">
          <w:rPr>
            <w:rFonts w:ascii="Arial" w:hAnsi="Arial" w:cs="Arial"/>
          </w:rPr>
          <w:delText>CXCR5</w:delText>
        </w:r>
        <w:r w:rsidRPr="0011534A" w:rsidDel="00614612">
          <w:rPr>
            <w:rFonts w:ascii="Arial" w:hAnsi="Arial" w:cs="Arial"/>
            <w:vertAlign w:val="superscript"/>
          </w:rPr>
          <w:delText>-</w:delText>
        </w:r>
        <w:r w:rsidRPr="0011534A" w:rsidDel="00614612">
          <w:rPr>
            <w:rFonts w:ascii="Arial" w:hAnsi="Arial" w:cs="Arial"/>
          </w:rPr>
          <w:delText>), intermediate T</w:delText>
        </w:r>
        <w:r w:rsidRPr="0011534A" w:rsidDel="00614612">
          <w:rPr>
            <w:rFonts w:ascii="Arial" w:hAnsi="Arial" w:cs="Arial"/>
            <w:vertAlign w:val="subscript"/>
          </w:rPr>
          <w:delText>FH</w:delText>
        </w:r>
        <w:r w:rsidRPr="0011534A" w:rsidDel="00614612">
          <w:rPr>
            <w:rFonts w:ascii="Arial" w:hAnsi="Arial" w:cs="Arial"/>
          </w:rPr>
          <w:delText xml:space="preserve"> (CD44</w:delText>
        </w:r>
        <w:r w:rsidRPr="0011534A" w:rsidDel="00614612">
          <w:rPr>
            <w:rFonts w:ascii="Arial" w:hAnsi="Arial" w:cs="Arial"/>
            <w:vertAlign w:val="superscript"/>
          </w:rPr>
          <w:delText>+</w:delText>
        </w:r>
        <w:r w:rsidRPr="0011534A" w:rsidDel="00614612">
          <w:rPr>
            <w:rFonts w:ascii="Arial" w:hAnsi="Arial" w:cs="Arial"/>
          </w:rPr>
          <w:delText>BCL6</w:delText>
        </w:r>
        <w:r w:rsidRPr="0011534A" w:rsidDel="00614612">
          <w:rPr>
            <w:rFonts w:ascii="Arial" w:hAnsi="Arial" w:cs="Arial"/>
            <w:vertAlign w:val="superscript"/>
          </w:rPr>
          <w:delText>lo</w:delText>
        </w:r>
        <w:r w:rsidRPr="0011534A" w:rsidDel="00614612">
          <w:rPr>
            <w:rFonts w:ascii="Arial" w:hAnsi="Arial" w:cs="Arial"/>
          </w:rPr>
          <w:delText>CXCR5</w:delText>
        </w:r>
        <w:r w:rsidRPr="0011534A" w:rsidDel="00614612">
          <w:rPr>
            <w:rFonts w:ascii="Arial" w:hAnsi="Arial" w:cs="Arial"/>
            <w:vertAlign w:val="superscript"/>
          </w:rPr>
          <w:delText>+</w:delText>
        </w:r>
        <w:r w:rsidRPr="0011534A" w:rsidDel="00614612">
          <w:rPr>
            <w:rFonts w:ascii="Arial" w:hAnsi="Arial" w:cs="Arial"/>
          </w:rPr>
          <w:delText>) and T</w:delText>
        </w:r>
        <w:r w:rsidRPr="0011534A" w:rsidDel="00614612">
          <w:rPr>
            <w:rFonts w:ascii="Arial" w:hAnsi="Arial" w:cs="Arial"/>
            <w:vertAlign w:val="subscript"/>
          </w:rPr>
          <w:delText xml:space="preserve">FH </w:delText>
        </w:r>
        <w:r w:rsidRPr="0011534A" w:rsidDel="00614612">
          <w:rPr>
            <w:rFonts w:ascii="Arial" w:hAnsi="Arial" w:cs="Arial"/>
          </w:rPr>
          <w:delText>(CD44</w:delText>
        </w:r>
        <w:r w:rsidRPr="0011534A" w:rsidDel="00614612">
          <w:rPr>
            <w:rFonts w:ascii="Arial" w:hAnsi="Arial" w:cs="Arial"/>
            <w:vertAlign w:val="superscript"/>
          </w:rPr>
          <w:delText xml:space="preserve">+ </w:delText>
        </w:r>
        <w:r w:rsidRPr="0011534A" w:rsidDel="00614612">
          <w:rPr>
            <w:rFonts w:ascii="Arial" w:hAnsi="Arial" w:cs="Arial"/>
          </w:rPr>
          <w:delText>BCL6</w:delText>
        </w:r>
        <w:r w:rsidRPr="0011534A" w:rsidDel="00614612">
          <w:rPr>
            <w:rFonts w:ascii="Arial" w:hAnsi="Arial" w:cs="Arial"/>
            <w:vertAlign w:val="superscript"/>
          </w:rPr>
          <w:delText>hi</w:delText>
        </w:r>
        <w:r w:rsidRPr="0011534A" w:rsidDel="00614612">
          <w:rPr>
            <w:rFonts w:ascii="Arial" w:hAnsi="Arial" w:cs="Arial"/>
          </w:rPr>
          <w:delText xml:space="preserve"> CXCR5</w:delText>
        </w:r>
        <w:r w:rsidRPr="0011534A" w:rsidDel="00614612">
          <w:rPr>
            <w:rFonts w:ascii="Arial" w:hAnsi="Arial" w:cs="Arial"/>
            <w:vertAlign w:val="superscript"/>
          </w:rPr>
          <w:delText>+</w:delText>
        </w:r>
        <w:r w:rsidRPr="0011534A" w:rsidDel="00614612">
          <w:rPr>
            <w:rFonts w:ascii="Arial" w:hAnsi="Arial" w:cs="Arial"/>
          </w:rPr>
          <w:delText>)</w:delText>
        </w:r>
        <w:r w:rsidRPr="0011534A" w:rsidDel="00614612">
          <w:rPr>
            <w:rFonts w:ascii="Arial" w:hAnsi="Arial" w:cs="Arial"/>
            <w:vertAlign w:val="superscript"/>
          </w:rPr>
          <w:delText xml:space="preserve"> </w:delText>
        </w:r>
        <w:r w:rsidDel="00614612">
          <w:rPr>
            <w:rFonts w:ascii="Arial" w:hAnsi="Arial" w:cs="Arial"/>
            <w:vertAlign w:val="superscript"/>
          </w:rPr>
          <w:delText xml:space="preserve"> </w:delText>
        </w:r>
        <w:r w:rsidDel="00614612">
          <w:rPr>
            <w:rFonts w:ascii="Arial" w:hAnsi="Arial" w:cs="Arial"/>
          </w:rPr>
          <w:delText>(top</w:delText>
        </w:r>
        <w:r w:rsidR="001F501A" w:rsidDel="00614612">
          <w:rPr>
            <w:rFonts w:ascii="Arial" w:hAnsi="Arial" w:cs="Arial"/>
          </w:rPr>
          <w:delText xml:space="preserve"> panel</w:delText>
        </w:r>
        <w:r w:rsidDel="00614612">
          <w:rPr>
            <w:rFonts w:ascii="Arial" w:hAnsi="Arial" w:cs="Arial"/>
          </w:rPr>
          <w:delText>)</w:delText>
        </w:r>
      </w:del>
      <w:r w:rsidR="003F492C">
        <w:rPr>
          <w:rFonts w:ascii="Arial" w:hAnsi="Arial" w:cs="Arial"/>
        </w:rPr>
        <w:t>, and</w:t>
      </w:r>
      <w:r>
        <w:rPr>
          <w:rFonts w:ascii="Arial" w:hAnsi="Arial" w:cs="Arial"/>
        </w:rPr>
        <w:t xml:space="preserve"> RNAseq</w:t>
      </w:r>
      <w:r w:rsidRPr="0011534A">
        <w:rPr>
          <w:rFonts w:ascii="Arial" w:hAnsi="Arial" w:cs="Arial"/>
        </w:rPr>
        <w:t xml:space="preserve">-based profiling datasets </w:t>
      </w:r>
      <w:r w:rsidR="001F501A">
        <w:rPr>
          <w:rFonts w:ascii="Arial" w:hAnsi="Arial" w:cs="Arial"/>
        </w:rPr>
        <w:t>from Choi</w:t>
      </w:r>
      <w:r w:rsidR="003F492C">
        <w:rPr>
          <w:rFonts w:ascii="Arial" w:hAnsi="Arial" w:cs="Arial"/>
        </w:rPr>
        <w:t>,</w:t>
      </w:r>
      <w:r w:rsidR="001F501A">
        <w:rPr>
          <w:rFonts w:ascii="Arial" w:hAnsi="Arial" w:cs="Arial"/>
        </w:rPr>
        <w:t xml:space="preserve"> </w:t>
      </w:r>
      <w:r w:rsidR="00111F1F" w:rsidRPr="00044340">
        <w:rPr>
          <w:rFonts w:ascii="Arial" w:hAnsi="Arial" w:cs="Arial"/>
          <w:i/>
        </w:rPr>
        <w:t>et al.</w:t>
      </w:r>
      <w:r w:rsidR="001F501A">
        <w:rPr>
          <w:rFonts w:ascii="Arial" w:hAnsi="Arial" w:cs="Arial"/>
        </w:rPr>
        <w:t xml:space="preserve"> </w:t>
      </w:r>
      <w:r w:rsidRPr="0011534A">
        <w:rPr>
          <w:rFonts w:ascii="Arial" w:hAnsi="Arial" w:cs="Arial"/>
        </w:rPr>
        <w:t xml:space="preserve">of </w:t>
      </w:r>
      <w:r>
        <w:rPr>
          <w:rFonts w:ascii="Arial" w:hAnsi="Arial" w:cs="Arial"/>
        </w:rPr>
        <w:t>3 day</w:t>
      </w:r>
      <w:r w:rsidRPr="0011534A">
        <w:rPr>
          <w:rFonts w:ascii="Arial" w:hAnsi="Arial" w:cs="Arial"/>
        </w:rPr>
        <w:t xml:space="preserve"> T</w:t>
      </w:r>
      <w:r w:rsidRPr="0011534A">
        <w:rPr>
          <w:rFonts w:ascii="Arial" w:hAnsi="Arial" w:cs="Arial"/>
          <w:vertAlign w:val="subscript"/>
        </w:rPr>
        <w:t>FH</w:t>
      </w:r>
      <w:r w:rsidRPr="0011534A">
        <w:rPr>
          <w:rFonts w:ascii="Arial" w:hAnsi="Arial" w:cs="Arial"/>
        </w:rPr>
        <w:t xml:space="preserve"> (</w:t>
      </w:r>
      <w:r w:rsidR="001F501A" w:rsidRPr="001F501A">
        <w:rPr>
          <w:rFonts w:ascii="Arial" w:eastAsia="Times New Roman" w:hAnsi="Arial" w:cs="Arial"/>
        </w:rPr>
        <w:t>IL-2Rα</w:t>
      </w:r>
      <w:r w:rsidR="001F501A" w:rsidRPr="001F501A">
        <w:rPr>
          <w:rFonts w:ascii="Arial" w:eastAsia="Times New Roman" w:hAnsi="Arial" w:cs="Arial"/>
          <w:vertAlign w:val="superscript"/>
        </w:rPr>
        <w:t>−</w:t>
      </w:r>
      <w:r w:rsidR="001F501A" w:rsidRPr="001F501A">
        <w:rPr>
          <w:rFonts w:ascii="Arial" w:eastAsia="Times New Roman" w:hAnsi="Arial" w:cs="Arial"/>
        </w:rPr>
        <w:t>Blimp1</w:t>
      </w:r>
      <w:r w:rsidR="001F501A" w:rsidRPr="001F501A">
        <w:rPr>
          <w:rFonts w:ascii="Arial" w:eastAsia="Times New Roman" w:hAnsi="Arial" w:cs="Arial"/>
          <w:vertAlign w:val="superscript"/>
        </w:rPr>
        <w:t>-</w:t>
      </w:r>
      <w:r w:rsidRPr="001F501A">
        <w:rPr>
          <w:rFonts w:ascii="Arial" w:hAnsi="Arial" w:cs="Arial"/>
        </w:rPr>
        <w:t>CXCR5</w:t>
      </w:r>
      <w:r w:rsidRPr="0011534A">
        <w:rPr>
          <w:rFonts w:ascii="Arial" w:hAnsi="Arial" w:cs="Arial"/>
          <w:vertAlign w:val="superscript"/>
        </w:rPr>
        <w:t>+</w:t>
      </w:r>
      <w:r w:rsidR="001F501A">
        <w:rPr>
          <w:rFonts w:ascii="Arial" w:hAnsi="Arial" w:cs="Arial"/>
        </w:rPr>
        <w:t>PD1</w:t>
      </w:r>
      <w:r w:rsidR="001F501A">
        <w:rPr>
          <w:rFonts w:ascii="Arial" w:hAnsi="Arial" w:cs="Arial"/>
          <w:vertAlign w:val="superscript"/>
        </w:rPr>
        <w:t>lo</w:t>
      </w:r>
      <w:r w:rsidRPr="0011534A">
        <w:rPr>
          <w:rFonts w:ascii="Arial" w:hAnsi="Arial" w:cs="Arial"/>
        </w:rPr>
        <w:t xml:space="preserve">) and </w:t>
      </w:r>
      <w:r>
        <w:rPr>
          <w:rFonts w:ascii="Arial" w:hAnsi="Arial" w:cs="Arial"/>
        </w:rPr>
        <w:t>3 day T</w:t>
      </w:r>
      <w:r w:rsidRPr="009B6A06">
        <w:rPr>
          <w:rFonts w:ascii="Arial" w:hAnsi="Arial" w:cs="Arial"/>
          <w:vertAlign w:val="subscript"/>
        </w:rPr>
        <w:t>H</w:t>
      </w:r>
      <w:r w:rsidR="001F501A">
        <w:rPr>
          <w:rFonts w:ascii="Arial" w:hAnsi="Arial" w:cs="Arial"/>
        </w:rPr>
        <w:t>1</w:t>
      </w:r>
      <w:r w:rsidRPr="0011534A">
        <w:rPr>
          <w:rFonts w:ascii="Arial" w:hAnsi="Arial" w:cs="Arial"/>
          <w:vertAlign w:val="subscript"/>
        </w:rPr>
        <w:t xml:space="preserve"> </w:t>
      </w:r>
      <w:r w:rsidRPr="0011534A">
        <w:rPr>
          <w:rFonts w:ascii="Arial" w:hAnsi="Arial" w:cs="Arial"/>
        </w:rPr>
        <w:t>(</w:t>
      </w:r>
      <w:r w:rsidR="001F501A">
        <w:rPr>
          <w:rFonts w:ascii="Arial" w:hAnsi="Arial" w:cs="Arial"/>
        </w:rPr>
        <w:t>IL-2R</w:t>
      </w:r>
      <w:r w:rsidR="001F501A" w:rsidRPr="001F501A">
        <w:rPr>
          <w:rFonts w:ascii="Arial" w:hAnsi="Arial" w:cs="Arial"/>
        </w:rPr>
        <w:t>α</w:t>
      </w:r>
      <w:r w:rsidR="001F501A" w:rsidRPr="001F501A">
        <w:rPr>
          <w:rFonts w:ascii="Arial" w:hAnsi="Arial" w:cs="Arial"/>
          <w:vertAlign w:val="superscript"/>
        </w:rPr>
        <w:t>+</w:t>
      </w:r>
      <w:r w:rsidR="001F501A" w:rsidRPr="001F501A">
        <w:rPr>
          <w:rFonts w:ascii="Arial" w:hAnsi="Arial" w:cs="Arial"/>
        </w:rPr>
        <w:t>Blimp1</w:t>
      </w:r>
      <w:r w:rsidR="001F501A" w:rsidRPr="001F501A">
        <w:rPr>
          <w:rFonts w:ascii="Arial" w:hAnsi="Arial" w:cs="Arial"/>
          <w:vertAlign w:val="superscript"/>
        </w:rPr>
        <w:t>-</w:t>
      </w:r>
      <w:r w:rsidR="001F501A">
        <w:rPr>
          <w:rFonts w:ascii="Arial" w:hAnsi="Arial" w:cs="Arial"/>
        </w:rPr>
        <w:t>CXCR5</w:t>
      </w:r>
      <w:r w:rsidR="001F501A" w:rsidRPr="001F501A">
        <w:rPr>
          <w:rFonts w:ascii="Arial" w:hAnsi="Arial" w:cs="Arial"/>
          <w:vertAlign w:val="superscript"/>
        </w:rPr>
        <w:t>-</w:t>
      </w:r>
      <w:r w:rsidR="001F501A">
        <w:rPr>
          <w:rFonts w:ascii="Arial" w:hAnsi="Arial" w:cs="Arial"/>
        </w:rPr>
        <w:t>)</w:t>
      </w:r>
      <w:r w:rsidR="001F501A" w:rsidRPr="001F501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(bottom) </w:t>
      </w:r>
      <w:r w:rsidRPr="0011534A">
        <w:rPr>
          <w:rFonts w:ascii="Arial" w:hAnsi="Arial" w:cs="Arial"/>
        </w:rPr>
        <w:t xml:space="preserve">to RNAseq profiles of </w:t>
      </w:r>
      <w:r>
        <w:rPr>
          <w:rFonts w:ascii="Arial" w:hAnsi="Arial" w:cs="Arial"/>
        </w:rPr>
        <w:t>N, ACT, and ACT IL21 population</w:t>
      </w:r>
      <w:r w:rsidR="003F492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. </w:t>
      </w:r>
      <w:r w:rsidR="001F501A">
        <w:rPr>
          <w:rFonts w:ascii="Arial" w:hAnsi="Arial" w:cs="Arial"/>
          <w:b/>
          <w:bCs/>
        </w:rPr>
        <w:t xml:space="preserve">(b) </w:t>
      </w:r>
      <w:r w:rsidR="001F501A" w:rsidRPr="00B95D28">
        <w:rPr>
          <w:rFonts w:ascii="Arial" w:hAnsi="Arial" w:cs="Arial"/>
        </w:rPr>
        <w:t xml:space="preserve">Heat map of </w:t>
      </w:r>
      <w:r w:rsidR="001F501A">
        <w:rPr>
          <w:rFonts w:ascii="Arial" w:hAnsi="Arial"/>
        </w:rPr>
        <w:t>47</w:t>
      </w:r>
      <w:ins w:id="11" w:author="Xulong Wang" w:date="2016-02-08T14:15:00Z">
        <w:r w:rsidR="00614612">
          <w:rPr>
            <w:rFonts w:ascii="Arial" w:hAnsi="Arial"/>
          </w:rPr>
          <w:t>1</w:t>
        </w:r>
      </w:ins>
      <w:del w:id="12" w:author="Xulong Wang" w:date="2016-02-08T14:14:00Z">
        <w:r w:rsidR="001F501A" w:rsidDel="00614612">
          <w:rPr>
            <w:rFonts w:ascii="Arial" w:hAnsi="Arial"/>
          </w:rPr>
          <w:delText>2</w:delText>
        </w:r>
      </w:del>
      <w:r w:rsidR="001F501A" w:rsidRPr="00B95D28">
        <w:rPr>
          <w:rFonts w:ascii="Arial" w:hAnsi="Arial"/>
        </w:rPr>
        <w:t xml:space="preserve"> signature genes for each sample group</w:t>
      </w:r>
      <w:r w:rsidR="001F501A">
        <w:rPr>
          <w:rFonts w:ascii="Arial" w:hAnsi="Arial"/>
        </w:rPr>
        <w:t xml:space="preserve"> with</w:t>
      </w:r>
      <w:r w:rsidR="001F501A" w:rsidRPr="00B95D28">
        <w:rPr>
          <w:rFonts w:ascii="Arial" w:hAnsi="Arial" w:cs="Arial"/>
        </w:rPr>
        <w:t xml:space="preserve"> functional enrichments for GO and KEGG annotations with</w:t>
      </w:r>
      <w:ins w:id="13" w:author="Xulong Wang" w:date="2016-02-08T14:15:00Z">
        <w:r w:rsidR="00614612">
          <w:rPr>
            <w:rFonts w:ascii="Arial" w:hAnsi="Arial" w:cs="Arial"/>
          </w:rPr>
          <w:t xml:space="preserve"> FDR &lt; 0.01</w:t>
        </w:r>
      </w:ins>
      <w:del w:id="14" w:author="Xulong Wang" w:date="2016-02-08T14:15:00Z">
        <w:r w:rsidR="001F501A" w:rsidDel="00614612">
          <w:rPr>
            <w:rFonts w:ascii="Arial" w:hAnsi="Arial" w:cs="Arial"/>
          </w:rPr>
          <w:delText xml:space="preserve"> </w:delText>
        </w:r>
        <w:r w:rsidR="001F501A" w:rsidRPr="001F501A" w:rsidDel="00614612">
          <w:rPr>
            <w:rFonts w:ascii="Arial" w:hAnsi="Arial" w:cs="Arial"/>
            <w:highlight w:val="yellow"/>
          </w:rPr>
          <w:delText>FDR &lt; 0.05</w:delText>
        </w:r>
        <w:r w:rsidR="00037CBD" w:rsidDel="00614612">
          <w:rPr>
            <w:rFonts w:ascii="Arial" w:hAnsi="Arial" w:cs="Arial"/>
          </w:rPr>
          <w:delText xml:space="preserve"> (</w:delText>
        </w:r>
        <w:r w:rsidR="00037CBD" w:rsidRPr="00037CBD" w:rsidDel="00614612">
          <w:rPr>
            <w:rFonts w:ascii="Arial" w:hAnsi="Arial" w:cs="Arial"/>
            <w:b/>
          </w:rPr>
          <w:delText>correct?</w:delText>
        </w:r>
        <w:r w:rsidR="00037CBD" w:rsidDel="00614612">
          <w:rPr>
            <w:rFonts w:ascii="Arial" w:hAnsi="Arial" w:cs="Arial"/>
          </w:rPr>
          <w:delText>)</w:delText>
        </w:r>
      </w:del>
      <w:r w:rsidR="001F501A">
        <w:rPr>
          <w:rFonts w:ascii="Arial" w:hAnsi="Arial" w:cs="Arial"/>
        </w:rPr>
        <w:t>.</w:t>
      </w:r>
      <w:r w:rsidR="001F501A" w:rsidRPr="0011534A">
        <w:rPr>
          <w:rFonts w:ascii="Arial" w:hAnsi="Arial" w:cs="Arial"/>
        </w:rPr>
        <w:t xml:space="preserve"> </w:t>
      </w:r>
      <w:r w:rsidR="001F501A">
        <w:rPr>
          <w:rFonts w:ascii="Arial" w:hAnsi="Arial" w:cs="Arial"/>
        </w:rPr>
        <w:t xml:space="preserve">See </w:t>
      </w:r>
      <w:r w:rsidR="001F501A" w:rsidRPr="001F501A">
        <w:rPr>
          <w:rFonts w:ascii="Arial" w:hAnsi="Arial"/>
          <w:b/>
          <w:highlight w:val="yellow"/>
        </w:rPr>
        <w:t>Supplementary Dataset 1</w:t>
      </w:r>
      <w:r w:rsidR="001F501A">
        <w:rPr>
          <w:rFonts w:ascii="Arial" w:hAnsi="Arial"/>
          <w:b/>
        </w:rPr>
        <w:t xml:space="preserve"> </w:t>
      </w:r>
      <w:r w:rsidR="001F501A" w:rsidRPr="00E507D2">
        <w:rPr>
          <w:rFonts w:ascii="Arial" w:hAnsi="Arial"/>
        </w:rPr>
        <w:t>for more details.</w:t>
      </w:r>
      <w:r w:rsidR="001F501A">
        <w:rPr>
          <w:rFonts w:ascii="Arial" w:hAnsi="Arial"/>
        </w:rPr>
        <w:t xml:space="preserve"> </w:t>
      </w:r>
      <w:r w:rsidR="001F501A">
        <w:rPr>
          <w:rFonts w:ascii="Arial" w:hAnsi="Arial" w:cs="Arial"/>
          <w:b/>
          <w:bCs/>
        </w:rPr>
        <w:t xml:space="preserve">(c) </w:t>
      </w:r>
      <w:r w:rsidR="001F501A">
        <w:rPr>
          <w:rFonts w:ascii="Arial" w:hAnsi="Arial" w:cs="Arial"/>
        </w:rPr>
        <w:t>Scatterplot of the Log</w:t>
      </w:r>
      <w:r w:rsidR="001F501A" w:rsidRPr="00B95D28">
        <w:rPr>
          <w:rFonts w:ascii="Arial" w:hAnsi="Arial" w:cs="Arial"/>
          <w:vertAlign w:val="subscript"/>
        </w:rPr>
        <w:t>2</w:t>
      </w:r>
      <w:r w:rsidR="001F501A">
        <w:rPr>
          <w:rFonts w:ascii="Arial" w:hAnsi="Arial" w:cs="Arial"/>
        </w:rPr>
        <w:t xml:space="preserve"> difference between </w:t>
      </w:r>
      <w:r w:rsidR="003F492C">
        <w:rPr>
          <w:rFonts w:ascii="Arial" w:hAnsi="Arial" w:cs="Arial"/>
        </w:rPr>
        <w:t>each</w:t>
      </w:r>
      <w:r w:rsidR="001F501A">
        <w:rPr>
          <w:rFonts w:ascii="Arial" w:hAnsi="Arial" w:cs="Arial"/>
        </w:rPr>
        <w:t xml:space="preserve"> ACT sample and the N sample with the </w:t>
      </w:r>
      <w:r w:rsidR="001F501A" w:rsidRPr="0011534A">
        <w:rPr>
          <w:rFonts w:ascii="Arial" w:hAnsi="Arial" w:cs="Arial"/>
        </w:rPr>
        <w:t xml:space="preserve">N, ACT, </w:t>
      </w:r>
      <w:r w:rsidR="003F492C">
        <w:rPr>
          <w:rFonts w:ascii="Arial" w:hAnsi="Arial" w:cs="Arial"/>
        </w:rPr>
        <w:t xml:space="preserve">and </w:t>
      </w:r>
      <w:r w:rsidR="001F501A" w:rsidRPr="0011534A">
        <w:rPr>
          <w:rFonts w:ascii="Arial" w:hAnsi="Arial" w:cs="Arial"/>
        </w:rPr>
        <w:t xml:space="preserve">ACT IL21 </w:t>
      </w:r>
      <w:r w:rsidR="001F501A">
        <w:rPr>
          <w:rFonts w:ascii="Arial" w:hAnsi="Arial" w:cs="Arial"/>
        </w:rPr>
        <w:t xml:space="preserve">signature genes colored and other genes in grey. Reference genes are indicated. </w:t>
      </w:r>
      <w:r w:rsidR="001F501A" w:rsidRPr="001F501A">
        <w:rPr>
          <w:rFonts w:ascii="Arial" w:hAnsi="Arial" w:cs="Arial"/>
          <w:b/>
        </w:rPr>
        <w:t>(d)</w:t>
      </w:r>
      <w:r w:rsidR="001F501A">
        <w:rPr>
          <w:rFonts w:ascii="Arial" w:hAnsi="Arial" w:cs="Arial"/>
          <w:b/>
        </w:rPr>
        <w:t xml:space="preserve"> </w:t>
      </w:r>
      <w:r w:rsidR="007D1727">
        <w:rPr>
          <w:rFonts w:ascii="Arial" w:hAnsi="Arial" w:cs="Arial"/>
        </w:rPr>
        <w:t>Comparison of gene expression between the N, ACT and ACT IL21 populations for T</w:t>
      </w:r>
      <w:r w:rsidR="007D1727" w:rsidRPr="007D1727">
        <w:rPr>
          <w:rFonts w:ascii="Arial" w:hAnsi="Arial" w:cs="Arial"/>
          <w:vertAlign w:val="subscript"/>
        </w:rPr>
        <w:t>FH</w:t>
      </w:r>
      <w:r w:rsidR="007D1727">
        <w:rPr>
          <w:rFonts w:ascii="Arial" w:hAnsi="Arial" w:cs="Arial"/>
          <w:vertAlign w:val="subscript"/>
        </w:rPr>
        <w:t xml:space="preserve"> </w:t>
      </w:r>
      <w:r w:rsidR="007D1727">
        <w:rPr>
          <w:rFonts w:ascii="Arial" w:hAnsi="Arial" w:cs="Arial"/>
        </w:rPr>
        <w:t>related genes</w:t>
      </w:r>
      <w:r w:rsidR="007D1727">
        <w:rPr>
          <w:rFonts w:ascii="Arial" w:hAnsi="Arial" w:cs="Arial"/>
          <w:vertAlign w:val="subscript"/>
        </w:rPr>
        <w:t xml:space="preserve">. </w:t>
      </w:r>
      <w:r w:rsidR="003F492C">
        <w:rPr>
          <w:rFonts w:ascii="Arial" w:hAnsi="Arial" w:cs="Arial"/>
        </w:rPr>
        <w:t>Expression of each transcript is</w:t>
      </w:r>
      <w:r w:rsidR="001F501A">
        <w:rPr>
          <w:rFonts w:ascii="Arial" w:hAnsi="Arial" w:cs="Arial"/>
        </w:rPr>
        <w:t xml:space="preserve"> shown as percentages of total </w:t>
      </w:r>
      <w:r w:rsidR="007D1727">
        <w:rPr>
          <w:rFonts w:ascii="Arial" w:hAnsi="Arial" w:cs="Arial"/>
        </w:rPr>
        <w:t>transcripts per million (</w:t>
      </w:r>
      <w:r w:rsidR="001F501A">
        <w:rPr>
          <w:rFonts w:ascii="Arial" w:hAnsi="Arial" w:cs="Arial"/>
        </w:rPr>
        <w:t>TPM</w:t>
      </w:r>
      <w:r w:rsidR="007D1727">
        <w:rPr>
          <w:rFonts w:ascii="Arial" w:hAnsi="Arial" w:cs="Arial"/>
        </w:rPr>
        <w:t>)</w:t>
      </w:r>
      <w:r w:rsidR="001F501A">
        <w:rPr>
          <w:rFonts w:ascii="Arial" w:hAnsi="Arial" w:cs="Arial"/>
        </w:rPr>
        <w:t xml:space="preserve"> for the indicated gene within each </w:t>
      </w:r>
      <w:r w:rsidR="003F492C">
        <w:rPr>
          <w:rFonts w:ascii="Arial" w:hAnsi="Arial" w:cs="Arial"/>
        </w:rPr>
        <w:t>sample.</w:t>
      </w:r>
      <w:r w:rsidR="001F501A">
        <w:rPr>
          <w:rFonts w:ascii="Arial" w:hAnsi="Arial" w:cs="Arial"/>
        </w:rPr>
        <w:t xml:space="preserve"> </w:t>
      </w:r>
      <w:r w:rsidR="001F501A" w:rsidRPr="001F501A">
        <w:rPr>
          <w:rFonts w:ascii="Arial" w:hAnsi="Arial" w:cs="Arial"/>
          <w:b/>
        </w:rPr>
        <w:t>(</w:t>
      </w:r>
      <w:r w:rsidR="001F501A">
        <w:rPr>
          <w:rFonts w:ascii="Arial" w:hAnsi="Arial" w:cs="Arial"/>
          <w:b/>
        </w:rPr>
        <w:t>e</w:t>
      </w:r>
      <w:r w:rsidR="001F501A" w:rsidRPr="001F501A">
        <w:rPr>
          <w:rFonts w:ascii="Arial" w:hAnsi="Arial" w:cs="Arial"/>
          <w:b/>
        </w:rPr>
        <w:t>)</w:t>
      </w:r>
      <w:r w:rsidR="001F501A">
        <w:rPr>
          <w:rFonts w:ascii="Arial" w:hAnsi="Arial" w:cs="Arial"/>
          <w:b/>
        </w:rPr>
        <w:t xml:space="preserve"> </w:t>
      </w:r>
      <w:r w:rsidR="001F501A">
        <w:rPr>
          <w:rFonts w:ascii="Arial" w:hAnsi="Arial" w:cs="Arial"/>
        </w:rPr>
        <w:t>Genes of interest for TH</w:t>
      </w:r>
      <w:r w:rsidR="001F501A" w:rsidRPr="001F501A">
        <w:rPr>
          <w:rFonts w:ascii="Arial" w:hAnsi="Arial" w:cs="Arial"/>
          <w:vertAlign w:val="subscript"/>
        </w:rPr>
        <w:t>1</w:t>
      </w:r>
      <w:r w:rsidR="001F501A">
        <w:rPr>
          <w:rFonts w:ascii="Arial" w:hAnsi="Arial" w:cs="Arial"/>
        </w:rPr>
        <w:t>, TH</w:t>
      </w:r>
      <w:r w:rsidR="001F501A" w:rsidRPr="001F501A">
        <w:rPr>
          <w:rFonts w:ascii="Arial" w:hAnsi="Arial" w:cs="Arial"/>
          <w:vertAlign w:val="subscript"/>
        </w:rPr>
        <w:t>2</w:t>
      </w:r>
      <w:r w:rsidR="001F501A">
        <w:rPr>
          <w:rFonts w:ascii="Arial" w:hAnsi="Arial" w:cs="Arial"/>
        </w:rPr>
        <w:t>, NKT and T</w:t>
      </w:r>
      <w:r w:rsidR="001F501A" w:rsidRPr="001F501A">
        <w:rPr>
          <w:rFonts w:ascii="Arial" w:hAnsi="Arial" w:cs="Arial"/>
          <w:vertAlign w:val="subscript"/>
        </w:rPr>
        <w:t>reg</w:t>
      </w:r>
      <w:r w:rsidR="001F501A">
        <w:rPr>
          <w:rFonts w:ascii="Arial" w:hAnsi="Arial" w:cs="Arial"/>
        </w:rPr>
        <w:t>.</w:t>
      </w:r>
      <w:r w:rsidR="001F501A">
        <w:rPr>
          <w:rFonts w:ascii="Arial" w:hAnsi="Arial" w:cs="Arial"/>
          <w:b/>
        </w:rPr>
        <w:t xml:space="preserve"> </w:t>
      </w:r>
      <w:r w:rsidR="001F501A" w:rsidRPr="00E507D2">
        <w:rPr>
          <w:rFonts w:ascii="Arial" w:hAnsi="Arial" w:cs="Arial"/>
        </w:rPr>
        <w:t xml:space="preserve">See </w:t>
      </w:r>
      <w:r w:rsidR="001F501A" w:rsidRPr="001F501A">
        <w:rPr>
          <w:rFonts w:ascii="Arial" w:hAnsi="Arial"/>
          <w:b/>
          <w:highlight w:val="yellow"/>
        </w:rPr>
        <w:t>Supplementary Dataset 2</w:t>
      </w:r>
      <w:r w:rsidR="001F501A" w:rsidRPr="00E507D2">
        <w:rPr>
          <w:rFonts w:ascii="Arial" w:hAnsi="Arial" w:cs="Arial"/>
        </w:rPr>
        <w:t xml:space="preserve"> for data and statistical information.</w:t>
      </w:r>
    </w:p>
    <w:p w14:paraId="4DC0474D" w14:textId="77777777" w:rsidR="00AA6861" w:rsidRPr="00F00925" w:rsidRDefault="00AA6861" w:rsidP="00AA6861">
      <w:pPr>
        <w:spacing w:line="360" w:lineRule="auto"/>
        <w:rPr>
          <w:rFonts w:ascii="Arial" w:hAnsi="Arial" w:cs="Arial"/>
          <w:b/>
        </w:rPr>
      </w:pPr>
    </w:p>
    <w:p w14:paraId="647C4643" w14:textId="77777777" w:rsidR="00AA6861" w:rsidRPr="00E507D2" w:rsidRDefault="00AA6861" w:rsidP="00AA6861">
      <w:pPr>
        <w:spacing w:line="360" w:lineRule="auto"/>
        <w:rPr>
          <w:rFonts w:ascii="Arial" w:hAnsi="Arial" w:cs="Arial"/>
          <w:b/>
        </w:rPr>
      </w:pPr>
      <w:r w:rsidRPr="00F00925">
        <w:rPr>
          <w:rFonts w:ascii="Arial" w:hAnsi="Arial" w:cs="Arial"/>
          <w:b/>
          <w:bCs/>
        </w:rPr>
        <w:t xml:space="preserve">Figure </w:t>
      </w:r>
      <w:r w:rsidR="003C0AF2">
        <w:rPr>
          <w:rFonts w:ascii="Arial" w:hAnsi="Arial" w:cs="Arial"/>
          <w:b/>
          <w:bCs/>
        </w:rPr>
        <w:t>4</w:t>
      </w:r>
      <w:r w:rsidRPr="00E507D2">
        <w:rPr>
          <w:rFonts w:ascii="Arial" w:hAnsi="Arial" w:cs="Arial"/>
          <w:b/>
        </w:rPr>
        <w:t>: nT</w:t>
      </w:r>
      <w:r w:rsidRPr="00E507D2">
        <w:rPr>
          <w:rFonts w:ascii="Arial" w:hAnsi="Arial" w:cs="Arial"/>
          <w:b/>
          <w:vertAlign w:val="subscript"/>
        </w:rPr>
        <w:t>FH</w:t>
      </w:r>
      <w:r w:rsidRPr="00E507D2">
        <w:rPr>
          <w:rFonts w:ascii="Arial" w:hAnsi="Arial" w:cs="Arial"/>
          <w:b/>
        </w:rPr>
        <w:t xml:space="preserve"> display a diverse TCR repertoire but restricting its specificity does not alter nT</w:t>
      </w:r>
      <w:r w:rsidRPr="00E507D2">
        <w:rPr>
          <w:rFonts w:ascii="Arial" w:hAnsi="Arial" w:cs="Arial"/>
          <w:b/>
          <w:vertAlign w:val="subscript"/>
        </w:rPr>
        <w:t>FH</w:t>
      </w:r>
      <w:r w:rsidRPr="00E507D2">
        <w:rPr>
          <w:rFonts w:ascii="Arial" w:hAnsi="Arial" w:cs="Arial"/>
          <w:b/>
        </w:rPr>
        <w:t xml:space="preserve"> development. </w:t>
      </w:r>
    </w:p>
    <w:p w14:paraId="3B2C55F7" w14:textId="060FF111" w:rsidR="00AA6861" w:rsidRPr="003A7B5C" w:rsidRDefault="00AA6861" w:rsidP="00AA6861">
      <w:pPr>
        <w:spacing w:line="360" w:lineRule="auto"/>
        <w:rPr>
          <w:rFonts w:ascii="Arial" w:hAnsi="Arial" w:cs="Arial"/>
          <w:bCs/>
        </w:rPr>
      </w:pPr>
      <w:r w:rsidRPr="0085096A">
        <w:rPr>
          <w:rFonts w:ascii="Arial" w:hAnsi="Arial" w:cs="Arial"/>
          <w:b/>
          <w:bCs/>
        </w:rPr>
        <w:t>(a)</w:t>
      </w:r>
      <w:r w:rsidRPr="00F00925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Analysis of </w:t>
      </w:r>
      <w:r w:rsidRPr="00F00925">
        <w:rPr>
          <w:rFonts w:ascii="Arial" w:hAnsi="Arial" w:cs="Arial"/>
          <w:i/>
          <w:iCs/>
        </w:rPr>
        <w:t xml:space="preserve">Trav </w:t>
      </w:r>
      <w:r w:rsidRPr="00F00925">
        <w:rPr>
          <w:rFonts w:ascii="Arial" w:hAnsi="Arial" w:cs="Arial"/>
        </w:rPr>
        <w:t xml:space="preserve">and </w:t>
      </w:r>
      <w:r w:rsidRPr="00F00925">
        <w:rPr>
          <w:rFonts w:ascii="Arial" w:hAnsi="Arial" w:cs="Arial"/>
          <w:i/>
          <w:iCs/>
        </w:rPr>
        <w:t xml:space="preserve">Trbv </w:t>
      </w:r>
      <w:r>
        <w:rPr>
          <w:rFonts w:ascii="Arial" w:hAnsi="Arial" w:cs="Arial"/>
          <w:iCs/>
        </w:rPr>
        <w:t xml:space="preserve">gene </w:t>
      </w:r>
      <w:r>
        <w:rPr>
          <w:rFonts w:ascii="Arial" w:hAnsi="Arial" w:cs="Arial"/>
        </w:rPr>
        <w:t>u</w:t>
      </w:r>
      <w:r w:rsidRPr="00F00925">
        <w:rPr>
          <w:rFonts w:ascii="Arial" w:hAnsi="Arial" w:cs="Arial"/>
        </w:rPr>
        <w:t xml:space="preserve">tilization of </w:t>
      </w:r>
      <w:r>
        <w:rPr>
          <w:rFonts w:ascii="Arial" w:hAnsi="Arial" w:cs="Arial"/>
        </w:rPr>
        <w:t xml:space="preserve">N, ACT and </w:t>
      </w:r>
      <w:r w:rsidR="009D284D">
        <w:rPr>
          <w:rFonts w:ascii="Arial" w:hAnsi="Arial" w:cs="Arial"/>
        </w:rPr>
        <w:t>nT</w:t>
      </w:r>
      <w:r w:rsidR="009D284D" w:rsidRPr="009D284D">
        <w:rPr>
          <w:rFonts w:ascii="Arial" w:hAnsi="Arial" w:cs="Arial"/>
          <w:vertAlign w:val="subscript"/>
        </w:rPr>
        <w:t>FH</w:t>
      </w:r>
      <w:r w:rsidRPr="00F0092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Mean TPM for each </w:t>
      </w:r>
      <w:proofErr w:type="spellStart"/>
      <w:r w:rsidRPr="00E507D2">
        <w:rPr>
          <w:rFonts w:ascii="Arial" w:hAnsi="Arial" w:cs="Arial"/>
          <w:i/>
        </w:rPr>
        <w:t>Tcr</w:t>
      </w:r>
      <w:r>
        <w:rPr>
          <w:rFonts w:ascii="Arial" w:hAnsi="Arial" w:cs="Arial"/>
          <w:i/>
        </w:rPr>
        <w:t>av</w:t>
      </w:r>
      <w:proofErr w:type="spellEnd"/>
      <w:r>
        <w:rPr>
          <w:rFonts w:ascii="Arial" w:hAnsi="Arial" w:cs="Arial"/>
          <w:i/>
        </w:rPr>
        <w:t xml:space="preserve"> </w:t>
      </w:r>
      <w:r w:rsidRPr="00E507D2">
        <w:rPr>
          <w:rFonts w:ascii="Arial" w:hAnsi="Arial" w:cs="Arial"/>
        </w:rPr>
        <w:t>and</w:t>
      </w:r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Tcrbv</w:t>
      </w:r>
      <w:proofErr w:type="spellEnd"/>
      <w:r>
        <w:rPr>
          <w:rFonts w:ascii="Arial" w:hAnsi="Arial" w:cs="Arial"/>
        </w:rPr>
        <w:t xml:space="preserve"> gene is shown</w:t>
      </w:r>
      <w:r w:rsidRPr="00E507D2">
        <w:rPr>
          <w:rFonts w:ascii="Arial" w:hAnsi="Arial" w:cs="Arial"/>
          <w:color w:val="000000" w:themeColor="text1"/>
        </w:rPr>
        <w:t xml:space="preserve">. </w:t>
      </w:r>
      <w:r w:rsidRPr="00E507D2">
        <w:rPr>
          <w:rFonts w:ascii="Arial" w:hAnsi="Arial" w:cs="Times New Roman"/>
          <w:color w:val="000000" w:themeColor="text1"/>
        </w:rPr>
        <w:t>Pearson correlation coefficients</w:t>
      </w:r>
      <w:del w:id="15" w:author="Xulong Wang" w:date="2016-02-08T14:30:00Z">
        <w:r w:rsidR="003A7B5C" w:rsidDel="005E0B58">
          <w:rPr>
            <w:rFonts w:ascii="Arial" w:hAnsi="Arial" w:cs="Times New Roman"/>
            <w:color w:val="000000" w:themeColor="text1"/>
          </w:rPr>
          <w:delText xml:space="preserve"> (</w:delText>
        </w:r>
        <w:r w:rsidR="003A7B5C" w:rsidRPr="003A7B5C" w:rsidDel="005E0B58">
          <w:rPr>
            <w:rFonts w:ascii="Arial" w:hAnsi="Arial" w:cs="Times New Roman"/>
            <w:color w:val="000000" w:themeColor="text1"/>
            <w:highlight w:val="yellow"/>
          </w:rPr>
          <w:delText>add p values</w:delText>
        </w:r>
        <w:r w:rsidR="003A7B5C" w:rsidDel="005E0B58">
          <w:rPr>
            <w:rFonts w:ascii="Arial" w:hAnsi="Arial" w:cs="Times New Roman"/>
            <w:color w:val="000000" w:themeColor="text1"/>
          </w:rPr>
          <w:delText>)</w:delText>
        </w:r>
      </w:del>
      <w:r w:rsidRPr="00E507D2">
        <w:rPr>
          <w:rFonts w:ascii="Arial" w:hAnsi="Arial" w:cs="Times New Roman"/>
          <w:color w:val="000000" w:themeColor="text1"/>
        </w:rPr>
        <w:t xml:space="preserve">: N vs. </w:t>
      </w:r>
      <w:r w:rsidR="009D284D">
        <w:rPr>
          <w:rFonts w:ascii="Arial" w:hAnsi="Arial" w:cs="Arial"/>
        </w:rPr>
        <w:t>nT</w:t>
      </w:r>
      <w:r w:rsidR="009D284D" w:rsidRPr="009D284D">
        <w:rPr>
          <w:rFonts w:ascii="Arial" w:hAnsi="Arial" w:cs="Arial"/>
          <w:vertAlign w:val="subscript"/>
        </w:rPr>
        <w:t>FH</w:t>
      </w:r>
      <w:r w:rsidRPr="00E507D2">
        <w:rPr>
          <w:rFonts w:ascii="Arial" w:hAnsi="Arial" w:cs="Times New Roman"/>
          <w:color w:val="000000" w:themeColor="text1"/>
        </w:rPr>
        <w:t xml:space="preserve">, </w:t>
      </w:r>
      <w:r w:rsidRPr="00E507D2">
        <w:rPr>
          <w:rFonts w:ascii="Arial" w:hAnsi="Arial" w:cs="Times New Roman"/>
          <w:i/>
          <w:color w:val="000000" w:themeColor="text1"/>
        </w:rPr>
        <w:t>r</w:t>
      </w:r>
      <w:r w:rsidRPr="00E507D2">
        <w:rPr>
          <w:rFonts w:ascii="Arial" w:hAnsi="Arial" w:cs="Times New Roman"/>
          <w:color w:val="000000" w:themeColor="text1"/>
        </w:rPr>
        <w:t xml:space="preserve"> = 0.866</w:t>
      </w:r>
      <w:ins w:id="16" w:author="Xulong Wang" w:date="2016-02-08T14:28:00Z">
        <w:r w:rsidR="005E0B58">
          <w:rPr>
            <w:rFonts w:ascii="Arial" w:hAnsi="Arial" w:cs="Times New Roman"/>
            <w:color w:val="000000" w:themeColor="text1"/>
          </w:rPr>
          <w:t xml:space="preserve"> (</w:t>
        </w:r>
      </w:ins>
      <w:ins w:id="17" w:author="Xulong Wang" w:date="2016-02-08T14:30:00Z">
        <w:r w:rsidR="005E0B58">
          <w:rPr>
            <w:rFonts w:ascii="Arial" w:hAnsi="Arial" w:cs="Times New Roman"/>
            <w:color w:val="000000" w:themeColor="text1"/>
          </w:rPr>
          <w:t>**</w:t>
        </w:r>
      </w:ins>
      <w:proofErr w:type="gramStart"/>
      <w:ins w:id="18" w:author="Xulong Wang" w:date="2016-02-08T14:28:00Z">
        <w:r w:rsidR="005E0B58">
          <w:rPr>
            <w:rFonts w:ascii="Arial" w:hAnsi="Arial" w:cs="Times New Roman"/>
            <w:color w:val="000000" w:themeColor="text1"/>
          </w:rPr>
          <w:t xml:space="preserve">) </w:t>
        </w:r>
      </w:ins>
      <w:r w:rsidRPr="00E507D2">
        <w:rPr>
          <w:rFonts w:ascii="Arial" w:hAnsi="Arial" w:cs="Times New Roman"/>
          <w:color w:val="000000" w:themeColor="text1"/>
        </w:rPr>
        <w:t>;</w:t>
      </w:r>
      <w:proofErr w:type="gramEnd"/>
      <w:r w:rsidRPr="00E507D2">
        <w:rPr>
          <w:rFonts w:ascii="Arial" w:hAnsi="Arial" w:cs="Times New Roman"/>
          <w:color w:val="000000" w:themeColor="text1"/>
        </w:rPr>
        <w:t xml:space="preserve"> N vs. ACT, </w:t>
      </w:r>
      <w:r w:rsidRPr="00E507D2">
        <w:rPr>
          <w:rFonts w:ascii="Arial" w:hAnsi="Arial" w:cs="Times New Roman"/>
          <w:i/>
          <w:color w:val="000000" w:themeColor="text1"/>
        </w:rPr>
        <w:t>r</w:t>
      </w:r>
      <w:r w:rsidRPr="00E507D2">
        <w:rPr>
          <w:rFonts w:ascii="Arial" w:hAnsi="Arial" w:cs="Times New Roman"/>
          <w:color w:val="000000" w:themeColor="text1"/>
        </w:rPr>
        <w:t xml:space="preserve"> = -0.00361; ACT vs. </w:t>
      </w:r>
      <w:r w:rsidR="009D284D">
        <w:rPr>
          <w:rFonts w:ascii="Arial" w:hAnsi="Arial" w:cs="Arial"/>
        </w:rPr>
        <w:t>nT</w:t>
      </w:r>
      <w:r w:rsidR="009D284D" w:rsidRPr="009D284D">
        <w:rPr>
          <w:rFonts w:ascii="Arial" w:hAnsi="Arial" w:cs="Arial"/>
          <w:vertAlign w:val="subscript"/>
        </w:rPr>
        <w:t>FH</w:t>
      </w:r>
      <w:r w:rsidRPr="00E507D2">
        <w:rPr>
          <w:rFonts w:ascii="Arial" w:hAnsi="Arial" w:cs="Times New Roman"/>
          <w:color w:val="000000" w:themeColor="text1"/>
        </w:rPr>
        <w:t xml:space="preserve">, 0.0760. </w:t>
      </w:r>
      <w:r w:rsidRPr="00E507D2">
        <w:rPr>
          <w:rFonts w:ascii="Arial" w:hAnsi="Arial" w:cs="Arial"/>
          <w:b/>
          <w:bCs/>
          <w:color w:val="000000" w:themeColor="text1"/>
        </w:rPr>
        <w:t>(</w:t>
      </w:r>
      <w:r>
        <w:rPr>
          <w:rFonts w:ascii="Arial" w:hAnsi="Arial" w:cs="Arial"/>
          <w:b/>
          <w:bCs/>
        </w:rPr>
        <w:t>b</w:t>
      </w:r>
      <w:r w:rsidRPr="0085096A">
        <w:rPr>
          <w:rFonts w:ascii="Arial" w:hAnsi="Arial" w:cs="Arial"/>
          <w:b/>
          <w:bCs/>
        </w:rPr>
        <w:t>)</w:t>
      </w:r>
      <w:r w:rsidRPr="00F00925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</w:rPr>
        <w:t>FACS analysis of CD4</w:t>
      </w:r>
      <w:r w:rsidR="003A7B5C">
        <w:rPr>
          <w:rFonts w:ascii="Arial" w:hAnsi="Arial" w:cs="Arial"/>
          <w:vertAlign w:val="superscript"/>
        </w:rPr>
        <w:t xml:space="preserve"> </w:t>
      </w:r>
      <w:r w:rsidR="003A7B5C">
        <w:rPr>
          <w:rFonts w:ascii="Arial" w:hAnsi="Arial" w:cs="Arial"/>
        </w:rPr>
        <w:t>T cells from 4 and 14 wk old I</w:t>
      </w:r>
      <w:r w:rsidRPr="00F00925">
        <w:rPr>
          <w:rFonts w:ascii="Arial" w:hAnsi="Arial" w:cs="Arial"/>
        </w:rPr>
        <w:t xml:space="preserve">L21-VFP </w:t>
      </w:r>
      <w:r w:rsidRPr="00F00925">
        <w:rPr>
          <w:rFonts w:ascii="Arial" w:hAnsi="Arial" w:cs="Arial"/>
          <w:i/>
          <w:iCs/>
        </w:rPr>
        <w:t>Tcrα</w:t>
      </w:r>
      <w:r w:rsidRPr="00E507D2">
        <w:rPr>
          <w:rFonts w:ascii="Arial" w:hAnsi="Arial" w:cs="Arial"/>
          <w:vertAlign w:val="superscript"/>
        </w:rPr>
        <w:t>-/-</w:t>
      </w:r>
      <w:r w:rsidRPr="00F00925">
        <w:rPr>
          <w:rFonts w:ascii="Arial" w:hAnsi="Arial" w:cs="Arial"/>
        </w:rPr>
        <w:t xml:space="preserve"> OT2 </w:t>
      </w:r>
      <w:r>
        <w:rPr>
          <w:rFonts w:ascii="Arial" w:hAnsi="Arial" w:cs="Arial"/>
        </w:rPr>
        <w:t>Tg and non-transgenic</w:t>
      </w:r>
      <w:r w:rsidR="003A7B5C">
        <w:rPr>
          <w:rFonts w:ascii="Arial" w:hAnsi="Arial" w:cs="Arial"/>
        </w:rPr>
        <w:t xml:space="preserve"> </w:t>
      </w:r>
      <w:r w:rsidRPr="00F00925">
        <w:rPr>
          <w:rFonts w:ascii="Arial" w:hAnsi="Arial" w:cs="Arial"/>
        </w:rPr>
        <w:t xml:space="preserve">IL21-VFP </w:t>
      </w:r>
      <w:r>
        <w:rPr>
          <w:rFonts w:ascii="Arial" w:hAnsi="Arial" w:cs="Arial"/>
        </w:rPr>
        <w:t xml:space="preserve">WT </w:t>
      </w:r>
      <w:r w:rsidRPr="00F00925">
        <w:rPr>
          <w:rFonts w:ascii="Arial" w:hAnsi="Arial" w:cs="Arial"/>
        </w:rPr>
        <w:t>mice</w:t>
      </w:r>
      <w:r>
        <w:rPr>
          <w:rFonts w:ascii="Arial" w:hAnsi="Arial" w:cs="Arial"/>
        </w:rPr>
        <w:t xml:space="preserve">. Representative profiles of </w:t>
      </w:r>
      <w:r>
        <w:rPr>
          <w:rFonts w:ascii="Arial" w:hAnsi="Arial" w:cs="Arial"/>
          <w:bCs/>
        </w:rPr>
        <w:t>VFP and</w:t>
      </w:r>
      <w:r w:rsidRPr="00A307D3">
        <w:rPr>
          <w:rFonts w:ascii="Arial" w:hAnsi="Arial" w:cs="Arial"/>
          <w:bCs/>
        </w:rPr>
        <w:t xml:space="preserve"> ICOS</w:t>
      </w:r>
      <w:r>
        <w:rPr>
          <w:rFonts w:ascii="Arial" w:hAnsi="Arial" w:cs="Arial"/>
          <w:bCs/>
        </w:rPr>
        <w:t xml:space="preserve"> staining (left) and combined results (right) are shown. </w:t>
      </w:r>
      <w:r w:rsidRPr="00AA0ABD">
        <w:rPr>
          <w:rFonts w:ascii="Arial" w:hAnsi="Arial" w:cs="Arial"/>
        </w:rPr>
        <w:t>*</w:t>
      </w:r>
      <w:r>
        <w:rPr>
          <w:rFonts w:ascii="Arial" w:hAnsi="Arial" w:cs="Arial"/>
        </w:rPr>
        <w:t xml:space="preserve"> P </w:t>
      </w:r>
      <w:r w:rsidRPr="00AA0ABD">
        <w:rPr>
          <w:rFonts w:ascii="Arial" w:hAnsi="Arial" w:cs="Arial"/>
        </w:rPr>
        <w:t>≤0.05</w:t>
      </w:r>
      <w:r>
        <w:rPr>
          <w:rFonts w:ascii="Arial" w:hAnsi="Arial" w:cs="Arial"/>
        </w:rPr>
        <w:t>,</w:t>
      </w:r>
      <w:r w:rsidRPr="00AA0ABD">
        <w:rPr>
          <w:rFonts w:ascii="Arial" w:hAnsi="Arial" w:cs="Arial"/>
        </w:rPr>
        <w:t xml:space="preserve"> **</w:t>
      </w:r>
      <w:r>
        <w:rPr>
          <w:rFonts w:ascii="Arial" w:hAnsi="Arial" w:cs="Arial"/>
        </w:rPr>
        <w:t xml:space="preserve"> P </w:t>
      </w:r>
      <w:r w:rsidRPr="00AA0ABD">
        <w:rPr>
          <w:rFonts w:ascii="Arial" w:hAnsi="Arial" w:cs="Arial"/>
        </w:rPr>
        <w:t xml:space="preserve">≤0.01; </w:t>
      </w:r>
      <w:r w:rsidR="005445DA">
        <w:rPr>
          <w:rFonts w:ascii="Arial" w:hAnsi="Arial" w:cs="Arial"/>
        </w:rPr>
        <w:t>n.s</w:t>
      </w:r>
      <w:r w:rsidRPr="00AA0ABD">
        <w:rPr>
          <w:rFonts w:ascii="Arial" w:hAnsi="Arial" w:cs="Arial"/>
        </w:rPr>
        <w:t>, not significantly different</w:t>
      </w:r>
      <w:r>
        <w:rPr>
          <w:rFonts w:ascii="Arial" w:hAnsi="Arial" w:cs="Arial"/>
        </w:rPr>
        <w:t xml:space="preserve"> (Mann Whitney)</w:t>
      </w:r>
      <w:r w:rsidRPr="00AA0ABD">
        <w:rPr>
          <w:rFonts w:ascii="Arial" w:hAnsi="Arial" w:cs="Arial"/>
        </w:rPr>
        <w:t xml:space="preserve">. Results are representative of </w:t>
      </w:r>
      <w:r>
        <w:rPr>
          <w:rFonts w:ascii="Arial" w:hAnsi="Arial" w:cs="Arial"/>
        </w:rPr>
        <w:t xml:space="preserve">at least </w:t>
      </w:r>
      <w:r w:rsidR="009D284D">
        <w:rPr>
          <w:rFonts w:ascii="Arial" w:hAnsi="Arial" w:cs="Arial"/>
        </w:rPr>
        <w:t>three</w:t>
      </w:r>
      <w:r w:rsidRPr="00AA0A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independent </w:t>
      </w:r>
      <w:r w:rsidRPr="00AA0ABD">
        <w:rPr>
          <w:rFonts w:ascii="Arial" w:hAnsi="Arial" w:cs="Arial"/>
        </w:rPr>
        <w:t>experiments.</w:t>
      </w:r>
    </w:p>
    <w:p w14:paraId="2EEAB521" w14:textId="77777777" w:rsidR="00AA6861" w:rsidRDefault="00AA6861" w:rsidP="00AA6861">
      <w:pPr>
        <w:spacing w:line="360" w:lineRule="auto"/>
        <w:rPr>
          <w:rFonts w:ascii="Arial" w:hAnsi="Arial" w:cs="Arial"/>
        </w:rPr>
      </w:pPr>
    </w:p>
    <w:p w14:paraId="7D338901" w14:textId="77777777" w:rsidR="00AA6861" w:rsidRDefault="00AA6861" w:rsidP="00AA6861">
      <w:pPr>
        <w:spacing w:line="360" w:lineRule="auto"/>
        <w:rPr>
          <w:rFonts w:ascii="Arial" w:hAnsi="Arial" w:cs="Arial"/>
        </w:rPr>
      </w:pPr>
      <w:r w:rsidRPr="00F00925">
        <w:rPr>
          <w:rFonts w:ascii="Arial" w:hAnsi="Arial" w:cs="Arial"/>
          <w:b/>
          <w:bCs/>
        </w:rPr>
        <w:t xml:space="preserve">Figure </w:t>
      </w:r>
      <w:r w:rsidR="00D74AB5">
        <w:rPr>
          <w:rFonts w:ascii="Arial" w:hAnsi="Arial" w:cs="Arial"/>
          <w:b/>
          <w:bCs/>
        </w:rPr>
        <w:t>5</w:t>
      </w:r>
      <w:r w:rsidRPr="00E507D2">
        <w:rPr>
          <w:rFonts w:ascii="Arial" w:hAnsi="Arial" w:cs="Arial"/>
          <w:b/>
        </w:rPr>
        <w:t>: nT</w:t>
      </w:r>
      <w:r w:rsidRPr="00E507D2">
        <w:rPr>
          <w:rFonts w:ascii="Arial" w:hAnsi="Arial" w:cs="Arial"/>
          <w:b/>
          <w:vertAlign w:val="subscript"/>
        </w:rPr>
        <w:t>FH</w:t>
      </w:r>
      <w:r w:rsidRPr="00E507D2">
        <w:rPr>
          <w:rFonts w:ascii="Arial" w:hAnsi="Arial" w:cs="Arial"/>
          <w:b/>
        </w:rPr>
        <w:t xml:space="preserve"> cells persist after transfer and differentiate into full T</w:t>
      </w:r>
      <w:r w:rsidRPr="00E507D2">
        <w:rPr>
          <w:rFonts w:ascii="Arial" w:hAnsi="Arial" w:cs="Arial"/>
          <w:b/>
          <w:vertAlign w:val="subscript"/>
        </w:rPr>
        <w:t>FH</w:t>
      </w:r>
      <w:r w:rsidRPr="00E507D2">
        <w:rPr>
          <w:rFonts w:ascii="Arial" w:hAnsi="Arial" w:cs="Arial"/>
          <w:b/>
        </w:rPr>
        <w:t xml:space="preserve"> after immunization.</w:t>
      </w:r>
      <w:r w:rsidRPr="00F00925">
        <w:rPr>
          <w:rFonts w:ascii="Arial" w:hAnsi="Arial" w:cs="Arial"/>
        </w:rPr>
        <w:t xml:space="preserve"> </w:t>
      </w:r>
      <w:bookmarkStart w:id="19" w:name="_GoBack"/>
      <w:bookmarkEnd w:id="19"/>
    </w:p>
    <w:p w14:paraId="706B8AFA" w14:textId="1E018D11" w:rsidR="00AA6861" w:rsidRPr="00D55C6B" w:rsidRDefault="00DC6935" w:rsidP="00AA6861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/>
          <w:bCs/>
        </w:rPr>
        <w:t xml:space="preserve">(a) </w:t>
      </w:r>
      <w:r>
        <w:rPr>
          <w:rFonts w:ascii="Arial" w:hAnsi="Arial" w:cs="Arial"/>
          <w:bCs/>
        </w:rPr>
        <w:t xml:space="preserve">Representative FACS plots (right) summary data (left) for </w:t>
      </w:r>
      <w:r w:rsidR="00B77E10">
        <w:rPr>
          <w:rFonts w:ascii="Arial" w:hAnsi="Arial" w:cs="Arial"/>
          <w:bCs/>
        </w:rPr>
        <w:t>B6.</w:t>
      </w:r>
      <w:r w:rsidR="00B77E10" w:rsidRPr="00B77E10">
        <w:rPr>
          <w:rFonts w:ascii="Arial" w:hAnsi="Arial" w:cs="Arial"/>
          <w:bCs/>
          <w:i/>
        </w:rPr>
        <w:t>T</w:t>
      </w:r>
      <w:r w:rsidR="006B62DB" w:rsidRPr="00B77E10">
        <w:rPr>
          <w:rFonts w:ascii="Arial" w:hAnsi="Arial" w:cs="Arial"/>
          <w:bCs/>
          <w:i/>
        </w:rPr>
        <w:t>crα</w:t>
      </w:r>
      <w:r w:rsidR="006B62DB">
        <w:rPr>
          <w:rFonts w:ascii="Arial" w:hAnsi="Arial" w:cs="Arial"/>
          <w:bCs/>
        </w:rPr>
        <w:t xml:space="preserve"> -/- mice (</w:t>
      </w:r>
      <w:r w:rsidR="00B77E10">
        <w:rPr>
          <w:rFonts w:ascii="Arial" w:hAnsi="Arial" w:cs="Arial"/>
          <w:bCs/>
        </w:rPr>
        <w:t xml:space="preserve">with </w:t>
      </w:r>
      <w:r w:rsidR="006B62DB">
        <w:rPr>
          <w:rFonts w:ascii="Arial" w:hAnsi="Arial" w:cs="Arial"/>
          <w:bCs/>
        </w:rPr>
        <w:t xml:space="preserve">CD45.1) </w:t>
      </w:r>
      <w:r>
        <w:rPr>
          <w:rFonts w:ascii="Arial" w:hAnsi="Arial" w:cs="Arial"/>
          <w:bCs/>
        </w:rPr>
        <w:t xml:space="preserve">recipient mice </w:t>
      </w:r>
      <w:r w:rsidR="006B62DB">
        <w:rPr>
          <w:rFonts w:ascii="Arial" w:hAnsi="Arial" w:cs="Arial"/>
          <w:bCs/>
        </w:rPr>
        <w:t>that received nT</w:t>
      </w:r>
      <w:r w:rsidR="006B62DB" w:rsidRPr="000E7A20">
        <w:rPr>
          <w:rFonts w:ascii="Arial" w:hAnsi="Arial" w:cs="Arial"/>
          <w:bCs/>
          <w:vertAlign w:val="subscript"/>
        </w:rPr>
        <w:t>FH</w:t>
      </w:r>
      <w:r w:rsidR="006B62DB">
        <w:rPr>
          <w:rFonts w:ascii="Arial" w:hAnsi="Arial" w:cs="Arial"/>
          <w:bCs/>
        </w:rPr>
        <w:t xml:space="preserve"> cells (VFP</w:t>
      </w:r>
      <w:r w:rsidR="006B62DB" w:rsidRPr="00044340">
        <w:rPr>
          <w:rFonts w:ascii="Arial" w:hAnsi="Arial" w:cs="Arial"/>
          <w:bCs/>
          <w:vertAlign w:val="superscript"/>
        </w:rPr>
        <w:t>+</w:t>
      </w:r>
      <w:r w:rsidR="006B62DB">
        <w:rPr>
          <w:rFonts w:ascii="Arial" w:hAnsi="Arial" w:cs="Arial"/>
          <w:bCs/>
        </w:rPr>
        <w:t xml:space="preserve"> CXCR5</w:t>
      </w:r>
      <w:r w:rsidR="006B62DB" w:rsidRPr="00044340">
        <w:rPr>
          <w:rFonts w:ascii="Arial" w:hAnsi="Arial" w:cs="Arial"/>
          <w:bCs/>
          <w:vertAlign w:val="superscript"/>
        </w:rPr>
        <w:t>-</w:t>
      </w:r>
      <w:r w:rsidR="006B62DB">
        <w:rPr>
          <w:rFonts w:ascii="Arial" w:hAnsi="Arial" w:cs="Arial"/>
          <w:bCs/>
        </w:rPr>
        <w:t xml:space="preserve"> PD1</w:t>
      </w:r>
      <w:r w:rsidR="006B62DB" w:rsidRPr="00044340">
        <w:rPr>
          <w:rFonts w:ascii="Arial" w:hAnsi="Arial" w:cs="Arial"/>
          <w:bCs/>
          <w:vertAlign w:val="superscript"/>
        </w:rPr>
        <w:t>-</w:t>
      </w:r>
      <w:r w:rsidR="006B62DB">
        <w:rPr>
          <w:rFonts w:ascii="Arial" w:hAnsi="Arial" w:cs="Arial"/>
          <w:bCs/>
        </w:rPr>
        <w:t xml:space="preserve">) sorted from B6.IL21-VFP </w:t>
      </w:r>
      <w:r w:rsidR="00B77E10">
        <w:rPr>
          <w:rFonts w:ascii="Arial" w:hAnsi="Arial" w:cs="Arial"/>
          <w:bCs/>
        </w:rPr>
        <w:t>(</w:t>
      </w:r>
      <w:r w:rsidR="006B62DB">
        <w:rPr>
          <w:rFonts w:ascii="Arial" w:hAnsi="Arial" w:cs="Arial"/>
          <w:bCs/>
        </w:rPr>
        <w:t>CD45.2</w:t>
      </w:r>
      <w:r w:rsidR="00B77E10">
        <w:rPr>
          <w:rFonts w:ascii="Arial" w:hAnsi="Arial" w:cs="Arial"/>
          <w:bCs/>
        </w:rPr>
        <w:t>)</w:t>
      </w:r>
      <w:r w:rsidR="006B62DB">
        <w:rPr>
          <w:rFonts w:ascii="Arial" w:hAnsi="Arial" w:cs="Arial"/>
          <w:bCs/>
        </w:rPr>
        <w:t xml:space="preserve"> mice. About 500,000 nT</w:t>
      </w:r>
      <w:r w:rsidR="006B62DB" w:rsidRPr="000E7A20">
        <w:rPr>
          <w:rFonts w:ascii="Arial" w:hAnsi="Arial" w:cs="Arial"/>
          <w:bCs/>
          <w:vertAlign w:val="subscript"/>
        </w:rPr>
        <w:t>FH</w:t>
      </w:r>
      <w:r w:rsidR="006B62DB">
        <w:rPr>
          <w:rFonts w:ascii="Arial" w:hAnsi="Arial" w:cs="Arial"/>
          <w:bCs/>
          <w:vertAlign w:val="subscript"/>
        </w:rPr>
        <w:t xml:space="preserve"> </w:t>
      </w:r>
      <w:r w:rsidR="00B4316A">
        <w:rPr>
          <w:rFonts w:ascii="Arial" w:hAnsi="Arial" w:cs="Arial"/>
          <w:bCs/>
        </w:rPr>
        <w:t>cells were injected</w:t>
      </w:r>
      <w:r w:rsidR="006B62DB">
        <w:rPr>
          <w:rFonts w:ascii="Arial" w:hAnsi="Arial" w:cs="Arial"/>
          <w:bCs/>
        </w:rPr>
        <w:t xml:space="preserve">.  </w:t>
      </w:r>
      <w:r w:rsidR="00B4316A">
        <w:rPr>
          <w:rFonts w:ascii="Arial" w:hAnsi="Arial" w:cs="Arial"/>
          <w:bCs/>
        </w:rPr>
        <w:t xml:space="preserve"> Recipients were </w:t>
      </w:r>
      <w:r w:rsidR="000E7A20">
        <w:rPr>
          <w:rFonts w:ascii="Arial" w:hAnsi="Arial" w:cs="Arial"/>
          <w:bCs/>
        </w:rPr>
        <w:t xml:space="preserve">bled at 2 </w:t>
      </w:r>
      <w:proofErr w:type="gramStart"/>
      <w:r w:rsidR="00893F07">
        <w:rPr>
          <w:rFonts w:ascii="Arial" w:hAnsi="Arial" w:cs="Arial"/>
          <w:bCs/>
        </w:rPr>
        <w:t>wks,</w:t>
      </w:r>
      <w:proofErr w:type="gramEnd"/>
      <w:r w:rsidR="00893F07">
        <w:rPr>
          <w:rFonts w:ascii="Arial" w:hAnsi="Arial" w:cs="Arial"/>
          <w:bCs/>
        </w:rPr>
        <w:t xml:space="preserve"> </w:t>
      </w:r>
      <w:r w:rsidR="000E7A20">
        <w:rPr>
          <w:rFonts w:ascii="Arial" w:hAnsi="Arial" w:cs="Arial"/>
          <w:bCs/>
        </w:rPr>
        <w:t xml:space="preserve">4 wks and 6 wks post transfer. </w:t>
      </w:r>
      <w:r w:rsidR="000E7A20" w:rsidRPr="00044340">
        <w:rPr>
          <w:rFonts w:ascii="Arial" w:hAnsi="Arial" w:cs="Arial"/>
          <w:bCs/>
          <w:i/>
        </w:rPr>
        <w:t>Tcrα</w:t>
      </w:r>
      <w:r w:rsidR="000E7A20" w:rsidRPr="00044340">
        <w:rPr>
          <w:rFonts w:ascii="Arial" w:hAnsi="Arial" w:cs="Arial"/>
          <w:bCs/>
          <w:i/>
          <w:vertAlign w:val="superscript"/>
        </w:rPr>
        <w:t>-/-</w:t>
      </w:r>
      <w:r w:rsidR="000E7A20">
        <w:rPr>
          <w:rFonts w:ascii="Arial" w:hAnsi="Arial" w:cs="Arial"/>
          <w:bCs/>
        </w:rPr>
        <w:t xml:space="preserve"> mice that received no transferred cells were used as a negative control. </w:t>
      </w:r>
      <w:r w:rsidR="000E7A20" w:rsidRPr="000E7A20">
        <w:rPr>
          <w:rFonts w:ascii="Arial" w:hAnsi="Arial" w:cs="Arial"/>
          <w:b/>
          <w:bCs/>
        </w:rPr>
        <w:t>(b)</w:t>
      </w:r>
      <w:r w:rsidR="000E7A20">
        <w:rPr>
          <w:rFonts w:ascii="Arial" w:hAnsi="Arial" w:cs="Arial"/>
          <w:bCs/>
        </w:rPr>
        <w:t xml:space="preserve"> </w:t>
      </w:r>
      <w:r w:rsidR="00B77E10">
        <w:rPr>
          <w:rFonts w:ascii="Arial" w:hAnsi="Arial" w:cs="Arial"/>
          <w:bCs/>
        </w:rPr>
        <w:t>D</w:t>
      </w:r>
      <w:r w:rsidR="0054487F">
        <w:rPr>
          <w:rFonts w:ascii="Arial" w:hAnsi="Arial" w:cs="Arial"/>
          <w:bCs/>
        </w:rPr>
        <w:t>istribution of T</w:t>
      </w:r>
      <w:r w:rsidR="0054487F" w:rsidRPr="00D301C6">
        <w:rPr>
          <w:rFonts w:ascii="Arial" w:hAnsi="Arial" w:cs="Arial"/>
          <w:bCs/>
          <w:vertAlign w:val="subscript"/>
        </w:rPr>
        <w:t>FH</w:t>
      </w:r>
      <w:r w:rsidR="0054487F">
        <w:rPr>
          <w:rFonts w:ascii="Arial" w:hAnsi="Arial" w:cs="Arial"/>
          <w:bCs/>
        </w:rPr>
        <w:t xml:space="preserve"> </w:t>
      </w:r>
      <w:r w:rsidR="00D301C6">
        <w:rPr>
          <w:rFonts w:ascii="Arial" w:hAnsi="Arial" w:cs="Arial"/>
          <w:bCs/>
        </w:rPr>
        <w:t>differentiation stage</w:t>
      </w:r>
      <w:r w:rsidR="00B77E10">
        <w:rPr>
          <w:rFonts w:ascii="Arial" w:hAnsi="Arial" w:cs="Arial"/>
          <w:bCs/>
        </w:rPr>
        <w:t xml:space="preserve"> among the </w:t>
      </w:r>
      <w:proofErr w:type="gramStart"/>
      <w:r w:rsidR="00B77E10">
        <w:rPr>
          <w:rFonts w:ascii="Arial" w:hAnsi="Arial" w:cs="Arial"/>
          <w:bCs/>
        </w:rPr>
        <w:t xml:space="preserve">transferred </w:t>
      </w:r>
      <w:r w:rsidR="0054487F" w:rsidRPr="0054487F">
        <w:rPr>
          <w:rFonts w:ascii="Arial" w:hAnsi="Arial" w:cs="Arial"/>
          <w:bCs/>
          <w:vertAlign w:val="superscript"/>
        </w:rPr>
        <w:t xml:space="preserve"> </w:t>
      </w:r>
      <w:r w:rsidR="0054487F">
        <w:rPr>
          <w:rFonts w:ascii="Arial" w:hAnsi="Arial" w:cs="Arial"/>
          <w:bCs/>
        </w:rPr>
        <w:t>VFP</w:t>
      </w:r>
      <w:proofErr w:type="gramEnd"/>
      <w:r w:rsidR="0054487F" w:rsidRPr="0054487F">
        <w:rPr>
          <w:rFonts w:ascii="Arial" w:hAnsi="Arial" w:cs="Arial"/>
          <w:bCs/>
          <w:vertAlign w:val="superscript"/>
        </w:rPr>
        <w:t>+</w:t>
      </w:r>
      <w:r w:rsidR="0054487F">
        <w:rPr>
          <w:rFonts w:ascii="Arial" w:hAnsi="Arial" w:cs="Arial"/>
          <w:bCs/>
        </w:rPr>
        <w:t xml:space="preserve"> </w:t>
      </w:r>
      <w:r w:rsidR="00B77E10">
        <w:rPr>
          <w:rFonts w:ascii="Arial" w:hAnsi="Arial" w:cs="Arial"/>
          <w:bCs/>
        </w:rPr>
        <w:t xml:space="preserve">CD4 T </w:t>
      </w:r>
      <w:r w:rsidR="0054487F">
        <w:rPr>
          <w:rFonts w:ascii="Arial" w:hAnsi="Arial" w:cs="Arial"/>
          <w:bCs/>
        </w:rPr>
        <w:t xml:space="preserve">cells. </w:t>
      </w:r>
      <w:proofErr w:type="gramStart"/>
      <w:r w:rsidR="0054487F">
        <w:rPr>
          <w:rFonts w:ascii="Arial" w:hAnsi="Arial" w:cs="Arial"/>
          <w:bCs/>
        </w:rPr>
        <w:t xml:space="preserve">The vast majority of the cells remained </w:t>
      </w:r>
      <w:r w:rsidR="00362956">
        <w:rPr>
          <w:rFonts w:ascii="Arial" w:hAnsi="Arial" w:cs="Arial"/>
          <w:bCs/>
        </w:rPr>
        <w:t xml:space="preserve">as </w:t>
      </w:r>
      <w:r w:rsidR="0054487F">
        <w:rPr>
          <w:rFonts w:ascii="Arial" w:hAnsi="Arial" w:cs="Arial"/>
          <w:bCs/>
        </w:rPr>
        <w:t>nT</w:t>
      </w:r>
      <w:r w:rsidR="0054487F" w:rsidRPr="0054487F">
        <w:rPr>
          <w:rFonts w:ascii="Arial" w:hAnsi="Arial" w:cs="Arial"/>
          <w:bCs/>
          <w:vertAlign w:val="subscript"/>
        </w:rPr>
        <w:t>FH</w:t>
      </w:r>
      <w:r w:rsidR="0054487F">
        <w:rPr>
          <w:rFonts w:ascii="Arial" w:hAnsi="Arial" w:cs="Arial"/>
          <w:bCs/>
        </w:rPr>
        <w:t>.</w:t>
      </w:r>
      <w:proofErr w:type="gramEnd"/>
      <w:r w:rsidR="0054487F">
        <w:rPr>
          <w:rFonts w:ascii="Arial" w:hAnsi="Arial" w:cs="Arial"/>
          <w:bCs/>
        </w:rPr>
        <w:t xml:space="preserve"> </w:t>
      </w:r>
      <w:r w:rsidR="0054487F">
        <w:rPr>
          <w:rFonts w:ascii="Arial" w:hAnsi="Arial" w:cs="Arial"/>
          <w:b/>
          <w:bCs/>
        </w:rPr>
        <w:t>(</w:t>
      </w:r>
      <w:r w:rsidR="00D301C6">
        <w:rPr>
          <w:rFonts w:ascii="Arial" w:hAnsi="Arial" w:cs="Arial"/>
          <w:b/>
          <w:bCs/>
        </w:rPr>
        <w:t>c</w:t>
      </w:r>
      <w:r w:rsidR="0054487F" w:rsidRPr="000E7A20">
        <w:rPr>
          <w:rFonts w:ascii="Arial" w:hAnsi="Arial" w:cs="Arial"/>
          <w:b/>
          <w:bCs/>
        </w:rPr>
        <w:t>)</w:t>
      </w:r>
      <w:r w:rsidR="0054487F">
        <w:rPr>
          <w:rFonts w:ascii="Arial" w:hAnsi="Arial" w:cs="Arial"/>
          <w:b/>
          <w:bCs/>
        </w:rPr>
        <w:t xml:space="preserve"> </w:t>
      </w:r>
      <w:r w:rsidR="00927655">
        <w:rPr>
          <w:rFonts w:ascii="Arial" w:hAnsi="Arial" w:cs="Arial"/>
          <w:bCs/>
        </w:rPr>
        <w:t>Comparison</w:t>
      </w:r>
      <w:r w:rsidR="00D301C6">
        <w:rPr>
          <w:rFonts w:ascii="Arial" w:hAnsi="Arial" w:cs="Arial"/>
          <w:bCs/>
        </w:rPr>
        <w:t xml:space="preserve"> of</w:t>
      </w:r>
      <w:r w:rsidR="00B77E10">
        <w:rPr>
          <w:rFonts w:ascii="Arial" w:hAnsi="Arial" w:cs="Arial"/>
          <w:bCs/>
        </w:rPr>
        <w:t xml:space="preserve"> unimmunized and immunized</w:t>
      </w:r>
      <w:r w:rsidR="00B77E10" w:rsidRPr="00362956">
        <w:rPr>
          <w:rFonts w:ascii="Arial" w:hAnsi="Arial" w:cs="Arial"/>
          <w:bCs/>
          <w:i/>
        </w:rPr>
        <w:t xml:space="preserve"> </w:t>
      </w:r>
      <w:r w:rsidR="00362956" w:rsidRPr="00044340">
        <w:rPr>
          <w:rFonts w:ascii="Arial" w:hAnsi="Arial" w:cs="Arial"/>
          <w:bCs/>
          <w:i/>
        </w:rPr>
        <w:t>Tcr</w:t>
      </w:r>
      <w:r w:rsidR="00B77E10" w:rsidRPr="00044340">
        <w:rPr>
          <w:rFonts w:ascii="Arial" w:hAnsi="Arial" w:cs="Arial"/>
          <w:bCs/>
          <w:i/>
        </w:rPr>
        <w:t>α</w:t>
      </w:r>
      <w:r w:rsidR="00927655" w:rsidRPr="00044340">
        <w:rPr>
          <w:rFonts w:ascii="Arial" w:hAnsi="Arial" w:cs="Arial"/>
          <w:bCs/>
          <w:i/>
          <w:vertAlign w:val="superscript"/>
        </w:rPr>
        <w:t>-/-</w:t>
      </w:r>
      <w:r w:rsidR="00927655">
        <w:rPr>
          <w:rFonts w:ascii="Arial" w:hAnsi="Arial" w:cs="Arial"/>
          <w:bCs/>
        </w:rPr>
        <w:t xml:space="preserve"> mice</w:t>
      </w:r>
      <w:r w:rsidR="0054487F">
        <w:rPr>
          <w:rFonts w:ascii="Arial" w:hAnsi="Arial" w:cs="Arial"/>
          <w:bCs/>
        </w:rPr>
        <w:t xml:space="preserve"> that received transferred </w:t>
      </w:r>
      <w:r w:rsidR="00927655">
        <w:rPr>
          <w:rFonts w:ascii="Arial" w:hAnsi="Arial" w:cs="Arial"/>
          <w:bCs/>
        </w:rPr>
        <w:t>nT</w:t>
      </w:r>
      <w:r w:rsidR="00927655" w:rsidRPr="000E7A20">
        <w:rPr>
          <w:rFonts w:ascii="Arial" w:hAnsi="Arial" w:cs="Arial"/>
          <w:bCs/>
          <w:vertAlign w:val="subscript"/>
        </w:rPr>
        <w:t>FH</w:t>
      </w:r>
      <w:r w:rsidR="00927655">
        <w:rPr>
          <w:rFonts w:ascii="Arial" w:hAnsi="Arial" w:cs="Arial"/>
          <w:bCs/>
        </w:rPr>
        <w:t>. Mice were</w:t>
      </w:r>
      <w:r w:rsidR="0054487F">
        <w:rPr>
          <w:rFonts w:ascii="Arial" w:hAnsi="Arial" w:cs="Arial"/>
          <w:bCs/>
        </w:rPr>
        <w:t xml:space="preserve"> immunized with DNP-KLH and analyzed 10 days later. </w:t>
      </w:r>
      <w:r w:rsidR="00927655" w:rsidRPr="00044340">
        <w:rPr>
          <w:rFonts w:ascii="Arial" w:hAnsi="Arial" w:cs="Arial"/>
          <w:bCs/>
          <w:i/>
        </w:rPr>
        <w:t>Tcrα</w:t>
      </w:r>
      <w:r w:rsidR="00927655" w:rsidRPr="00044340">
        <w:rPr>
          <w:rFonts w:ascii="Arial" w:hAnsi="Arial" w:cs="Arial"/>
          <w:bCs/>
          <w:i/>
          <w:vertAlign w:val="superscript"/>
        </w:rPr>
        <w:t>-/-</w:t>
      </w:r>
      <w:r w:rsidR="00927655">
        <w:rPr>
          <w:rFonts w:ascii="Arial" w:hAnsi="Arial" w:cs="Arial"/>
          <w:bCs/>
        </w:rPr>
        <w:t xml:space="preserve"> mice that received no transferred cells </w:t>
      </w:r>
      <w:r w:rsidR="00362956">
        <w:rPr>
          <w:rFonts w:ascii="Arial" w:hAnsi="Arial" w:cs="Arial"/>
          <w:bCs/>
        </w:rPr>
        <w:t xml:space="preserve">served as </w:t>
      </w:r>
      <w:r w:rsidR="00927655">
        <w:rPr>
          <w:rFonts w:ascii="Arial" w:hAnsi="Arial" w:cs="Arial"/>
          <w:bCs/>
        </w:rPr>
        <w:t xml:space="preserve">a negative control.  </w:t>
      </w:r>
      <w:r w:rsidR="00B745EF" w:rsidRPr="00B745EF">
        <w:rPr>
          <w:rFonts w:ascii="Arial" w:hAnsi="Arial" w:cs="Arial"/>
          <w:b/>
          <w:bCs/>
        </w:rPr>
        <w:t>(</w:t>
      </w:r>
      <w:r w:rsidR="00927655">
        <w:rPr>
          <w:rFonts w:ascii="Arial" w:hAnsi="Arial" w:cs="Arial"/>
          <w:b/>
          <w:bCs/>
        </w:rPr>
        <w:t>d</w:t>
      </w:r>
      <w:r w:rsidR="00B745EF" w:rsidRPr="00B745EF">
        <w:rPr>
          <w:rFonts w:ascii="Arial" w:hAnsi="Arial" w:cs="Arial"/>
          <w:b/>
          <w:bCs/>
        </w:rPr>
        <w:t>)</w:t>
      </w:r>
      <w:r w:rsidR="00B745EF">
        <w:rPr>
          <w:rFonts w:ascii="Arial" w:hAnsi="Arial" w:cs="Arial"/>
          <w:b/>
          <w:bCs/>
        </w:rPr>
        <w:t xml:space="preserve"> </w:t>
      </w:r>
      <w:r w:rsidR="00B745EF">
        <w:rPr>
          <w:rFonts w:ascii="Arial" w:hAnsi="Arial" w:cs="Arial"/>
          <w:bCs/>
        </w:rPr>
        <w:t>Comparison of the stages of T</w:t>
      </w:r>
      <w:r w:rsidR="00B745EF" w:rsidRPr="00B745EF">
        <w:rPr>
          <w:rFonts w:ascii="Arial" w:hAnsi="Arial" w:cs="Arial"/>
          <w:bCs/>
          <w:vertAlign w:val="subscript"/>
        </w:rPr>
        <w:t>FH</w:t>
      </w:r>
      <w:r w:rsidR="00B745EF">
        <w:rPr>
          <w:rFonts w:ascii="Arial" w:hAnsi="Arial" w:cs="Arial"/>
          <w:bCs/>
        </w:rPr>
        <w:t xml:space="preserve"> development </w:t>
      </w:r>
      <w:r w:rsidR="00815927">
        <w:rPr>
          <w:rFonts w:ascii="Arial" w:hAnsi="Arial" w:cs="Arial"/>
          <w:bCs/>
        </w:rPr>
        <w:t xml:space="preserve">in </w:t>
      </w:r>
      <w:r w:rsidR="00927655">
        <w:rPr>
          <w:rFonts w:ascii="Arial" w:hAnsi="Arial" w:cs="Arial"/>
          <w:bCs/>
        </w:rPr>
        <w:t xml:space="preserve">the mice from </w:t>
      </w:r>
      <w:r w:rsidR="00927655" w:rsidRPr="00815927">
        <w:rPr>
          <w:rFonts w:ascii="Arial" w:hAnsi="Arial" w:cs="Arial"/>
          <w:b/>
          <w:bCs/>
        </w:rPr>
        <w:t>(</w:t>
      </w:r>
      <w:r w:rsidR="00362956" w:rsidRPr="00815927">
        <w:rPr>
          <w:rFonts w:ascii="Arial" w:hAnsi="Arial" w:cs="Arial"/>
          <w:b/>
          <w:bCs/>
        </w:rPr>
        <w:t>c</w:t>
      </w:r>
      <w:r w:rsidR="00927655" w:rsidRPr="00815927">
        <w:rPr>
          <w:rFonts w:ascii="Arial" w:hAnsi="Arial" w:cs="Arial"/>
          <w:b/>
          <w:bCs/>
        </w:rPr>
        <w:t>)</w:t>
      </w:r>
      <w:r w:rsidR="003F492C">
        <w:rPr>
          <w:rFonts w:ascii="Arial" w:hAnsi="Arial" w:cs="Arial"/>
          <w:bCs/>
        </w:rPr>
        <w:t>.</w:t>
      </w:r>
      <w:r w:rsidR="00927655">
        <w:rPr>
          <w:rFonts w:ascii="Arial" w:hAnsi="Arial" w:cs="Arial"/>
          <w:bCs/>
        </w:rPr>
        <w:t xml:space="preserve"> </w:t>
      </w:r>
      <w:r w:rsidR="00B745EF">
        <w:rPr>
          <w:rFonts w:ascii="Arial" w:hAnsi="Arial" w:cs="Arial"/>
          <w:bCs/>
        </w:rPr>
        <w:t>Results show appearance of T</w:t>
      </w:r>
      <w:r w:rsidR="00B745EF" w:rsidRPr="00B745EF">
        <w:rPr>
          <w:rFonts w:ascii="Arial" w:hAnsi="Arial" w:cs="Arial"/>
          <w:bCs/>
          <w:vertAlign w:val="subscript"/>
        </w:rPr>
        <w:t>FH</w:t>
      </w:r>
      <w:r w:rsidR="00B745EF">
        <w:rPr>
          <w:rFonts w:ascii="Arial" w:hAnsi="Arial" w:cs="Arial"/>
          <w:bCs/>
        </w:rPr>
        <w:t xml:space="preserve"> after immunization. </w:t>
      </w:r>
      <w:r w:rsidR="00174514">
        <w:rPr>
          <w:rFonts w:ascii="Arial" w:hAnsi="Arial" w:cs="Arial"/>
          <w:bCs/>
        </w:rPr>
        <w:t xml:space="preserve"> </w:t>
      </w:r>
      <w:r w:rsidR="00927655">
        <w:rPr>
          <w:rFonts w:ascii="Arial" w:hAnsi="Arial" w:cs="Arial"/>
          <w:bCs/>
        </w:rPr>
        <w:t xml:space="preserve">Representative FACS plots (right) summary data (left). </w:t>
      </w:r>
      <w:r w:rsidR="00174514">
        <w:rPr>
          <w:rFonts w:ascii="Arial" w:hAnsi="Arial" w:cs="Arial"/>
          <w:bCs/>
        </w:rPr>
        <w:t xml:space="preserve">Data are representative of 3 independent experiments. </w:t>
      </w:r>
      <w:r w:rsidR="00F42BA4" w:rsidRPr="00AA0ABD">
        <w:rPr>
          <w:rFonts w:ascii="Arial" w:hAnsi="Arial" w:cs="Arial"/>
        </w:rPr>
        <w:t>*</w:t>
      </w:r>
      <w:r w:rsidR="00F42BA4">
        <w:rPr>
          <w:rFonts w:ascii="Arial" w:hAnsi="Arial" w:cs="Arial"/>
        </w:rPr>
        <w:t xml:space="preserve"> P </w:t>
      </w:r>
      <w:r w:rsidR="00F42BA4" w:rsidRPr="00AA0ABD">
        <w:rPr>
          <w:rFonts w:ascii="Arial" w:hAnsi="Arial" w:cs="Arial"/>
        </w:rPr>
        <w:t>≤0.05</w:t>
      </w:r>
      <w:r w:rsidR="00F42BA4">
        <w:rPr>
          <w:rFonts w:ascii="Arial" w:hAnsi="Arial" w:cs="Arial"/>
        </w:rPr>
        <w:t>,</w:t>
      </w:r>
      <w:r w:rsidR="00F42BA4" w:rsidRPr="00AA0ABD">
        <w:rPr>
          <w:rFonts w:ascii="Arial" w:hAnsi="Arial" w:cs="Arial"/>
        </w:rPr>
        <w:t xml:space="preserve"> **</w:t>
      </w:r>
      <w:r w:rsidR="00F42BA4">
        <w:rPr>
          <w:rFonts w:ascii="Arial" w:hAnsi="Arial" w:cs="Arial"/>
        </w:rPr>
        <w:t xml:space="preserve"> P </w:t>
      </w:r>
      <w:r w:rsidR="00F42BA4" w:rsidRPr="00AA0ABD">
        <w:rPr>
          <w:rFonts w:ascii="Arial" w:hAnsi="Arial" w:cs="Arial"/>
        </w:rPr>
        <w:t xml:space="preserve">≤0.01; </w:t>
      </w:r>
      <w:r w:rsidR="005445DA">
        <w:rPr>
          <w:rFonts w:ascii="Arial" w:hAnsi="Arial" w:cs="Arial"/>
        </w:rPr>
        <w:t>n.s</w:t>
      </w:r>
      <w:r w:rsidR="00F42BA4" w:rsidRPr="00AA0ABD">
        <w:rPr>
          <w:rFonts w:ascii="Arial" w:hAnsi="Arial" w:cs="Arial"/>
        </w:rPr>
        <w:t>, not significantly different</w:t>
      </w:r>
      <w:r w:rsidR="00F42BA4">
        <w:rPr>
          <w:rFonts w:ascii="Arial" w:hAnsi="Arial" w:cs="Arial"/>
        </w:rPr>
        <w:t xml:space="preserve"> (Mann Whitney)</w:t>
      </w:r>
      <w:r w:rsidR="00F42BA4" w:rsidRPr="00AA0ABD">
        <w:rPr>
          <w:rFonts w:ascii="Arial" w:hAnsi="Arial" w:cs="Arial"/>
        </w:rPr>
        <w:t>.</w:t>
      </w:r>
    </w:p>
    <w:p w14:paraId="68BF8145" w14:textId="77777777" w:rsidR="00AA6861" w:rsidRPr="00F00925" w:rsidRDefault="00AA6861" w:rsidP="00AA6861">
      <w:pPr>
        <w:spacing w:line="360" w:lineRule="auto"/>
        <w:rPr>
          <w:rFonts w:ascii="Arial" w:hAnsi="Arial" w:cs="Arial"/>
          <w:b/>
        </w:rPr>
      </w:pPr>
    </w:p>
    <w:p w14:paraId="15CF1600" w14:textId="1CB02D76" w:rsidR="00AA6861" w:rsidRPr="00E507D2" w:rsidRDefault="00AA6861" w:rsidP="00AA6861">
      <w:pPr>
        <w:spacing w:line="360" w:lineRule="auto"/>
        <w:rPr>
          <w:rFonts w:ascii="Arial" w:hAnsi="Arial" w:cs="Arial"/>
          <w:b/>
          <w:color w:val="000000" w:themeColor="text1"/>
        </w:rPr>
      </w:pPr>
      <w:r w:rsidRPr="00F00925">
        <w:rPr>
          <w:rFonts w:ascii="Arial" w:hAnsi="Arial" w:cs="Arial"/>
          <w:b/>
          <w:bCs/>
        </w:rPr>
        <w:t xml:space="preserve">Figure </w:t>
      </w:r>
      <w:r w:rsidR="001C4BF1">
        <w:rPr>
          <w:rFonts w:ascii="Arial" w:hAnsi="Arial" w:cs="Arial"/>
          <w:b/>
          <w:bCs/>
        </w:rPr>
        <w:t>6</w:t>
      </w:r>
      <w:r w:rsidRPr="00E507D2">
        <w:rPr>
          <w:rFonts w:ascii="Arial" w:hAnsi="Arial" w:cs="Arial"/>
          <w:b/>
          <w:color w:val="000000" w:themeColor="text1"/>
        </w:rPr>
        <w:t xml:space="preserve">: </w:t>
      </w:r>
      <w:r w:rsidR="001C4BF1">
        <w:rPr>
          <w:rFonts w:ascii="Arial" w:hAnsi="Arial" w:cs="Arial"/>
          <w:b/>
          <w:color w:val="000000" w:themeColor="text1"/>
        </w:rPr>
        <w:t>nT</w:t>
      </w:r>
      <w:r w:rsidR="001C4BF1">
        <w:rPr>
          <w:rFonts w:ascii="Arial" w:hAnsi="Arial" w:cs="Arial"/>
          <w:b/>
          <w:color w:val="000000" w:themeColor="text1"/>
          <w:vertAlign w:val="subscript"/>
        </w:rPr>
        <w:t xml:space="preserve">FH </w:t>
      </w:r>
      <w:r w:rsidR="001C4BF1">
        <w:rPr>
          <w:rFonts w:ascii="Arial" w:hAnsi="Arial" w:cs="Arial"/>
          <w:b/>
          <w:color w:val="000000" w:themeColor="text1"/>
        </w:rPr>
        <w:t>are present in the thymus and abide by similar rules as those found in the periphery</w:t>
      </w:r>
      <w:r w:rsidRPr="00E507D2">
        <w:rPr>
          <w:rFonts w:ascii="Arial" w:hAnsi="Arial" w:cs="Arial"/>
          <w:b/>
          <w:color w:val="000000" w:themeColor="text1"/>
        </w:rPr>
        <w:t xml:space="preserve">. </w:t>
      </w:r>
    </w:p>
    <w:p w14:paraId="448BC0FC" w14:textId="3C8D8C22" w:rsidR="00C976F6" w:rsidRPr="00B745EF" w:rsidRDefault="00AA6861" w:rsidP="00C976F6">
      <w:pPr>
        <w:spacing w:line="360" w:lineRule="auto"/>
        <w:rPr>
          <w:rFonts w:ascii="Arial" w:hAnsi="Arial" w:cs="Arial"/>
        </w:rPr>
      </w:pPr>
      <w:r w:rsidRPr="0085096A">
        <w:rPr>
          <w:rFonts w:ascii="Arial" w:hAnsi="Arial" w:cs="Arial"/>
          <w:b/>
          <w:bCs/>
        </w:rPr>
        <w:t>(a)</w:t>
      </w:r>
      <w:r w:rsidRPr="00F00925">
        <w:rPr>
          <w:rFonts w:ascii="Arial" w:hAnsi="Arial" w:cs="Arial"/>
          <w:bCs/>
        </w:rPr>
        <w:t xml:space="preserve"> </w:t>
      </w:r>
      <w:r w:rsidR="001C4BF1">
        <w:rPr>
          <w:rFonts w:ascii="Arial" w:hAnsi="Arial" w:cs="Arial"/>
          <w:bCs/>
        </w:rPr>
        <w:t xml:space="preserve">Data comparing </w:t>
      </w:r>
      <w:r w:rsidR="00507D4F">
        <w:rPr>
          <w:rFonts w:ascii="Arial" w:hAnsi="Arial" w:cs="Arial"/>
          <w:bCs/>
        </w:rPr>
        <w:t>thymic and spleen</w:t>
      </w:r>
      <w:r w:rsidR="001C4BF1">
        <w:rPr>
          <w:rFonts w:ascii="Arial" w:hAnsi="Arial" w:cs="Arial"/>
          <w:bCs/>
        </w:rPr>
        <w:t xml:space="preserve"> VFP expression in naïve IL21-VFP mice at 2 days, 2 wks and 4 wks of age</w:t>
      </w:r>
      <w:r w:rsidR="00507D4F">
        <w:rPr>
          <w:rFonts w:ascii="Arial" w:hAnsi="Arial" w:cs="Arial"/>
          <w:bCs/>
        </w:rPr>
        <w:t xml:space="preserve">. </w:t>
      </w:r>
      <w:proofErr w:type="gramStart"/>
      <w:r w:rsidR="00507D4F">
        <w:rPr>
          <w:rFonts w:ascii="Arial" w:hAnsi="Arial" w:cs="Arial"/>
          <w:bCs/>
        </w:rPr>
        <w:t>R</w:t>
      </w:r>
      <w:r w:rsidR="001C4BF1">
        <w:rPr>
          <w:rFonts w:ascii="Arial" w:hAnsi="Arial" w:cs="Arial"/>
          <w:bCs/>
        </w:rPr>
        <w:t>epresentative FACS data from th</w:t>
      </w:r>
      <w:r w:rsidR="00507D4F">
        <w:rPr>
          <w:rFonts w:ascii="Arial" w:hAnsi="Arial" w:cs="Arial"/>
          <w:bCs/>
        </w:rPr>
        <w:t>ymus (top) and spleen (bottom).</w:t>
      </w:r>
      <w:proofErr w:type="gramEnd"/>
      <w:r w:rsidR="00507D4F">
        <w:rPr>
          <w:rFonts w:ascii="Arial" w:hAnsi="Arial" w:cs="Arial"/>
          <w:bCs/>
        </w:rPr>
        <w:t xml:space="preserve"> </w:t>
      </w:r>
      <w:r w:rsidR="001C4BF1">
        <w:rPr>
          <w:rFonts w:ascii="Arial" w:hAnsi="Arial" w:cs="Arial"/>
          <w:b/>
          <w:bCs/>
        </w:rPr>
        <w:t>(b)</w:t>
      </w:r>
      <w:r w:rsidR="00507D4F">
        <w:rPr>
          <w:rFonts w:ascii="Arial" w:hAnsi="Arial" w:cs="Arial"/>
          <w:b/>
          <w:bCs/>
        </w:rPr>
        <w:t xml:space="preserve"> </w:t>
      </w:r>
      <w:r w:rsidR="00507D4F">
        <w:rPr>
          <w:rFonts w:ascii="Arial" w:hAnsi="Arial" w:cs="Arial"/>
          <w:bCs/>
        </w:rPr>
        <w:t xml:space="preserve">Summary data of thymus from </w:t>
      </w:r>
      <w:r w:rsidR="005445DA">
        <w:rPr>
          <w:rFonts w:ascii="Arial" w:hAnsi="Arial" w:cs="Arial"/>
          <w:bCs/>
        </w:rPr>
        <w:t>(</w:t>
      </w:r>
      <w:r w:rsidR="00507D4F" w:rsidRPr="00315BE1">
        <w:rPr>
          <w:rFonts w:ascii="Arial" w:hAnsi="Arial" w:cs="Arial"/>
          <w:b/>
          <w:bCs/>
        </w:rPr>
        <w:t>a</w:t>
      </w:r>
      <w:r w:rsidR="005445DA">
        <w:rPr>
          <w:rFonts w:ascii="Arial" w:hAnsi="Arial" w:cs="Arial"/>
          <w:bCs/>
        </w:rPr>
        <w:t>)</w:t>
      </w:r>
      <w:r w:rsidR="00507D4F">
        <w:rPr>
          <w:rFonts w:ascii="Arial" w:hAnsi="Arial" w:cs="Arial"/>
          <w:bCs/>
        </w:rPr>
        <w:t xml:space="preserve">. </w:t>
      </w:r>
      <w:r w:rsidR="00507D4F" w:rsidRPr="00507D4F">
        <w:rPr>
          <w:rFonts w:ascii="Arial" w:hAnsi="Arial" w:cs="Arial"/>
          <w:b/>
          <w:bCs/>
        </w:rPr>
        <w:t>(c)</w:t>
      </w:r>
      <w:r w:rsidR="001C4BF1">
        <w:rPr>
          <w:rFonts w:ascii="Arial" w:hAnsi="Arial" w:cs="Arial"/>
          <w:bCs/>
        </w:rPr>
        <w:t xml:space="preserve"> Four to six week old reporter mice were ana</w:t>
      </w:r>
      <w:r w:rsidR="00CC1238">
        <w:rPr>
          <w:rFonts w:ascii="Arial" w:hAnsi="Arial" w:cs="Arial"/>
          <w:bCs/>
        </w:rPr>
        <w:t xml:space="preserve">lyzed for thymic levels of IFNy </w:t>
      </w:r>
      <w:r w:rsidR="001C4BF1">
        <w:rPr>
          <w:rFonts w:ascii="Arial" w:hAnsi="Arial" w:cs="Arial"/>
          <w:bCs/>
        </w:rPr>
        <w:t>YFP (n=7),</w:t>
      </w:r>
      <w:r w:rsidR="00CC1238">
        <w:rPr>
          <w:rFonts w:ascii="Arial" w:hAnsi="Arial" w:cs="Arial"/>
          <w:bCs/>
        </w:rPr>
        <w:t xml:space="preserve"> IL10 GFP (n=7), IL17 </w:t>
      </w:r>
      <w:r w:rsidR="00507D4F">
        <w:rPr>
          <w:rFonts w:ascii="Arial" w:hAnsi="Arial" w:cs="Arial"/>
          <w:bCs/>
        </w:rPr>
        <w:t xml:space="preserve">GFP (n=7), </w:t>
      </w:r>
      <w:r w:rsidR="00CC1238">
        <w:rPr>
          <w:rFonts w:ascii="Arial" w:hAnsi="Arial" w:cs="Arial"/>
          <w:bCs/>
        </w:rPr>
        <w:t xml:space="preserve">IL21 </w:t>
      </w:r>
      <w:r w:rsidR="001C4BF1">
        <w:rPr>
          <w:rFonts w:ascii="Arial" w:hAnsi="Arial" w:cs="Arial"/>
          <w:bCs/>
        </w:rPr>
        <w:t>VFP (n=7)</w:t>
      </w:r>
      <w:r w:rsidR="00507D4F">
        <w:rPr>
          <w:rFonts w:ascii="Arial" w:hAnsi="Arial" w:cs="Arial"/>
          <w:bCs/>
        </w:rPr>
        <w:t xml:space="preserve"> an</w:t>
      </w:r>
      <w:r w:rsidR="00CC1238">
        <w:rPr>
          <w:rFonts w:ascii="Arial" w:hAnsi="Arial" w:cs="Arial"/>
          <w:bCs/>
        </w:rPr>
        <w:t xml:space="preserve">d FoxP3 </w:t>
      </w:r>
      <w:r w:rsidR="00507D4F">
        <w:rPr>
          <w:rFonts w:ascii="Arial" w:hAnsi="Arial" w:cs="Arial"/>
          <w:bCs/>
        </w:rPr>
        <w:t>GFP (n=3)</w:t>
      </w:r>
      <w:r w:rsidR="001C4BF1">
        <w:rPr>
          <w:rFonts w:ascii="Arial" w:hAnsi="Arial" w:cs="Arial"/>
          <w:bCs/>
        </w:rPr>
        <w:t>. Results are given as total percentage of reporter positive CD4</w:t>
      </w:r>
      <w:r w:rsidR="001C4BF1" w:rsidRPr="001C4BF1">
        <w:rPr>
          <w:rFonts w:ascii="Arial" w:hAnsi="Arial" w:cs="Arial"/>
          <w:bCs/>
          <w:vertAlign w:val="superscript"/>
        </w:rPr>
        <w:t>+</w:t>
      </w:r>
      <w:r w:rsidR="001C4BF1">
        <w:rPr>
          <w:rFonts w:ascii="Arial" w:hAnsi="Arial" w:cs="Arial"/>
          <w:bCs/>
        </w:rPr>
        <w:t xml:space="preserve"> CD8</w:t>
      </w:r>
      <w:r w:rsidR="001C4BF1" w:rsidRPr="001C4BF1">
        <w:rPr>
          <w:rFonts w:ascii="Arial" w:hAnsi="Arial" w:cs="Arial"/>
          <w:bCs/>
          <w:vertAlign w:val="superscript"/>
        </w:rPr>
        <w:t>-</w:t>
      </w:r>
      <w:r w:rsidR="001C4BF1">
        <w:rPr>
          <w:rFonts w:ascii="Arial" w:hAnsi="Arial" w:cs="Arial"/>
          <w:bCs/>
        </w:rPr>
        <w:t xml:space="preserve"> T cells (</w:t>
      </w:r>
      <w:r w:rsidR="00507D4F">
        <w:rPr>
          <w:rFonts w:ascii="Arial" w:hAnsi="Arial" w:cs="Arial"/>
          <w:bCs/>
        </w:rPr>
        <w:t>white</w:t>
      </w:r>
      <w:r w:rsidR="001C4BF1">
        <w:rPr>
          <w:rFonts w:ascii="Arial" w:hAnsi="Arial" w:cs="Arial"/>
          <w:bCs/>
        </w:rPr>
        <w:t>) and subset of those that are also CD44</w:t>
      </w:r>
      <w:r w:rsidR="001C4BF1" w:rsidRPr="001C4BF1">
        <w:rPr>
          <w:rFonts w:ascii="Arial" w:hAnsi="Arial" w:cs="Arial"/>
          <w:bCs/>
          <w:vertAlign w:val="superscript"/>
        </w:rPr>
        <w:t>+</w:t>
      </w:r>
      <w:r w:rsidR="001C4BF1">
        <w:rPr>
          <w:rFonts w:ascii="Arial" w:hAnsi="Arial" w:cs="Arial"/>
          <w:bCs/>
        </w:rPr>
        <w:t xml:space="preserve"> (</w:t>
      </w:r>
      <w:r w:rsidR="00507D4F">
        <w:rPr>
          <w:rFonts w:ascii="Arial" w:hAnsi="Arial" w:cs="Arial"/>
          <w:bCs/>
        </w:rPr>
        <w:t>black</w:t>
      </w:r>
      <w:r w:rsidR="001C4BF1">
        <w:rPr>
          <w:rFonts w:ascii="Arial" w:hAnsi="Arial" w:cs="Arial"/>
          <w:bCs/>
        </w:rPr>
        <w:t xml:space="preserve">). </w:t>
      </w:r>
      <w:proofErr w:type="gramStart"/>
      <w:r w:rsidR="001C4BF1">
        <w:rPr>
          <w:rFonts w:ascii="Arial" w:hAnsi="Arial" w:cs="Arial"/>
          <w:b/>
          <w:bCs/>
        </w:rPr>
        <w:t>(d)</w:t>
      </w:r>
      <w:r w:rsidR="001C4BF1">
        <w:rPr>
          <w:rFonts w:ascii="Arial" w:hAnsi="Arial" w:cs="Arial"/>
          <w:bCs/>
        </w:rPr>
        <w:t xml:space="preserve"> </w:t>
      </w:r>
      <w:r w:rsidR="009C6481">
        <w:rPr>
          <w:rFonts w:ascii="Arial" w:hAnsi="Arial" w:cs="Arial"/>
          <w:bCs/>
        </w:rPr>
        <w:t>The s</w:t>
      </w:r>
      <w:r w:rsidR="00315BE1">
        <w:rPr>
          <w:rFonts w:ascii="Arial" w:hAnsi="Arial" w:cs="Arial"/>
          <w:bCs/>
        </w:rPr>
        <w:t xml:space="preserve">pleens and thymi of 6 wk old </w:t>
      </w:r>
      <w:r w:rsidR="009C6481">
        <w:rPr>
          <w:rFonts w:ascii="Arial" w:hAnsi="Arial" w:cs="Arial"/>
          <w:bCs/>
        </w:rPr>
        <w:t xml:space="preserve">IL21-VFP mice were analyzed by </w:t>
      </w:r>
      <w:r w:rsidR="001C4BF1">
        <w:rPr>
          <w:rFonts w:ascii="Arial" w:hAnsi="Arial" w:cs="Arial"/>
          <w:bCs/>
        </w:rPr>
        <w:t>FACS</w:t>
      </w:r>
      <w:proofErr w:type="gramEnd"/>
      <w:r w:rsidR="001C4BF1">
        <w:rPr>
          <w:rFonts w:ascii="Arial" w:hAnsi="Arial" w:cs="Arial"/>
          <w:bCs/>
        </w:rPr>
        <w:t xml:space="preserve"> </w:t>
      </w:r>
      <w:r w:rsidR="009C6481">
        <w:rPr>
          <w:rFonts w:ascii="Arial" w:hAnsi="Arial" w:cs="Arial"/>
          <w:bCs/>
        </w:rPr>
        <w:t>for expression of ICOS, CD44, CD5 and CD3. Representative FACS plots comparing</w:t>
      </w:r>
      <w:r w:rsidR="00B948F6">
        <w:rPr>
          <w:rFonts w:ascii="Arial" w:hAnsi="Arial" w:cs="Arial"/>
          <w:bCs/>
        </w:rPr>
        <w:t xml:space="preserve"> spleen and thymic expression of the indicated markers on VFP</w:t>
      </w:r>
      <w:r w:rsidR="00B948F6" w:rsidRPr="00B948F6">
        <w:rPr>
          <w:rFonts w:ascii="Arial" w:hAnsi="Arial" w:cs="Arial"/>
          <w:bCs/>
          <w:vertAlign w:val="superscript"/>
        </w:rPr>
        <w:t>+</w:t>
      </w:r>
      <w:r w:rsidR="00B948F6">
        <w:rPr>
          <w:rFonts w:ascii="Arial" w:hAnsi="Arial" w:cs="Arial"/>
          <w:bCs/>
        </w:rPr>
        <w:t xml:space="preserve"> CD4</w:t>
      </w:r>
      <w:r w:rsidR="009C6481">
        <w:rPr>
          <w:rFonts w:ascii="Arial" w:hAnsi="Arial" w:cs="Arial"/>
          <w:bCs/>
        </w:rPr>
        <w:t xml:space="preserve"> T cells (left) summary data (right)</w:t>
      </w:r>
      <w:r w:rsidR="00315BE1">
        <w:rPr>
          <w:rFonts w:ascii="Arial" w:hAnsi="Arial" w:cs="Arial"/>
          <w:bCs/>
        </w:rPr>
        <w:t>.</w:t>
      </w:r>
      <w:r w:rsidR="00B948F6">
        <w:rPr>
          <w:rFonts w:ascii="Arial" w:hAnsi="Arial" w:cs="Arial"/>
          <w:bCs/>
        </w:rPr>
        <w:t xml:space="preserve"> </w:t>
      </w:r>
      <w:r w:rsidR="00B948F6">
        <w:rPr>
          <w:rFonts w:ascii="Arial" w:hAnsi="Arial" w:cs="Arial"/>
          <w:b/>
          <w:bCs/>
        </w:rPr>
        <w:t>(</w:t>
      </w:r>
      <w:r w:rsidR="009C6481">
        <w:rPr>
          <w:rFonts w:ascii="Arial" w:hAnsi="Arial" w:cs="Arial"/>
          <w:b/>
          <w:bCs/>
        </w:rPr>
        <w:t>e</w:t>
      </w:r>
      <w:r w:rsidR="00B948F6">
        <w:rPr>
          <w:rFonts w:ascii="Arial" w:hAnsi="Arial" w:cs="Arial"/>
          <w:b/>
          <w:bCs/>
        </w:rPr>
        <w:t>)</w:t>
      </w:r>
      <w:r w:rsidR="00B948F6">
        <w:rPr>
          <w:rFonts w:ascii="Arial" w:hAnsi="Arial" w:cs="Arial"/>
          <w:bCs/>
        </w:rPr>
        <w:t xml:space="preserve"> FACS data comparing thym</w:t>
      </w:r>
      <w:r w:rsidR="00315BE1">
        <w:rPr>
          <w:rFonts w:ascii="Arial" w:hAnsi="Arial" w:cs="Arial"/>
          <w:bCs/>
        </w:rPr>
        <w:t xml:space="preserve">ic levels of VFP in standard </w:t>
      </w:r>
      <w:r w:rsidR="00B948F6">
        <w:rPr>
          <w:rFonts w:ascii="Arial" w:hAnsi="Arial" w:cs="Arial"/>
          <w:bCs/>
        </w:rPr>
        <w:t xml:space="preserve">IL21-VFP mice compared to </w:t>
      </w:r>
      <w:r w:rsidR="00B948F6">
        <w:rPr>
          <w:rFonts w:ascii="Arial" w:hAnsi="Arial" w:cs="Arial"/>
          <w:bCs/>
        </w:rPr>
        <w:lastRenderedPageBreak/>
        <w:t xml:space="preserve">mice lacking </w:t>
      </w:r>
      <w:r w:rsidR="00B948F6" w:rsidRPr="00B948F6">
        <w:rPr>
          <w:rFonts w:ascii="Arial" w:hAnsi="Arial" w:cs="Arial"/>
          <w:bCs/>
          <w:i/>
        </w:rPr>
        <w:t>Il6</w:t>
      </w:r>
      <w:r w:rsidR="00B948F6">
        <w:rPr>
          <w:rFonts w:ascii="Arial" w:hAnsi="Arial" w:cs="Arial"/>
          <w:bCs/>
        </w:rPr>
        <w:t xml:space="preserve">, </w:t>
      </w:r>
      <w:r w:rsidR="00B948F6" w:rsidRPr="00B948F6">
        <w:rPr>
          <w:rFonts w:ascii="Arial" w:hAnsi="Arial" w:cs="Arial"/>
          <w:bCs/>
          <w:i/>
        </w:rPr>
        <w:t>Il21r</w:t>
      </w:r>
      <w:r w:rsidR="00B948F6">
        <w:rPr>
          <w:rFonts w:ascii="Arial" w:hAnsi="Arial" w:cs="Arial"/>
          <w:bCs/>
        </w:rPr>
        <w:t xml:space="preserve"> or both </w:t>
      </w:r>
      <w:r w:rsidR="00B948F6" w:rsidRPr="00B948F6">
        <w:rPr>
          <w:rFonts w:ascii="Arial" w:hAnsi="Arial" w:cs="Arial"/>
          <w:bCs/>
          <w:i/>
        </w:rPr>
        <w:t xml:space="preserve">Il6 </w:t>
      </w:r>
      <w:r w:rsidR="00B948F6">
        <w:rPr>
          <w:rFonts w:ascii="Arial" w:hAnsi="Arial" w:cs="Arial"/>
          <w:bCs/>
        </w:rPr>
        <w:t xml:space="preserve">and </w:t>
      </w:r>
      <w:r w:rsidR="00B948F6" w:rsidRPr="00B948F6">
        <w:rPr>
          <w:rFonts w:ascii="Arial" w:hAnsi="Arial" w:cs="Arial"/>
          <w:bCs/>
          <w:i/>
        </w:rPr>
        <w:t>Il21r.</w:t>
      </w:r>
      <w:r w:rsidR="00B948F6">
        <w:rPr>
          <w:rFonts w:ascii="Arial" w:hAnsi="Arial" w:cs="Arial"/>
          <w:bCs/>
        </w:rPr>
        <w:t xml:space="preserve"> </w:t>
      </w:r>
      <w:r w:rsidR="004B6ABD">
        <w:rPr>
          <w:rFonts w:ascii="Arial" w:hAnsi="Arial" w:cs="Arial"/>
          <w:bCs/>
        </w:rPr>
        <w:t>(</w:t>
      </w:r>
      <w:r w:rsidR="004B6ABD" w:rsidRPr="004B6ABD">
        <w:rPr>
          <w:rFonts w:ascii="Arial" w:hAnsi="Arial" w:cs="Arial"/>
          <w:b/>
          <w:bCs/>
        </w:rPr>
        <w:t>f</w:t>
      </w:r>
      <w:r w:rsidR="004B6ABD">
        <w:rPr>
          <w:rFonts w:ascii="Arial" w:hAnsi="Arial" w:cs="Arial"/>
          <w:bCs/>
        </w:rPr>
        <w:t>) Comparison of nT</w:t>
      </w:r>
      <w:r w:rsidR="004B6ABD">
        <w:rPr>
          <w:rFonts w:ascii="Arial" w:hAnsi="Arial" w:cs="Arial"/>
          <w:bCs/>
          <w:vertAlign w:val="subscript"/>
        </w:rPr>
        <w:t>FH</w:t>
      </w:r>
      <w:r w:rsidR="004B6ABD">
        <w:rPr>
          <w:rFonts w:ascii="Arial" w:hAnsi="Arial" w:cs="Arial"/>
          <w:bCs/>
        </w:rPr>
        <w:t xml:space="preserve"> present in the thymi of mice lacking one or two copies of </w:t>
      </w:r>
      <w:r w:rsidR="004B6ABD">
        <w:rPr>
          <w:rFonts w:ascii="Arial" w:hAnsi="Arial" w:cs="Arial"/>
          <w:bCs/>
          <w:i/>
        </w:rPr>
        <w:t>Aire</w:t>
      </w:r>
      <w:r w:rsidR="004B6ABD">
        <w:rPr>
          <w:rFonts w:ascii="Arial" w:hAnsi="Arial" w:cs="Arial"/>
          <w:bCs/>
        </w:rPr>
        <w:t xml:space="preserve"> compared to WT controls. Results show significant decrease in thymus. </w:t>
      </w:r>
      <w:r w:rsidR="00B948F6">
        <w:rPr>
          <w:rFonts w:ascii="Arial" w:hAnsi="Arial" w:cs="Arial"/>
          <w:bCs/>
        </w:rPr>
        <w:t xml:space="preserve">Data are representative of at least three independent experiments each containing at least 4 mice. </w:t>
      </w:r>
      <w:r w:rsidR="00C976F6" w:rsidRPr="00AA0ABD">
        <w:rPr>
          <w:rFonts w:ascii="Arial" w:hAnsi="Arial" w:cs="Arial"/>
        </w:rPr>
        <w:t>*</w:t>
      </w:r>
      <w:r w:rsidR="00C976F6">
        <w:rPr>
          <w:rFonts w:ascii="Arial" w:hAnsi="Arial" w:cs="Arial"/>
        </w:rPr>
        <w:t xml:space="preserve"> P </w:t>
      </w:r>
      <w:r w:rsidR="00C976F6" w:rsidRPr="00AA0ABD">
        <w:rPr>
          <w:rFonts w:ascii="Arial" w:hAnsi="Arial" w:cs="Arial"/>
        </w:rPr>
        <w:t xml:space="preserve">≤0.05; </w:t>
      </w:r>
      <w:r w:rsidR="005445DA">
        <w:rPr>
          <w:rFonts w:ascii="Arial" w:hAnsi="Arial" w:cs="Arial"/>
        </w:rPr>
        <w:t>n.s</w:t>
      </w:r>
      <w:r w:rsidR="00C976F6" w:rsidRPr="00AA0ABD">
        <w:rPr>
          <w:rFonts w:ascii="Arial" w:hAnsi="Arial" w:cs="Arial"/>
        </w:rPr>
        <w:t>, not significantly different</w:t>
      </w:r>
      <w:r w:rsidR="00C976F6">
        <w:rPr>
          <w:rFonts w:ascii="Arial" w:hAnsi="Arial" w:cs="Arial"/>
        </w:rPr>
        <w:t xml:space="preserve"> (Mann Whitney)</w:t>
      </w:r>
      <w:r w:rsidR="00C976F6" w:rsidRPr="00AA0ABD">
        <w:rPr>
          <w:rFonts w:ascii="Arial" w:hAnsi="Arial" w:cs="Arial"/>
        </w:rPr>
        <w:t>.</w:t>
      </w:r>
    </w:p>
    <w:p w14:paraId="40776C39" w14:textId="77777777" w:rsidR="00AA6861" w:rsidRPr="00B948F6" w:rsidRDefault="00AA6861" w:rsidP="00AA6861">
      <w:pPr>
        <w:spacing w:line="360" w:lineRule="auto"/>
        <w:rPr>
          <w:rFonts w:ascii="Arial" w:hAnsi="Arial" w:cs="Arial"/>
        </w:rPr>
      </w:pPr>
    </w:p>
    <w:p w14:paraId="407F9708" w14:textId="77777777" w:rsidR="00AA6861" w:rsidRDefault="00AA6861" w:rsidP="00AA6861">
      <w:pPr>
        <w:spacing w:line="360" w:lineRule="auto"/>
        <w:rPr>
          <w:rFonts w:ascii="Arial" w:hAnsi="Arial" w:cs="Arial"/>
        </w:rPr>
      </w:pPr>
    </w:p>
    <w:p w14:paraId="79D1DCF4" w14:textId="29EB623D" w:rsidR="004C1276" w:rsidRPr="00E507D2" w:rsidRDefault="004C1276" w:rsidP="004C1276">
      <w:pPr>
        <w:spacing w:line="360" w:lineRule="auto"/>
        <w:rPr>
          <w:rFonts w:ascii="Arial" w:hAnsi="Arial" w:cs="Arial"/>
          <w:b/>
          <w:color w:val="000000" w:themeColor="text1"/>
        </w:rPr>
      </w:pPr>
      <w:r w:rsidRPr="00F00925">
        <w:rPr>
          <w:rFonts w:ascii="Arial" w:hAnsi="Arial" w:cs="Arial"/>
          <w:b/>
          <w:bCs/>
        </w:rPr>
        <w:t xml:space="preserve">Figure </w:t>
      </w:r>
      <w:r>
        <w:rPr>
          <w:rFonts w:ascii="Arial" w:hAnsi="Arial" w:cs="Arial"/>
          <w:b/>
          <w:bCs/>
        </w:rPr>
        <w:t>7</w:t>
      </w:r>
      <w:r w:rsidRPr="00E507D2">
        <w:rPr>
          <w:rFonts w:ascii="Arial" w:hAnsi="Arial" w:cs="Arial"/>
          <w:b/>
          <w:color w:val="000000" w:themeColor="text1"/>
        </w:rPr>
        <w:t xml:space="preserve">: </w:t>
      </w:r>
      <w:r>
        <w:rPr>
          <w:rFonts w:ascii="Arial" w:hAnsi="Arial" w:cs="Arial"/>
          <w:b/>
          <w:color w:val="000000" w:themeColor="text1"/>
        </w:rPr>
        <w:t>AIRE is critical in positive selection of nT</w:t>
      </w:r>
      <w:r>
        <w:rPr>
          <w:rFonts w:ascii="Arial" w:hAnsi="Arial" w:cs="Arial"/>
          <w:b/>
          <w:color w:val="000000" w:themeColor="text1"/>
          <w:vertAlign w:val="subscript"/>
        </w:rPr>
        <w:t>FH</w:t>
      </w:r>
      <w:r>
        <w:rPr>
          <w:rFonts w:ascii="Arial" w:hAnsi="Arial" w:cs="Arial"/>
          <w:b/>
          <w:color w:val="000000" w:themeColor="text1"/>
        </w:rPr>
        <w:t xml:space="preserve"> in the thymus and FoxP3</w:t>
      </w:r>
      <w:r w:rsidRPr="004C1276">
        <w:rPr>
          <w:rFonts w:ascii="Arial" w:hAnsi="Arial" w:cs="Arial"/>
          <w:b/>
          <w:color w:val="000000" w:themeColor="text1"/>
          <w:vertAlign w:val="superscript"/>
        </w:rPr>
        <w:t>+</w:t>
      </w:r>
      <w:r w:rsidR="00EA41EF">
        <w:rPr>
          <w:rFonts w:ascii="Arial" w:hAnsi="Arial" w:cs="Arial"/>
          <w:b/>
          <w:color w:val="000000" w:themeColor="text1"/>
        </w:rPr>
        <w:t xml:space="preserve"> </w:t>
      </w:r>
      <w:r w:rsidR="00EA41EF" w:rsidRPr="00EA41EF">
        <w:rPr>
          <w:rFonts w:ascii="Arial" w:hAnsi="Arial" w:cs="Arial"/>
          <w:b/>
          <w:color w:val="000000" w:themeColor="text1"/>
        </w:rPr>
        <w:t>T</w:t>
      </w:r>
      <w:r w:rsidR="00EA41EF">
        <w:rPr>
          <w:rFonts w:ascii="Arial" w:hAnsi="Arial" w:cs="Arial"/>
          <w:b/>
          <w:color w:val="000000" w:themeColor="text1"/>
          <w:vertAlign w:val="subscript"/>
        </w:rPr>
        <w:t>REG</w:t>
      </w:r>
      <w:r w:rsidR="00EA41EF">
        <w:rPr>
          <w:rFonts w:ascii="Arial" w:hAnsi="Arial" w:cs="Arial"/>
          <w:b/>
          <w:color w:val="000000" w:themeColor="text1"/>
        </w:rPr>
        <w:t xml:space="preserve"> </w:t>
      </w:r>
      <w:r w:rsidR="00EA41EF" w:rsidRPr="00EA41EF">
        <w:rPr>
          <w:rFonts w:ascii="Arial" w:hAnsi="Arial" w:cs="Arial"/>
          <w:b/>
          <w:color w:val="000000" w:themeColor="text1"/>
        </w:rPr>
        <w:t>regulates</w:t>
      </w:r>
      <w:r>
        <w:rPr>
          <w:rFonts w:ascii="Arial" w:hAnsi="Arial" w:cs="Arial"/>
          <w:b/>
          <w:color w:val="000000" w:themeColor="text1"/>
        </w:rPr>
        <w:t xml:space="preserve"> nT</w:t>
      </w:r>
      <w:r>
        <w:rPr>
          <w:rFonts w:ascii="Arial" w:hAnsi="Arial" w:cs="Arial"/>
          <w:b/>
          <w:color w:val="000000" w:themeColor="text1"/>
          <w:vertAlign w:val="subscript"/>
        </w:rPr>
        <w:t>FH</w:t>
      </w:r>
      <w:r>
        <w:rPr>
          <w:rFonts w:ascii="Arial" w:hAnsi="Arial" w:cs="Arial"/>
          <w:b/>
          <w:color w:val="000000" w:themeColor="text1"/>
        </w:rPr>
        <w:t xml:space="preserve"> expansion in the periphery</w:t>
      </w:r>
      <w:r w:rsidRPr="00E507D2">
        <w:rPr>
          <w:rFonts w:ascii="Arial" w:hAnsi="Arial" w:cs="Arial"/>
          <w:b/>
          <w:color w:val="000000" w:themeColor="text1"/>
        </w:rPr>
        <w:t xml:space="preserve">. </w:t>
      </w:r>
    </w:p>
    <w:p w14:paraId="03166EAF" w14:textId="1169F811" w:rsidR="00E218F1" w:rsidRDefault="004C1276" w:rsidP="00E218F1">
      <w:pPr>
        <w:spacing w:line="360" w:lineRule="auto"/>
        <w:rPr>
          <w:rFonts w:ascii="Arial" w:hAnsi="Arial" w:cs="Arial"/>
        </w:rPr>
      </w:pPr>
      <w:r w:rsidRPr="0085096A">
        <w:rPr>
          <w:rFonts w:ascii="Arial" w:hAnsi="Arial" w:cs="Arial"/>
          <w:b/>
          <w:bCs/>
        </w:rPr>
        <w:t>(a)</w:t>
      </w:r>
      <w:r w:rsidRPr="00F00925">
        <w:rPr>
          <w:rFonts w:ascii="Arial" w:hAnsi="Arial" w:cs="Arial"/>
          <w:bCs/>
        </w:rPr>
        <w:t xml:space="preserve"> </w:t>
      </w:r>
      <w:r w:rsidR="00CD33FE">
        <w:rPr>
          <w:rFonts w:ascii="Arial" w:hAnsi="Arial" w:cs="Arial"/>
          <w:bCs/>
        </w:rPr>
        <w:t>C</w:t>
      </w:r>
      <w:r w:rsidR="00D076BE">
        <w:rPr>
          <w:rFonts w:ascii="Arial" w:hAnsi="Arial" w:cs="Arial"/>
          <w:bCs/>
        </w:rPr>
        <w:t xml:space="preserve">omparison </w:t>
      </w:r>
      <w:r w:rsidR="000C40C2">
        <w:rPr>
          <w:rFonts w:ascii="Arial" w:hAnsi="Arial" w:cs="Arial"/>
          <w:bCs/>
        </w:rPr>
        <w:t xml:space="preserve">of </w:t>
      </w:r>
      <w:r w:rsidR="00CD33FE">
        <w:rPr>
          <w:rFonts w:ascii="Arial" w:hAnsi="Arial" w:cs="Arial"/>
          <w:bCs/>
        </w:rPr>
        <w:t>nT</w:t>
      </w:r>
      <w:r w:rsidR="00CD33FE">
        <w:rPr>
          <w:rFonts w:ascii="Arial" w:hAnsi="Arial" w:cs="Arial"/>
          <w:bCs/>
          <w:vertAlign w:val="subscript"/>
        </w:rPr>
        <w:t>FH</w:t>
      </w:r>
      <w:r w:rsidR="00CD33FE">
        <w:rPr>
          <w:rFonts w:ascii="Arial" w:hAnsi="Arial" w:cs="Arial"/>
          <w:bCs/>
        </w:rPr>
        <w:t xml:space="preserve"> present in the spleen </w:t>
      </w:r>
      <w:r w:rsidR="00D076BE">
        <w:rPr>
          <w:rFonts w:ascii="Arial" w:hAnsi="Arial" w:cs="Arial"/>
          <w:bCs/>
        </w:rPr>
        <w:t xml:space="preserve">of mice </w:t>
      </w:r>
      <w:r w:rsidR="00CD33FE">
        <w:rPr>
          <w:rFonts w:ascii="Arial" w:hAnsi="Arial" w:cs="Arial"/>
          <w:bCs/>
        </w:rPr>
        <w:t xml:space="preserve">lacking one or two copies of </w:t>
      </w:r>
      <w:r w:rsidR="00CD33FE">
        <w:rPr>
          <w:rFonts w:ascii="Arial" w:hAnsi="Arial" w:cs="Arial"/>
          <w:bCs/>
          <w:i/>
        </w:rPr>
        <w:t>Aire</w:t>
      </w:r>
      <w:r w:rsidR="00CD33FE">
        <w:rPr>
          <w:rFonts w:ascii="Arial" w:hAnsi="Arial" w:cs="Arial"/>
          <w:bCs/>
        </w:rPr>
        <w:t xml:space="preserve"> compared to WT controls (same mice from 6f</w:t>
      </w:r>
      <w:r w:rsidR="00D076BE">
        <w:rPr>
          <w:rFonts w:ascii="Arial" w:hAnsi="Arial" w:cs="Arial"/>
          <w:bCs/>
        </w:rPr>
        <w:t>) shows significant peripheral increase of IL21-VFP</w:t>
      </w:r>
      <w:r w:rsidR="00D076BE" w:rsidRPr="00D076BE">
        <w:rPr>
          <w:rFonts w:ascii="Arial" w:hAnsi="Arial" w:cs="Arial"/>
          <w:bCs/>
          <w:vertAlign w:val="superscript"/>
        </w:rPr>
        <w:t>+</w:t>
      </w:r>
      <w:r w:rsidR="00D076BE" w:rsidRPr="00D076BE">
        <w:rPr>
          <w:rFonts w:ascii="Arial" w:hAnsi="Arial" w:cs="Arial"/>
          <w:bCs/>
          <w:vertAlign w:val="subscript"/>
        </w:rPr>
        <w:t xml:space="preserve"> </w:t>
      </w:r>
      <w:r w:rsidR="00D076BE">
        <w:rPr>
          <w:rFonts w:ascii="Arial" w:hAnsi="Arial" w:cs="Arial"/>
          <w:bCs/>
        </w:rPr>
        <w:t>cells.</w:t>
      </w:r>
      <w:r w:rsidR="005E5198">
        <w:rPr>
          <w:rFonts w:ascii="Arial" w:hAnsi="Arial" w:cs="Arial"/>
          <w:bCs/>
        </w:rPr>
        <w:t xml:space="preserve"> </w:t>
      </w:r>
      <w:r w:rsidR="005E5198" w:rsidRPr="0085096A">
        <w:rPr>
          <w:rFonts w:ascii="Arial" w:hAnsi="Arial" w:cs="Arial"/>
          <w:b/>
          <w:bCs/>
        </w:rPr>
        <w:t>(</w:t>
      </w:r>
      <w:r w:rsidR="005E5198">
        <w:rPr>
          <w:rFonts w:ascii="Arial" w:hAnsi="Arial" w:cs="Arial"/>
          <w:b/>
          <w:bCs/>
        </w:rPr>
        <w:t>b</w:t>
      </w:r>
      <w:r w:rsidR="005E5198" w:rsidRPr="0085096A">
        <w:rPr>
          <w:rFonts w:ascii="Arial" w:hAnsi="Arial" w:cs="Arial"/>
          <w:b/>
          <w:bCs/>
        </w:rPr>
        <w:t>)</w:t>
      </w:r>
      <w:r w:rsidR="005E5198" w:rsidRPr="00F00925">
        <w:rPr>
          <w:rFonts w:ascii="Arial" w:hAnsi="Arial" w:cs="Arial"/>
          <w:bCs/>
        </w:rPr>
        <w:t xml:space="preserve"> </w:t>
      </w:r>
      <w:r w:rsidR="005E5198">
        <w:rPr>
          <w:rFonts w:ascii="Arial" w:hAnsi="Arial" w:cs="Arial"/>
          <w:bCs/>
        </w:rPr>
        <w:t>Comparison of T</w:t>
      </w:r>
      <w:r w:rsidR="005E5198">
        <w:rPr>
          <w:rFonts w:ascii="Arial" w:hAnsi="Arial" w:cs="Arial"/>
          <w:bCs/>
          <w:vertAlign w:val="subscript"/>
        </w:rPr>
        <w:t>FH</w:t>
      </w:r>
      <w:r w:rsidR="005E5198">
        <w:rPr>
          <w:rFonts w:ascii="Arial" w:hAnsi="Arial" w:cs="Arial"/>
          <w:bCs/>
        </w:rPr>
        <w:t xml:space="preserve"> differentiation stages from mice shown in 7a. </w:t>
      </w:r>
      <w:r w:rsidR="00D076BE">
        <w:rPr>
          <w:rFonts w:ascii="Arial" w:hAnsi="Arial" w:cs="Arial"/>
          <w:bCs/>
        </w:rPr>
        <w:t xml:space="preserve"> </w:t>
      </w:r>
      <w:r w:rsidR="00D076BE" w:rsidRPr="00D076BE">
        <w:rPr>
          <w:rFonts w:ascii="Arial" w:hAnsi="Arial" w:cs="Arial"/>
          <w:b/>
          <w:bCs/>
        </w:rPr>
        <w:t>(</w:t>
      </w:r>
      <w:r w:rsidR="00AC15F1">
        <w:rPr>
          <w:rFonts w:ascii="Arial" w:hAnsi="Arial" w:cs="Arial"/>
          <w:b/>
          <w:bCs/>
        </w:rPr>
        <w:t>c</w:t>
      </w:r>
      <w:r w:rsidR="00D076BE" w:rsidRPr="00D076BE">
        <w:rPr>
          <w:rFonts w:ascii="Arial" w:hAnsi="Arial" w:cs="Arial"/>
          <w:b/>
          <w:bCs/>
        </w:rPr>
        <w:t>)</w:t>
      </w:r>
      <w:r w:rsidR="00D076BE">
        <w:rPr>
          <w:rFonts w:ascii="Arial" w:hAnsi="Arial" w:cs="Arial"/>
          <w:b/>
          <w:bCs/>
        </w:rPr>
        <w:t xml:space="preserve"> </w:t>
      </w:r>
      <w:r w:rsidR="002828A6">
        <w:rPr>
          <w:rFonts w:ascii="Arial" w:hAnsi="Arial" w:cs="Arial"/>
          <w:bCs/>
        </w:rPr>
        <w:t xml:space="preserve">Right, FACS examples of </w:t>
      </w:r>
      <w:r w:rsidR="002828A6">
        <w:rPr>
          <w:rFonts w:ascii="Arial" w:hAnsi="Arial" w:cs="Arial"/>
        </w:rPr>
        <w:t>expression of VFP and co-expression of CXCR5 and PD1 of the VFP</w:t>
      </w:r>
      <w:r w:rsidR="002828A6" w:rsidRPr="0039707C">
        <w:rPr>
          <w:rFonts w:ascii="Arial" w:hAnsi="Arial" w:cs="Arial"/>
          <w:vertAlign w:val="superscript"/>
        </w:rPr>
        <w:t>+</w:t>
      </w:r>
      <w:r w:rsidR="002828A6">
        <w:rPr>
          <w:rFonts w:ascii="Arial" w:hAnsi="Arial" w:cs="Arial"/>
        </w:rPr>
        <w:t xml:space="preserve"> gated </w:t>
      </w:r>
      <w:r w:rsidR="002828A6">
        <w:rPr>
          <w:rFonts w:ascii="Arial" w:hAnsi="Arial" w:cs="Arial"/>
          <w:bCs/>
        </w:rPr>
        <w:t>splenic CD4</w:t>
      </w:r>
      <w:r w:rsidR="002828A6" w:rsidRPr="00E507D2">
        <w:rPr>
          <w:rFonts w:ascii="Arial" w:hAnsi="Arial" w:cs="Arial"/>
          <w:bCs/>
          <w:vertAlign w:val="superscript"/>
        </w:rPr>
        <w:t>+</w:t>
      </w:r>
      <w:r w:rsidR="002828A6">
        <w:rPr>
          <w:rFonts w:ascii="Arial" w:hAnsi="Arial" w:cs="Arial"/>
          <w:bCs/>
        </w:rPr>
        <w:t xml:space="preserve"> T cells </w:t>
      </w:r>
      <w:r w:rsidR="002828A6">
        <w:rPr>
          <w:rFonts w:ascii="Arial" w:hAnsi="Arial" w:cs="Arial"/>
        </w:rPr>
        <w:t>from</w:t>
      </w:r>
      <w:r w:rsidR="002828A6" w:rsidRPr="00F00925">
        <w:rPr>
          <w:rFonts w:ascii="Arial" w:hAnsi="Arial" w:cs="Arial"/>
          <w:bCs/>
        </w:rPr>
        <w:t xml:space="preserve"> </w:t>
      </w:r>
      <w:r w:rsidR="002828A6" w:rsidRPr="00F00925">
        <w:rPr>
          <w:rFonts w:ascii="Arial" w:hAnsi="Arial" w:cs="Arial"/>
        </w:rPr>
        <w:t xml:space="preserve">4 wk old IL21-VFP </w:t>
      </w:r>
      <w:r w:rsidR="002828A6" w:rsidRPr="00C379E0">
        <w:rPr>
          <w:rFonts w:ascii="Arial" w:hAnsi="Arial" w:cs="Arial"/>
          <w:i/>
        </w:rPr>
        <w:t>Foxp3</w:t>
      </w:r>
      <w:r w:rsidR="002828A6" w:rsidRPr="00C379E0">
        <w:rPr>
          <w:rFonts w:ascii="Arial" w:hAnsi="Arial" w:cs="Arial"/>
          <w:i/>
          <w:vertAlign w:val="superscript"/>
        </w:rPr>
        <w:t>-/-</w:t>
      </w:r>
      <w:r w:rsidR="002828A6" w:rsidRPr="00F00925">
        <w:rPr>
          <w:rFonts w:ascii="Arial" w:hAnsi="Arial" w:cs="Arial"/>
        </w:rPr>
        <w:t xml:space="preserve"> and</w:t>
      </w:r>
      <w:r w:rsidR="002828A6">
        <w:rPr>
          <w:rFonts w:ascii="Arial" w:hAnsi="Arial" w:cs="Arial"/>
        </w:rPr>
        <w:t xml:space="preserve"> </w:t>
      </w:r>
      <w:r w:rsidR="002828A6" w:rsidRPr="00F00925">
        <w:rPr>
          <w:rFonts w:ascii="Arial" w:hAnsi="Arial" w:cs="Arial"/>
        </w:rPr>
        <w:t xml:space="preserve">IL21-VFP </w:t>
      </w:r>
      <w:r w:rsidR="002828A6">
        <w:rPr>
          <w:rFonts w:ascii="Arial" w:hAnsi="Arial" w:cs="Arial"/>
        </w:rPr>
        <w:t xml:space="preserve">WT </w:t>
      </w:r>
      <w:r w:rsidR="002828A6" w:rsidRPr="00F00925">
        <w:rPr>
          <w:rFonts w:ascii="Arial" w:hAnsi="Arial" w:cs="Arial"/>
        </w:rPr>
        <w:t>mice</w:t>
      </w:r>
      <w:r w:rsidR="002828A6">
        <w:rPr>
          <w:rFonts w:ascii="Arial" w:hAnsi="Arial" w:cs="Arial"/>
        </w:rPr>
        <w:t>; left, frequencies of VFP</w:t>
      </w:r>
      <w:r w:rsidR="002828A6" w:rsidRPr="00E507D2">
        <w:rPr>
          <w:rFonts w:ascii="Arial" w:hAnsi="Arial" w:cs="Arial"/>
          <w:vertAlign w:val="superscript"/>
        </w:rPr>
        <w:t>+</w:t>
      </w:r>
      <w:r w:rsidR="002828A6">
        <w:rPr>
          <w:rFonts w:ascii="Arial" w:hAnsi="Arial" w:cs="Arial"/>
        </w:rPr>
        <w:t>CD4</w:t>
      </w:r>
      <w:r w:rsidR="002828A6" w:rsidRPr="00E507D2">
        <w:rPr>
          <w:rFonts w:ascii="Arial" w:hAnsi="Arial" w:cs="Arial"/>
          <w:vertAlign w:val="superscript"/>
        </w:rPr>
        <w:t>+</w:t>
      </w:r>
      <w:r w:rsidR="002828A6">
        <w:rPr>
          <w:rFonts w:ascii="Arial" w:hAnsi="Arial" w:cs="Arial"/>
        </w:rPr>
        <w:t xml:space="preserve"> T cells in 2 and 4 wk old cohorts.</w:t>
      </w:r>
      <w:r w:rsidR="00D076BE">
        <w:rPr>
          <w:rFonts w:ascii="Arial" w:hAnsi="Arial" w:cs="Arial"/>
          <w:bCs/>
        </w:rPr>
        <w:t xml:space="preserve"> </w:t>
      </w:r>
      <w:r w:rsidR="00D076BE" w:rsidRPr="00D076BE">
        <w:rPr>
          <w:rFonts w:ascii="Arial" w:hAnsi="Arial" w:cs="Arial"/>
          <w:b/>
          <w:bCs/>
        </w:rPr>
        <w:t>(</w:t>
      </w:r>
      <w:r w:rsidR="00AC15F1">
        <w:rPr>
          <w:rFonts w:ascii="Arial" w:hAnsi="Arial" w:cs="Arial"/>
          <w:b/>
          <w:bCs/>
        </w:rPr>
        <w:t>d</w:t>
      </w:r>
      <w:r w:rsidR="00D076BE" w:rsidRPr="00D076BE">
        <w:rPr>
          <w:rFonts w:ascii="Arial" w:hAnsi="Arial" w:cs="Arial"/>
          <w:b/>
          <w:bCs/>
        </w:rPr>
        <w:t>)</w:t>
      </w:r>
      <w:r w:rsidR="00D076BE">
        <w:rPr>
          <w:rFonts w:ascii="Arial" w:hAnsi="Arial" w:cs="Arial"/>
          <w:b/>
          <w:bCs/>
        </w:rPr>
        <w:t xml:space="preserve"> </w:t>
      </w:r>
      <w:r w:rsidR="002828A6">
        <w:rPr>
          <w:rFonts w:ascii="Arial" w:hAnsi="Arial" w:cs="Arial"/>
        </w:rPr>
        <w:t xml:space="preserve">Frequencies from </w:t>
      </w:r>
      <w:r w:rsidR="00AC15F1">
        <w:rPr>
          <w:rFonts w:ascii="Arial" w:hAnsi="Arial" w:cs="Arial"/>
          <w:b/>
        </w:rPr>
        <w:t>c</w:t>
      </w:r>
      <w:r w:rsidR="002828A6">
        <w:rPr>
          <w:rFonts w:ascii="Arial" w:hAnsi="Arial" w:cs="Arial"/>
        </w:rPr>
        <w:t xml:space="preserve"> of VFP</w:t>
      </w:r>
      <w:r w:rsidR="002828A6" w:rsidRPr="00A307D3">
        <w:rPr>
          <w:rFonts w:ascii="Arial" w:hAnsi="Arial" w:cs="Arial"/>
          <w:vertAlign w:val="superscript"/>
        </w:rPr>
        <w:t>+</w:t>
      </w:r>
      <w:r w:rsidR="002828A6">
        <w:rPr>
          <w:rFonts w:ascii="Arial" w:hAnsi="Arial" w:cs="Arial"/>
        </w:rPr>
        <w:t>CD4</w:t>
      </w:r>
      <w:r w:rsidR="002828A6" w:rsidRPr="00A307D3">
        <w:rPr>
          <w:rFonts w:ascii="Arial" w:hAnsi="Arial" w:cs="Arial"/>
          <w:vertAlign w:val="superscript"/>
        </w:rPr>
        <w:t>+</w:t>
      </w:r>
      <w:r w:rsidR="002828A6">
        <w:rPr>
          <w:rFonts w:ascii="Arial" w:hAnsi="Arial" w:cs="Arial"/>
        </w:rPr>
        <w:t xml:space="preserve"> T cells further distinguished as nT</w:t>
      </w:r>
      <w:r w:rsidR="002828A6" w:rsidRPr="00E507D2">
        <w:rPr>
          <w:rFonts w:ascii="Arial" w:hAnsi="Arial" w:cs="Arial"/>
          <w:vertAlign w:val="subscript"/>
        </w:rPr>
        <w:t>FH</w:t>
      </w:r>
      <w:r w:rsidR="002828A6">
        <w:rPr>
          <w:rFonts w:ascii="Arial" w:hAnsi="Arial" w:cs="Arial"/>
        </w:rPr>
        <w:t xml:space="preserve"> (ICOS</w:t>
      </w:r>
      <w:r w:rsidR="002828A6">
        <w:rPr>
          <w:rFonts w:ascii="Arial" w:hAnsi="Arial" w:cs="Arial"/>
          <w:vertAlign w:val="superscript"/>
        </w:rPr>
        <w:t>hi</w:t>
      </w:r>
      <w:r w:rsidR="002828A6">
        <w:rPr>
          <w:rFonts w:ascii="Arial" w:hAnsi="Arial" w:cs="Arial"/>
        </w:rPr>
        <w:t>CXCR5</w:t>
      </w:r>
      <w:r w:rsidR="002828A6" w:rsidRPr="00E507D2">
        <w:rPr>
          <w:rFonts w:ascii="Arial" w:hAnsi="Arial" w:cs="Arial"/>
          <w:vertAlign w:val="superscript"/>
        </w:rPr>
        <w:t>-/lo</w:t>
      </w:r>
      <w:r w:rsidR="002828A6">
        <w:rPr>
          <w:rFonts w:ascii="Arial" w:hAnsi="Arial" w:cs="Arial"/>
        </w:rPr>
        <w:t>PD1</w:t>
      </w:r>
      <w:r w:rsidR="002828A6" w:rsidRPr="00E507D2">
        <w:rPr>
          <w:rFonts w:ascii="Arial" w:hAnsi="Arial" w:cs="Arial"/>
          <w:vertAlign w:val="superscript"/>
        </w:rPr>
        <w:t>-</w:t>
      </w:r>
      <w:r w:rsidR="002828A6">
        <w:rPr>
          <w:rFonts w:ascii="Arial" w:hAnsi="Arial" w:cs="Arial"/>
        </w:rPr>
        <w:t>), pre-T</w:t>
      </w:r>
      <w:r w:rsidR="002828A6" w:rsidRPr="00A307D3">
        <w:rPr>
          <w:rFonts w:ascii="Arial" w:hAnsi="Arial" w:cs="Arial"/>
          <w:vertAlign w:val="subscript"/>
        </w:rPr>
        <w:t>FH</w:t>
      </w:r>
      <w:r w:rsidR="002828A6">
        <w:rPr>
          <w:rFonts w:ascii="Arial" w:hAnsi="Arial" w:cs="Arial"/>
        </w:rPr>
        <w:t xml:space="preserve"> (ICOS</w:t>
      </w:r>
      <w:r w:rsidR="002828A6" w:rsidRPr="00A307D3">
        <w:rPr>
          <w:rFonts w:ascii="Arial" w:hAnsi="Arial" w:cs="Arial"/>
          <w:vertAlign w:val="superscript"/>
        </w:rPr>
        <w:t>-/lo</w:t>
      </w:r>
      <w:r w:rsidR="002828A6">
        <w:rPr>
          <w:rFonts w:ascii="Arial" w:hAnsi="Arial" w:cs="Arial"/>
        </w:rPr>
        <w:t>CXCR5</w:t>
      </w:r>
      <w:r w:rsidR="002828A6">
        <w:rPr>
          <w:rFonts w:ascii="Arial" w:hAnsi="Arial" w:cs="Arial"/>
          <w:vertAlign w:val="superscript"/>
        </w:rPr>
        <w:t>hi</w:t>
      </w:r>
      <w:r w:rsidR="002828A6">
        <w:rPr>
          <w:rFonts w:ascii="Arial" w:hAnsi="Arial" w:cs="Arial"/>
        </w:rPr>
        <w:t>PD1</w:t>
      </w:r>
      <w:r w:rsidR="002828A6" w:rsidRPr="00A307D3">
        <w:rPr>
          <w:rFonts w:ascii="Arial" w:hAnsi="Arial" w:cs="Arial"/>
          <w:vertAlign w:val="superscript"/>
        </w:rPr>
        <w:t>-</w:t>
      </w:r>
      <w:r w:rsidR="002828A6">
        <w:rPr>
          <w:rFonts w:ascii="Arial" w:hAnsi="Arial" w:cs="Arial"/>
        </w:rPr>
        <w:t>), full T</w:t>
      </w:r>
      <w:r w:rsidR="002828A6" w:rsidRPr="00A307D3">
        <w:rPr>
          <w:rFonts w:ascii="Arial" w:hAnsi="Arial" w:cs="Arial"/>
          <w:vertAlign w:val="subscript"/>
        </w:rPr>
        <w:t>FH</w:t>
      </w:r>
      <w:r w:rsidR="002828A6">
        <w:rPr>
          <w:rFonts w:ascii="Arial" w:hAnsi="Arial" w:cs="Arial"/>
        </w:rPr>
        <w:t xml:space="preserve"> (ICOS</w:t>
      </w:r>
      <w:r w:rsidR="002828A6">
        <w:rPr>
          <w:rFonts w:ascii="Arial" w:hAnsi="Arial" w:cs="Arial"/>
          <w:vertAlign w:val="superscript"/>
        </w:rPr>
        <w:t>hi</w:t>
      </w:r>
      <w:r w:rsidR="002828A6">
        <w:rPr>
          <w:rFonts w:ascii="Arial" w:hAnsi="Arial" w:cs="Arial"/>
        </w:rPr>
        <w:t>CXCR5</w:t>
      </w:r>
      <w:r w:rsidR="002828A6">
        <w:rPr>
          <w:rFonts w:ascii="Arial" w:hAnsi="Arial" w:cs="Arial"/>
          <w:vertAlign w:val="superscript"/>
        </w:rPr>
        <w:t>hi</w:t>
      </w:r>
      <w:r w:rsidR="002828A6">
        <w:rPr>
          <w:rFonts w:ascii="Arial" w:hAnsi="Arial" w:cs="Arial"/>
        </w:rPr>
        <w:t>PD1</w:t>
      </w:r>
      <w:r w:rsidR="002828A6">
        <w:rPr>
          <w:rFonts w:ascii="Arial" w:hAnsi="Arial" w:cs="Arial"/>
          <w:vertAlign w:val="superscript"/>
        </w:rPr>
        <w:t>+</w:t>
      </w:r>
      <w:r w:rsidR="002828A6">
        <w:rPr>
          <w:rFonts w:ascii="Arial" w:hAnsi="Arial" w:cs="Arial"/>
        </w:rPr>
        <w:t>)</w:t>
      </w:r>
      <w:r w:rsidR="00E218F1">
        <w:rPr>
          <w:rFonts w:ascii="Arial" w:hAnsi="Arial" w:cs="Arial"/>
        </w:rPr>
        <w:t xml:space="preserve"> </w:t>
      </w:r>
      <w:r w:rsidR="00E218F1">
        <w:rPr>
          <w:rFonts w:ascii="Arial" w:hAnsi="Arial" w:cs="Arial"/>
          <w:b/>
        </w:rPr>
        <w:t>(</w:t>
      </w:r>
      <w:r w:rsidR="00AC15F1">
        <w:rPr>
          <w:rFonts w:ascii="Arial" w:hAnsi="Arial" w:cs="Arial"/>
          <w:b/>
        </w:rPr>
        <w:t>e</w:t>
      </w:r>
      <w:r w:rsidR="00E218F1">
        <w:rPr>
          <w:rFonts w:ascii="Arial" w:hAnsi="Arial" w:cs="Arial"/>
          <w:b/>
        </w:rPr>
        <w:t>)</w:t>
      </w:r>
      <w:r w:rsidR="00E218F1">
        <w:rPr>
          <w:rFonts w:ascii="Arial" w:hAnsi="Arial" w:cs="Arial"/>
        </w:rPr>
        <w:t xml:space="preserve"> Examples and group comparisons of VFP expression by CD4</w:t>
      </w:r>
      <w:r w:rsidR="00E218F1" w:rsidRPr="00E507D2">
        <w:rPr>
          <w:rFonts w:ascii="Arial" w:hAnsi="Arial" w:cs="Arial"/>
          <w:vertAlign w:val="superscript"/>
        </w:rPr>
        <w:t>+</w:t>
      </w:r>
      <w:r w:rsidR="00E218F1">
        <w:rPr>
          <w:rFonts w:ascii="Arial" w:hAnsi="Arial" w:cs="Arial"/>
        </w:rPr>
        <w:t xml:space="preserve"> single positive thymocytes from 2 wk old IL21-VFP </w:t>
      </w:r>
      <w:r w:rsidR="00E218F1" w:rsidRPr="00E507D2">
        <w:rPr>
          <w:rFonts w:ascii="Arial" w:hAnsi="Arial" w:cs="Arial"/>
          <w:i/>
        </w:rPr>
        <w:t>Foxp3</w:t>
      </w:r>
      <w:r w:rsidR="00E218F1" w:rsidRPr="00E507D2">
        <w:rPr>
          <w:rFonts w:ascii="Arial" w:hAnsi="Arial" w:cs="Arial"/>
          <w:i/>
          <w:vertAlign w:val="superscript"/>
        </w:rPr>
        <w:t>-/-</w:t>
      </w:r>
      <w:r w:rsidR="00E218F1">
        <w:rPr>
          <w:rFonts w:ascii="Arial" w:hAnsi="Arial" w:cs="Arial"/>
        </w:rPr>
        <w:t xml:space="preserve"> and IL21-VFP WT mice. </w:t>
      </w:r>
      <w:r w:rsidR="00E218F1" w:rsidRPr="00AA0ABD">
        <w:rPr>
          <w:rFonts w:ascii="Arial" w:hAnsi="Arial" w:cs="Arial"/>
        </w:rPr>
        <w:t>*  P ≤0.05, ** P ≤0.01</w:t>
      </w:r>
      <w:r w:rsidR="00AC15F1">
        <w:rPr>
          <w:rFonts w:ascii="Arial" w:hAnsi="Arial" w:cs="Arial"/>
        </w:rPr>
        <w:t xml:space="preserve">, </w:t>
      </w:r>
      <w:r w:rsidR="00AC15F1" w:rsidRPr="00AA0ABD">
        <w:rPr>
          <w:rFonts w:ascii="Arial" w:hAnsi="Arial" w:cs="Arial"/>
        </w:rPr>
        <w:t>*</w:t>
      </w:r>
      <w:r w:rsidR="00AC15F1">
        <w:rPr>
          <w:rFonts w:ascii="Arial" w:hAnsi="Arial" w:cs="Arial"/>
        </w:rPr>
        <w:t>*</w:t>
      </w:r>
      <w:r w:rsidR="00AC15F1" w:rsidRPr="00AA0ABD">
        <w:rPr>
          <w:rFonts w:ascii="Arial" w:hAnsi="Arial" w:cs="Arial"/>
        </w:rPr>
        <w:t>* P ≤0.</w:t>
      </w:r>
      <w:r w:rsidR="00AC15F1">
        <w:rPr>
          <w:rFonts w:ascii="Arial" w:hAnsi="Arial" w:cs="Arial"/>
        </w:rPr>
        <w:t>0</w:t>
      </w:r>
      <w:r w:rsidR="00AC15F1" w:rsidRPr="00AA0ABD">
        <w:rPr>
          <w:rFonts w:ascii="Arial" w:hAnsi="Arial" w:cs="Arial"/>
        </w:rPr>
        <w:t>01</w:t>
      </w:r>
      <w:r w:rsidR="00893F07">
        <w:rPr>
          <w:rFonts w:ascii="Arial" w:hAnsi="Arial" w:cs="Arial"/>
        </w:rPr>
        <w:t>, **** P</w:t>
      </w:r>
      <w:r w:rsidR="00893F07" w:rsidRPr="00AA0ABD">
        <w:rPr>
          <w:rFonts w:ascii="Arial" w:hAnsi="Arial" w:cs="Arial"/>
        </w:rPr>
        <w:t>≤0.</w:t>
      </w:r>
      <w:r w:rsidR="00893F07">
        <w:rPr>
          <w:rFonts w:ascii="Arial" w:hAnsi="Arial" w:cs="Arial"/>
        </w:rPr>
        <w:t>0</w:t>
      </w:r>
      <w:r w:rsidR="00893F07" w:rsidRPr="00AA0ABD">
        <w:rPr>
          <w:rFonts w:ascii="Arial" w:hAnsi="Arial" w:cs="Arial"/>
        </w:rPr>
        <w:t>0</w:t>
      </w:r>
      <w:r w:rsidR="00893F07">
        <w:rPr>
          <w:rFonts w:ascii="Arial" w:hAnsi="Arial" w:cs="Arial"/>
        </w:rPr>
        <w:t>0</w:t>
      </w:r>
      <w:r w:rsidR="00893F07" w:rsidRPr="00AA0ABD">
        <w:rPr>
          <w:rFonts w:ascii="Arial" w:hAnsi="Arial" w:cs="Arial"/>
        </w:rPr>
        <w:t>1</w:t>
      </w:r>
      <w:r w:rsidR="00E218F1" w:rsidRPr="00AA0ABD">
        <w:rPr>
          <w:rFonts w:ascii="Arial" w:hAnsi="Arial" w:cs="Arial"/>
        </w:rPr>
        <w:t xml:space="preserve">; </w:t>
      </w:r>
      <w:r w:rsidR="005445DA">
        <w:rPr>
          <w:rFonts w:ascii="Arial" w:hAnsi="Arial" w:cs="Arial"/>
        </w:rPr>
        <w:t>n</w:t>
      </w:r>
      <w:r w:rsidR="00893F07">
        <w:rPr>
          <w:rFonts w:ascii="Arial" w:hAnsi="Arial" w:cs="Arial"/>
        </w:rPr>
        <w:t>.s</w:t>
      </w:r>
      <w:r w:rsidR="00E218F1" w:rsidRPr="00AA0ABD">
        <w:rPr>
          <w:rFonts w:ascii="Arial" w:hAnsi="Arial" w:cs="Arial"/>
        </w:rPr>
        <w:t>, not significantly different (Mann Whitney). Results are representative of at least three independent experiments.</w:t>
      </w:r>
    </w:p>
    <w:p w14:paraId="0EA0F4BD" w14:textId="77777777" w:rsidR="00AA6861" w:rsidRPr="00E218F1" w:rsidRDefault="00AA6861" w:rsidP="002828A6">
      <w:pPr>
        <w:spacing w:line="360" w:lineRule="auto"/>
        <w:rPr>
          <w:rFonts w:ascii="Arial" w:hAnsi="Arial" w:cs="Arial"/>
          <w:bCs/>
        </w:rPr>
      </w:pPr>
    </w:p>
    <w:p w14:paraId="4FD99CE0" w14:textId="77777777" w:rsidR="00AA6861" w:rsidRPr="005F16A9" w:rsidRDefault="00AA6861" w:rsidP="00AA6861">
      <w:pPr>
        <w:rPr>
          <w:rFonts w:ascii="Arial" w:hAnsi="Arial" w:cs="Arial"/>
          <w:b/>
          <w:bCs/>
        </w:rPr>
      </w:pPr>
    </w:p>
    <w:p w14:paraId="6A642047" w14:textId="77777777" w:rsidR="009D5269" w:rsidRDefault="009D5269"/>
    <w:sectPr w:rsidR="009D5269" w:rsidSect="006B435E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4DEE31" w14:textId="77777777" w:rsidR="005E0B58" w:rsidRDefault="005E0B58">
      <w:r>
        <w:separator/>
      </w:r>
    </w:p>
  </w:endnote>
  <w:endnote w:type="continuationSeparator" w:id="0">
    <w:p w14:paraId="1FBBDD64" w14:textId="77777777" w:rsidR="005E0B58" w:rsidRDefault="005E0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49D7EE" w14:textId="77777777" w:rsidR="005E0B58" w:rsidRDefault="005E0B58">
      <w:r>
        <w:separator/>
      </w:r>
    </w:p>
  </w:footnote>
  <w:footnote w:type="continuationSeparator" w:id="0">
    <w:p w14:paraId="027BD2E5" w14:textId="77777777" w:rsidR="005E0B58" w:rsidRDefault="005E0B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50C357" w14:textId="77777777" w:rsidR="005E0B58" w:rsidRDefault="005E0B58" w:rsidP="006B435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62883F" w14:textId="77777777" w:rsidR="005E0B58" w:rsidRDefault="005E0B58" w:rsidP="006B435E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C3F7A4" w14:textId="77777777" w:rsidR="005E0B58" w:rsidRDefault="005E0B58" w:rsidP="006B435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0B2C">
      <w:rPr>
        <w:rStyle w:val="PageNumber"/>
        <w:noProof/>
      </w:rPr>
      <w:t>3</w:t>
    </w:r>
    <w:r>
      <w:rPr>
        <w:rStyle w:val="PageNumber"/>
      </w:rPr>
      <w:fldChar w:fldCharType="end"/>
    </w:r>
  </w:p>
  <w:p w14:paraId="750007F8" w14:textId="77777777" w:rsidR="005E0B58" w:rsidRDefault="005E0B58" w:rsidP="006B435E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861"/>
    <w:rsid w:val="00037CBD"/>
    <w:rsid w:val="00044340"/>
    <w:rsid w:val="000C40C2"/>
    <w:rsid w:val="000E7A20"/>
    <w:rsid w:val="00111F1F"/>
    <w:rsid w:val="00153805"/>
    <w:rsid w:val="001570B6"/>
    <w:rsid w:val="001612CB"/>
    <w:rsid w:val="00174514"/>
    <w:rsid w:val="00175EE4"/>
    <w:rsid w:val="001779C9"/>
    <w:rsid w:val="001A3359"/>
    <w:rsid w:val="001A6CCF"/>
    <w:rsid w:val="001C2890"/>
    <w:rsid w:val="001C4BF1"/>
    <w:rsid w:val="001E7877"/>
    <w:rsid w:val="001F501A"/>
    <w:rsid w:val="002828A6"/>
    <w:rsid w:val="002D5B8F"/>
    <w:rsid w:val="003120D0"/>
    <w:rsid w:val="00315BE1"/>
    <w:rsid w:val="0035096C"/>
    <w:rsid w:val="00362956"/>
    <w:rsid w:val="003A7B5C"/>
    <w:rsid w:val="003B6787"/>
    <w:rsid w:val="003C0AF2"/>
    <w:rsid w:val="003F492C"/>
    <w:rsid w:val="004A7830"/>
    <w:rsid w:val="004B6ABD"/>
    <w:rsid w:val="004C1276"/>
    <w:rsid w:val="004C398F"/>
    <w:rsid w:val="004F13B9"/>
    <w:rsid w:val="0050036E"/>
    <w:rsid w:val="00507D4F"/>
    <w:rsid w:val="005445DA"/>
    <w:rsid w:val="0054487F"/>
    <w:rsid w:val="00545AF2"/>
    <w:rsid w:val="005543C9"/>
    <w:rsid w:val="005E0B58"/>
    <w:rsid w:val="005E5198"/>
    <w:rsid w:val="00614612"/>
    <w:rsid w:val="006B435E"/>
    <w:rsid w:val="006B62DB"/>
    <w:rsid w:val="006F3828"/>
    <w:rsid w:val="00715BB9"/>
    <w:rsid w:val="007D1727"/>
    <w:rsid w:val="00815927"/>
    <w:rsid w:val="00826F2B"/>
    <w:rsid w:val="008446A3"/>
    <w:rsid w:val="00893F07"/>
    <w:rsid w:val="008A2607"/>
    <w:rsid w:val="008E39B7"/>
    <w:rsid w:val="00927655"/>
    <w:rsid w:val="009659E8"/>
    <w:rsid w:val="009B6A06"/>
    <w:rsid w:val="009C6481"/>
    <w:rsid w:val="009D284D"/>
    <w:rsid w:val="009D5269"/>
    <w:rsid w:val="009F0B2C"/>
    <w:rsid w:val="00A4318F"/>
    <w:rsid w:val="00A5179B"/>
    <w:rsid w:val="00A638E6"/>
    <w:rsid w:val="00A777E8"/>
    <w:rsid w:val="00AA21C8"/>
    <w:rsid w:val="00AA6861"/>
    <w:rsid w:val="00AC15F1"/>
    <w:rsid w:val="00B4316A"/>
    <w:rsid w:val="00B745EF"/>
    <w:rsid w:val="00B77E10"/>
    <w:rsid w:val="00B86736"/>
    <w:rsid w:val="00B948F6"/>
    <w:rsid w:val="00BD583A"/>
    <w:rsid w:val="00C5093F"/>
    <w:rsid w:val="00C63F8F"/>
    <w:rsid w:val="00C976F6"/>
    <w:rsid w:val="00CC1238"/>
    <w:rsid w:val="00CD33FE"/>
    <w:rsid w:val="00D076BE"/>
    <w:rsid w:val="00D301C6"/>
    <w:rsid w:val="00D5223C"/>
    <w:rsid w:val="00D55C6B"/>
    <w:rsid w:val="00D74AB5"/>
    <w:rsid w:val="00DC6935"/>
    <w:rsid w:val="00DC727B"/>
    <w:rsid w:val="00DF2291"/>
    <w:rsid w:val="00E16822"/>
    <w:rsid w:val="00E218F1"/>
    <w:rsid w:val="00E87105"/>
    <w:rsid w:val="00EA41EF"/>
    <w:rsid w:val="00EC051B"/>
    <w:rsid w:val="00F14B3F"/>
    <w:rsid w:val="00F4058C"/>
    <w:rsid w:val="00F42BA4"/>
    <w:rsid w:val="00F544C4"/>
    <w:rsid w:val="00FA3A4D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D27E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AA6861"/>
  </w:style>
  <w:style w:type="paragraph" w:styleId="Header">
    <w:name w:val="header"/>
    <w:basedOn w:val="Normal"/>
    <w:link w:val="HeaderChar"/>
    <w:uiPriority w:val="99"/>
    <w:unhideWhenUsed/>
    <w:rsid w:val="00AA6861"/>
    <w:pPr>
      <w:tabs>
        <w:tab w:val="center" w:pos="4320"/>
        <w:tab w:val="right" w:pos="8640"/>
      </w:tabs>
    </w:pPr>
  </w:style>
  <w:style w:type="character" w:customStyle="1" w:styleId="HeaderChar1">
    <w:name w:val="Header Char1"/>
    <w:basedOn w:val="DefaultParagraphFont"/>
    <w:uiPriority w:val="99"/>
    <w:semiHidden/>
    <w:rsid w:val="00AA6861"/>
  </w:style>
  <w:style w:type="character" w:styleId="PageNumber">
    <w:name w:val="page number"/>
    <w:basedOn w:val="DefaultParagraphFont"/>
    <w:uiPriority w:val="99"/>
    <w:semiHidden/>
    <w:unhideWhenUsed/>
    <w:rsid w:val="00AA6861"/>
  </w:style>
  <w:style w:type="paragraph" w:styleId="ListParagraph">
    <w:name w:val="List Paragraph"/>
    <w:basedOn w:val="Normal"/>
    <w:uiPriority w:val="34"/>
    <w:qFormat/>
    <w:rsid w:val="00E8710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39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39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39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39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398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9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9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AA6861"/>
  </w:style>
  <w:style w:type="paragraph" w:styleId="Header">
    <w:name w:val="header"/>
    <w:basedOn w:val="Normal"/>
    <w:link w:val="HeaderChar"/>
    <w:uiPriority w:val="99"/>
    <w:unhideWhenUsed/>
    <w:rsid w:val="00AA6861"/>
    <w:pPr>
      <w:tabs>
        <w:tab w:val="center" w:pos="4320"/>
        <w:tab w:val="right" w:pos="8640"/>
      </w:tabs>
    </w:pPr>
  </w:style>
  <w:style w:type="character" w:customStyle="1" w:styleId="HeaderChar1">
    <w:name w:val="Header Char1"/>
    <w:basedOn w:val="DefaultParagraphFont"/>
    <w:uiPriority w:val="99"/>
    <w:semiHidden/>
    <w:rsid w:val="00AA6861"/>
  </w:style>
  <w:style w:type="character" w:styleId="PageNumber">
    <w:name w:val="page number"/>
    <w:basedOn w:val="DefaultParagraphFont"/>
    <w:uiPriority w:val="99"/>
    <w:semiHidden/>
    <w:unhideWhenUsed/>
    <w:rsid w:val="00AA6861"/>
  </w:style>
  <w:style w:type="paragraph" w:styleId="ListParagraph">
    <w:name w:val="List Paragraph"/>
    <w:basedOn w:val="Normal"/>
    <w:uiPriority w:val="34"/>
    <w:qFormat/>
    <w:rsid w:val="00E8710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39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39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39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39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398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9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9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3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1163</Words>
  <Characters>6630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Jackson Laboratory</Company>
  <LinksUpToDate>false</LinksUpToDate>
  <CharactersWithSpaces>7778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Elisabeth Adkins</dc:creator>
  <cp:lastModifiedBy>Xulong Wang</cp:lastModifiedBy>
  <cp:revision>18</cp:revision>
  <dcterms:created xsi:type="dcterms:W3CDTF">2016-02-05T19:06:00Z</dcterms:created>
  <dcterms:modified xsi:type="dcterms:W3CDTF">2016-02-08T19:33:00Z</dcterms:modified>
</cp:coreProperties>
</file>