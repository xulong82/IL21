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4D2CAA" w14:textId="77777777" w:rsidR="003C72DB" w:rsidRPr="008410B5" w:rsidRDefault="003C72DB" w:rsidP="003C72DB">
      <w:pPr>
        <w:spacing w:line="360" w:lineRule="auto"/>
        <w:rPr>
          <w:rFonts w:ascii="Arial" w:hAnsi="Arial" w:cs="Arial"/>
          <w:b/>
          <w:sz w:val="28"/>
          <w:szCs w:val="28"/>
        </w:rPr>
      </w:pPr>
      <w:r w:rsidRPr="008410B5">
        <w:rPr>
          <w:rFonts w:ascii="Arial" w:hAnsi="Arial" w:cs="Arial"/>
          <w:b/>
          <w:sz w:val="28"/>
          <w:szCs w:val="28"/>
        </w:rPr>
        <w:t xml:space="preserve">Precocious </w:t>
      </w:r>
      <w:r w:rsidRPr="008410B5">
        <w:rPr>
          <w:rFonts w:ascii="Arial" w:hAnsi="Arial" w:cs="Arial"/>
          <w:b/>
          <w:bCs/>
          <w:sz w:val="28"/>
          <w:szCs w:val="28"/>
        </w:rPr>
        <w:t xml:space="preserve">Interleukin 21 expression in naïve mice defines a novel stage of T-follicular helper cell development </w:t>
      </w:r>
    </w:p>
    <w:p w14:paraId="45B773B6" w14:textId="77777777" w:rsidR="003C72DB" w:rsidRPr="008410B5" w:rsidRDefault="003C72DB" w:rsidP="003C72DB">
      <w:pPr>
        <w:spacing w:line="360" w:lineRule="auto"/>
        <w:rPr>
          <w:rFonts w:ascii="Arial" w:hAnsi="Arial" w:cs="Arial"/>
          <w:b/>
        </w:rPr>
      </w:pPr>
    </w:p>
    <w:p w14:paraId="29DEF3EC" w14:textId="76D787DC" w:rsidR="003C72DB" w:rsidRPr="008410B5" w:rsidRDefault="003C72DB" w:rsidP="003C72DB">
      <w:pPr>
        <w:widowControl w:val="0"/>
        <w:autoSpaceDE w:val="0"/>
        <w:autoSpaceDN w:val="0"/>
        <w:adjustRightInd w:val="0"/>
        <w:rPr>
          <w:rFonts w:ascii="Arial" w:hAnsi="Arial" w:cs="Arial"/>
          <w:b/>
          <w:bCs/>
          <w:vertAlign w:val="superscript"/>
        </w:rPr>
      </w:pPr>
      <w:r w:rsidRPr="008410B5">
        <w:rPr>
          <w:rFonts w:ascii="Arial" w:hAnsi="Arial" w:cs="Arial"/>
          <w:b/>
          <w:bCs/>
        </w:rPr>
        <w:t>Elisabeth B. Adkins</w:t>
      </w:r>
      <w:r w:rsidRPr="008410B5">
        <w:rPr>
          <w:rFonts w:ascii="Arial" w:hAnsi="Arial" w:cs="Arial"/>
          <w:b/>
          <w:bCs/>
          <w:vertAlign w:val="superscript"/>
        </w:rPr>
        <w:t>1</w:t>
      </w:r>
      <w:proofErr w:type="gramStart"/>
      <w:r w:rsidRPr="008410B5">
        <w:rPr>
          <w:rFonts w:ascii="Arial" w:hAnsi="Arial" w:cs="Arial"/>
          <w:b/>
          <w:bCs/>
          <w:vertAlign w:val="superscript"/>
        </w:rPr>
        <w:t>,2</w:t>
      </w:r>
      <w:proofErr w:type="gramEnd"/>
      <w:r w:rsidRPr="008410B5">
        <w:rPr>
          <w:rFonts w:ascii="Arial" w:hAnsi="Arial" w:cs="Arial"/>
          <w:b/>
          <w:bCs/>
        </w:rPr>
        <w:t>, Xulong Wang</w:t>
      </w:r>
      <w:r w:rsidRPr="008410B5">
        <w:rPr>
          <w:rFonts w:ascii="Arial" w:hAnsi="Arial" w:cs="Arial"/>
          <w:b/>
          <w:bCs/>
          <w:vertAlign w:val="superscript"/>
        </w:rPr>
        <w:t>1</w:t>
      </w:r>
      <w:r w:rsidRPr="008410B5">
        <w:rPr>
          <w:rFonts w:ascii="Arial" w:hAnsi="Arial" w:cs="Arial"/>
          <w:b/>
          <w:bCs/>
          <w:vertAlign w:val="subscript"/>
        </w:rPr>
        <w:t xml:space="preserve">, </w:t>
      </w:r>
      <w:r w:rsidRPr="008410B5">
        <w:rPr>
          <w:rFonts w:ascii="Arial" w:hAnsi="Arial" w:cs="Arial"/>
          <w:b/>
          <w:bCs/>
        </w:rPr>
        <w:t>Thomas J. Sproule</w:t>
      </w:r>
      <w:r w:rsidRPr="008410B5">
        <w:rPr>
          <w:rFonts w:ascii="Arial" w:hAnsi="Arial" w:cs="Arial"/>
          <w:b/>
          <w:bCs/>
          <w:vertAlign w:val="superscript"/>
        </w:rPr>
        <w:t>1</w:t>
      </w:r>
      <w:r w:rsidRPr="008410B5">
        <w:rPr>
          <w:rFonts w:ascii="Arial" w:hAnsi="Arial" w:cs="Arial"/>
          <w:b/>
          <w:bCs/>
        </w:rPr>
        <w:t>, Giljun Park</w:t>
      </w:r>
      <w:r w:rsidRPr="008410B5">
        <w:rPr>
          <w:rFonts w:ascii="Arial" w:hAnsi="Arial" w:cs="Arial"/>
          <w:b/>
          <w:bCs/>
          <w:vertAlign w:val="superscript"/>
        </w:rPr>
        <w:t>1</w:t>
      </w:r>
      <w:r w:rsidRPr="008410B5">
        <w:rPr>
          <w:rFonts w:ascii="Arial" w:hAnsi="Arial" w:cs="Arial"/>
          <w:b/>
          <w:bCs/>
        </w:rPr>
        <w:t>, Gregory J. Christianson</w:t>
      </w:r>
      <w:r w:rsidRPr="008410B5">
        <w:rPr>
          <w:rFonts w:ascii="Arial" w:hAnsi="Arial" w:cs="Arial"/>
          <w:b/>
          <w:bCs/>
          <w:vertAlign w:val="superscript"/>
        </w:rPr>
        <w:t>1</w:t>
      </w:r>
      <w:r w:rsidRPr="008410B5">
        <w:rPr>
          <w:rFonts w:ascii="Arial" w:hAnsi="Arial" w:cs="Arial"/>
          <w:b/>
          <w:bCs/>
        </w:rPr>
        <w:t>, Sarah Kate Lane-Reticker</w:t>
      </w:r>
      <w:r w:rsidRPr="008410B5">
        <w:rPr>
          <w:rFonts w:ascii="Arial" w:hAnsi="Arial" w:cs="Arial"/>
          <w:b/>
          <w:bCs/>
          <w:vertAlign w:val="superscript"/>
        </w:rPr>
        <w:t>1</w:t>
      </w:r>
      <w:r w:rsidRPr="008410B5">
        <w:rPr>
          <w:rFonts w:ascii="Arial" w:hAnsi="Arial" w:cs="Arial"/>
          <w:b/>
          <w:bCs/>
        </w:rPr>
        <w:t>,</w:t>
      </w:r>
      <w:r>
        <w:rPr>
          <w:rFonts w:ascii="Arial" w:hAnsi="Arial" w:cs="Arial"/>
          <w:b/>
          <w:bCs/>
        </w:rPr>
        <w:t xml:space="preserve"> Shweta Jain</w:t>
      </w:r>
      <w:r>
        <w:rPr>
          <w:rFonts w:ascii="Arial" w:hAnsi="Arial" w:cs="Arial"/>
          <w:b/>
          <w:bCs/>
          <w:vertAlign w:val="superscript"/>
        </w:rPr>
        <w:t>3</w:t>
      </w:r>
      <w:r w:rsidR="002A6F78">
        <w:rPr>
          <w:rFonts w:ascii="Arial" w:hAnsi="Arial" w:cs="Arial"/>
          <w:b/>
          <w:bCs/>
        </w:rPr>
        <w:t>, Hongsheng Wang</w:t>
      </w:r>
      <w:r w:rsidR="002A6F78">
        <w:rPr>
          <w:rFonts w:ascii="Arial" w:hAnsi="Arial" w:cs="Arial"/>
          <w:b/>
          <w:bCs/>
          <w:vertAlign w:val="superscript"/>
        </w:rPr>
        <w:t>3</w:t>
      </w:r>
      <w:r w:rsidR="002A6F78">
        <w:rPr>
          <w:rFonts w:ascii="Arial" w:hAnsi="Arial" w:cs="Arial"/>
          <w:b/>
          <w:bCs/>
        </w:rPr>
        <w:t>,</w:t>
      </w:r>
      <w:r w:rsidRPr="008410B5">
        <w:rPr>
          <w:rFonts w:ascii="Arial" w:hAnsi="Arial" w:cs="Arial"/>
          <w:b/>
          <w:bCs/>
        </w:rPr>
        <w:t xml:space="preserve"> Gregory W. Carter</w:t>
      </w:r>
      <w:r w:rsidRPr="008410B5">
        <w:rPr>
          <w:rFonts w:ascii="Arial" w:hAnsi="Arial" w:cs="Arial"/>
          <w:b/>
          <w:bCs/>
          <w:vertAlign w:val="superscript"/>
        </w:rPr>
        <w:t>1,2</w:t>
      </w:r>
      <w:r>
        <w:rPr>
          <w:rFonts w:ascii="Arial" w:hAnsi="Arial" w:cs="Arial"/>
          <w:b/>
          <w:bCs/>
        </w:rPr>
        <w:t xml:space="preserve">, </w:t>
      </w:r>
      <w:r w:rsidRPr="008410B5">
        <w:rPr>
          <w:rFonts w:ascii="Arial" w:hAnsi="Arial" w:cs="Arial"/>
          <w:b/>
          <w:bCs/>
        </w:rPr>
        <w:t>Herbert C. Morse III</w:t>
      </w:r>
      <w:r w:rsidRPr="008410B5">
        <w:rPr>
          <w:rFonts w:ascii="Arial" w:hAnsi="Arial" w:cs="Arial"/>
          <w:b/>
          <w:bCs/>
          <w:vertAlign w:val="superscript"/>
        </w:rPr>
        <w:t>3</w:t>
      </w:r>
      <w:r>
        <w:rPr>
          <w:rFonts w:ascii="Arial" w:hAnsi="Arial" w:cs="Arial"/>
          <w:b/>
          <w:bCs/>
          <w:vertAlign w:val="superscript"/>
        </w:rPr>
        <w:t>,4</w:t>
      </w:r>
      <w:r w:rsidRPr="008410B5">
        <w:rPr>
          <w:rFonts w:ascii="Arial" w:hAnsi="Arial" w:cs="Arial"/>
          <w:b/>
          <w:bCs/>
        </w:rPr>
        <w:t>, and Derry C. Roopenian</w:t>
      </w:r>
      <w:r w:rsidRPr="008410B5">
        <w:rPr>
          <w:rFonts w:ascii="Arial" w:hAnsi="Arial" w:cs="Arial"/>
          <w:b/>
          <w:bCs/>
          <w:vertAlign w:val="superscript"/>
        </w:rPr>
        <w:t>1,2</w:t>
      </w:r>
      <w:r>
        <w:rPr>
          <w:rFonts w:ascii="Arial" w:hAnsi="Arial" w:cs="Arial"/>
          <w:b/>
          <w:bCs/>
          <w:vertAlign w:val="superscript"/>
        </w:rPr>
        <w:t>,4</w:t>
      </w:r>
    </w:p>
    <w:p w14:paraId="6940604D" w14:textId="77777777" w:rsidR="003C72DB" w:rsidRPr="008410B5" w:rsidRDefault="003C72DB" w:rsidP="003C72DB">
      <w:pPr>
        <w:widowControl w:val="0"/>
        <w:autoSpaceDE w:val="0"/>
        <w:autoSpaceDN w:val="0"/>
        <w:adjustRightInd w:val="0"/>
        <w:rPr>
          <w:rFonts w:ascii="Arial" w:hAnsi="Arial" w:cs="Arial"/>
          <w:b/>
          <w:bCs/>
          <w:vertAlign w:val="superscript"/>
        </w:rPr>
      </w:pPr>
    </w:p>
    <w:p w14:paraId="65BB5352" w14:textId="77777777" w:rsidR="003C72DB" w:rsidRPr="008410B5" w:rsidRDefault="003C72DB" w:rsidP="003C72DB">
      <w:pPr>
        <w:widowControl w:val="0"/>
        <w:autoSpaceDE w:val="0"/>
        <w:autoSpaceDN w:val="0"/>
        <w:adjustRightInd w:val="0"/>
        <w:ind w:left="90" w:hanging="90"/>
        <w:rPr>
          <w:rFonts w:ascii="Arial" w:hAnsi="Arial" w:cs="Arial"/>
        </w:rPr>
      </w:pPr>
      <w:r w:rsidRPr="008410B5">
        <w:rPr>
          <w:rFonts w:ascii="Arial" w:hAnsi="Arial" w:cs="Arial"/>
          <w:vertAlign w:val="superscript"/>
        </w:rPr>
        <w:t>1</w:t>
      </w:r>
      <w:r w:rsidRPr="008410B5">
        <w:rPr>
          <w:rFonts w:ascii="Arial" w:hAnsi="Arial" w:cs="Arial"/>
        </w:rPr>
        <w:t>The Jackson Laboratory, Bar Harbor, ME, USA</w:t>
      </w:r>
    </w:p>
    <w:p w14:paraId="5E785976" w14:textId="77777777" w:rsidR="003C72DB" w:rsidRPr="008410B5" w:rsidRDefault="003C72DB" w:rsidP="003C72DB">
      <w:pPr>
        <w:widowControl w:val="0"/>
        <w:autoSpaceDE w:val="0"/>
        <w:autoSpaceDN w:val="0"/>
        <w:adjustRightInd w:val="0"/>
        <w:ind w:left="90" w:hanging="90"/>
        <w:rPr>
          <w:rFonts w:ascii="Arial" w:hAnsi="Arial" w:cs="Arial"/>
        </w:rPr>
      </w:pPr>
      <w:r w:rsidRPr="008410B5">
        <w:rPr>
          <w:rFonts w:ascii="Arial" w:hAnsi="Arial" w:cs="Arial"/>
          <w:vertAlign w:val="superscript"/>
        </w:rPr>
        <w:t xml:space="preserve">2 </w:t>
      </w:r>
      <w:r w:rsidRPr="007B1825">
        <w:rPr>
          <w:rFonts w:ascii="Arial" w:hAnsi="Arial" w:cs="Arial"/>
        </w:rPr>
        <w:t>Genetics Program, Sackler School of Graduate Biomedical Sciences, Tufts University, Boston</w:t>
      </w:r>
    </w:p>
    <w:p w14:paraId="4A0CFA8E" w14:textId="77777777" w:rsidR="003C72DB" w:rsidRDefault="003C72DB" w:rsidP="003C72DB">
      <w:pPr>
        <w:widowControl w:val="0"/>
        <w:autoSpaceDE w:val="0"/>
        <w:autoSpaceDN w:val="0"/>
        <w:adjustRightInd w:val="0"/>
        <w:ind w:left="90" w:hanging="90"/>
        <w:rPr>
          <w:rFonts w:ascii="Arial" w:hAnsi="Arial" w:cs="Arial"/>
          <w:vertAlign w:val="superscript"/>
        </w:rPr>
      </w:pPr>
      <w:r w:rsidRPr="008410B5">
        <w:rPr>
          <w:rFonts w:ascii="Arial" w:hAnsi="Arial" w:cs="Arial"/>
          <w:vertAlign w:val="superscript"/>
        </w:rPr>
        <w:t>3</w:t>
      </w:r>
      <w:r w:rsidRPr="008410B5">
        <w:rPr>
          <w:rFonts w:ascii="Arial" w:hAnsi="Arial" w:cs="Arial"/>
        </w:rPr>
        <w:t>Virology and Cellular Immunology Section, Laboratory of Immunogenetics,</w:t>
      </w:r>
      <w:r>
        <w:rPr>
          <w:rFonts w:ascii="Arial" w:hAnsi="Arial" w:cs="Arial"/>
        </w:rPr>
        <w:t xml:space="preserve"> </w:t>
      </w:r>
      <w:r w:rsidRPr="008410B5">
        <w:rPr>
          <w:rFonts w:ascii="Arial" w:hAnsi="Arial" w:cs="Arial"/>
        </w:rPr>
        <w:t>NIAID,</w:t>
      </w:r>
      <w:r>
        <w:rPr>
          <w:rFonts w:ascii="Arial" w:hAnsi="Arial" w:cs="Arial"/>
        </w:rPr>
        <w:t xml:space="preserve"> </w:t>
      </w:r>
      <w:r w:rsidRPr="008410B5">
        <w:rPr>
          <w:rFonts w:ascii="Arial" w:hAnsi="Arial" w:cs="Arial"/>
        </w:rPr>
        <w:t>NIH,</w:t>
      </w:r>
      <w:r>
        <w:rPr>
          <w:rFonts w:ascii="Arial" w:hAnsi="Arial" w:cs="Arial"/>
        </w:rPr>
        <w:t xml:space="preserve"> </w:t>
      </w:r>
      <w:r w:rsidRPr="008410B5">
        <w:rPr>
          <w:rFonts w:ascii="Arial" w:hAnsi="Arial" w:cs="Arial"/>
        </w:rPr>
        <w:t>Rockville, MD 20852</w:t>
      </w:r>
    </w:p>
    <w:p w14:paraId="6EF4E8A2" w14:textId="77777777" w:rsidR="003C72DB" w:rsidRPr="008410B5" w:rsidRDefault="003C72DB" w:rsidP="003C72DB">
      <w:pPr>
        <w:widowControl w:val="0"/>
        <w:autoSpaceDE w:val="0"/>
        <w:autoSpaceDN w:val="0"/>
        <w:adjustRightInd w:val="0"/>
        <w:ind w:left="90" w:hanging="90"/>
        <w:rPr>
          <w:rFonts w:ascii="Arial" w:hAnsi="Arial" w:cs="Arial"/>
        </w:rPr>
      </w:pPr>
      <w:r>
        <w:rPr>
          <w:rFonts w:ascii="Arial" w:hAnsi="Arial" w:cs="Arial"/>
          <w:vertAlign w:val="superscript"/>
        </w:rPr>
        <w:t>4</w:t>
      </w:r>
      <w:r>
        <w:rPr>
          <w:rFonts w:ascii="Arial" w:hAnsi="Arial" w:cs="Arial"/>
        </w:rPr>
        <w:t>Corresponding authors</w:t>
      </w:r>
    </w:p>
    <w:p w14:paraId="346E5A58" w14:textId="77777777" w:rsidR="003C72DB" w:rsidRDefault="003C72DB" w:rsidP="000A46E1">
      <w:pPr>
        <w:pStyle w:val="CommentText"/>
        <w:rPr>
          <w:rFonts w:ascii="Arial" w:hAnsi="Arial"/>
          <w:b/>
          <w:sz w:val="28"/>
        </w:rPr>
      </w:pPr>
    </w:p>
    <w:p w14:paraId="088CBDAF" w14:textId="77777777" w:rsidR="003C72DB" w:rsidRDefault="003C72DB" w:rsidP="000A46E1">
      <w:pPr>
        <w:pStyle w:val="CommentText"/>
        <w:rPr>
          <w:rFonts w:ascii="Arial" w:hAnsi="Arial"/>
          <w:b/>
          <w:sz w:val="28"/>
        </w:rPr>
      </w:pPr>
    </w:p>
    <w:p w14:paraId="1A55A2A4" w14:textId="77777777" w:rsidR="003C72DB" w:rsidRDefault="003C72DB" w:rsidP="000A46E1">
      <w:pPr>
        <w:pStyle w:val="CommentText"/>
        <w:rPr>
          <w:rFonts w:ascii="Arial" w:hAnsi="Arial"/>
          <w:b/>
          <w:sz w:val="28"/>
        </w:rPr>
      </w:pPr>
    </w:p>
    <w:p w14:paraId="229C2460" w14:textId="77777777" w:rsidR="002D79BA" w:rsidRDefault="002D79BA" w:rsidP="000A46E1">
      <w:pPr>
        <w:pStyle w:val="CommentText"/>
        <w:rPr>
          <w:rFonts w:ascii="Arial" w:hAnsi="Arial"/>
          <w:b/>
          <w:sz w:val="28"/>
        </w:rPr>
      </w:pPr>
    </w:p>
    <w:p w14:paraId="5B2C2A80" w14:textId="77777777" w:rsidR="002D79BA" w:rsidRDefault="002D79BA" w:rsidP="000A46E1">
      <w:pPr>
        <w:pStyle w:val="CommentText"/>
        <w:rPr>
          <w:rFonts w:ascii="Arial" w:hAnsi="Arial"/>
          <w:b/>
          <w:sz w:val="28"/>
        </w:rPr>
      </w:pPr>
    </w:p>
    <w:p w14:paraId="4867501C" w14:textId="77777777" w:rsidR="002D79BA" w:rsidRDefault="002D79BA" w:rsidP="000A46E1">
      <w:pPr>
        <w:pStyle w:val="CommentText"/>
        <w:rPr>
          <w:rFonts w:ascii="Arial" w:hAnsi="Arial"/>
          <w:b/>
          <w:sz w:val="28"/>
        </w:rPr>
      </w:pPr>
    </w:p>
    <w:p w14:paraId="3E791352" w14:textId="77777777" w:rsidR="002D79BA" w:rsidRDefault="002D79BA" w:rsidP="000A46E1">
      <w:pPr>
        <w:pStyle w:val="CommentText"/>
        <w:rPr>
          <w:rFonts w:ascii="Arial" w:hAnsi="Arial"/>
          <w:b/>
          <w:sz w:val="28"/>
        </w:rPr>
      </w:pPr>
    </w:p>
    <w:p w14:paraId="45E6FFC3" w14:textId="77777777" w:rsidR="002D79BA" w:rsidRDefault="002D79BA" w:rsidP="000A46E1">
      <w:pPr>
        <w:pStyle w:val="CommentText"/>
        <w:rPr>
          <w:rFonts w:ascii="Arial" w:hAnsi="Arial"/>
          <w:b/>
          <w:sz w:val="28"/>
        </w:rPr>
      </w:pPr>
    </w:p>
    <w:p w14:paraId="49EEC6E9" w14:textId="77777777" w:rsidR="002D79BA" w:rsidRDefault="002D79BA" w:rsidP="000A46E1">
      <w:pPr>
        <w:pStyle w:val="CommentText"/>
        <w:rPr>
          <w:rFonts w:ascii="Arial" w:hAnsi="Arial"/>
          <w:b/>
          <w:sz w:val="28"/>
        </w:rPr>
      </w:pPr>
    </w:p>
    <w:p w14:paraId="6851C823" w14:textId="77777777" w:rsidR="002D79BA" w:rsidRDefault="002D79BA" w:rsidP="000A46E1">
      <w:pPr>
        <w:pStyle w:val="CommentText"/>
        <w:rPr>
          <w:rFonts w:ascii="Arial" w:hAnsi="Arial"/>
          <w:b/>
          <w:sz w:val="28"/>
        </w:rPr>
      </w:pPr>
    </w:p>
    <w:p w14:paraId="2477CB58" w14:textId="77777777" w:rsidR="002D79BA" w:rsidRDefault="002D79BA" w:rsidP="000A46E1">
      <w:pPr>
        <w:pStyle w:val="CommentText"/>
        <w:rPr>
          <w:rFonts w:ascii="Arial" w:hAnsi="Arial"/>
          <w:b/>
          <w:sz w:val="28"/>
        </w:rPr>
      </w:pPr>
    </w:p>
    <w:p w14:paraId="22C0C6A3" w14:textId="77777777" w:rsidR="002D79BA" w:rsidRDefault="002D79BA" w:rsidP="000A46E1">
      <w:pPr>
        <w:pStyle w:val="CommentText"/>
        <w:rPr>
          <w:rFonts w:ascii="Arial" w:hAnsi="Arial"/>
          <w:b/>
          <w:sz w:val="28"/>
        </w:rPr>
      </w:pPr>
    </w:p>
    <w:p w14:paraId="5891229F" w14:textId="77777777" w:rsidR="002D79BA" w:rsidRDefault="002D79BA" w:rsidP="000A46E1">
      <w:pPr>
        <w:pStyle w:val="CommentText"/>
        <w:rPr>
          <w:rFonts w:ascii="Arial" w:hAnsi="Arial"/>
          <w:b/>
          <w:sz w:val="28"/>
        </w:rPr>
      </w:pPr>
    </w:p>
    <w:p w14:paraId="52EA0B92" w14:textId="77777777" w:rsidR="002D79BA" w:rsidRDefault="002D79BA" w:rsidP="000A46E1">
      <w:pPr>
        <w:pStyle w:val="CommentText"/>
        <w:rPr>
          <w:rFonts w:ascii="Arial" w:hAnsi="Arial"/>
          <w:b/>
          <w:sz w:val="28"/>
        </w:rPr>
      </w:pPr>
    </w:p>
    <w:p w14:paraId="77CAC9C3" w14:textId="77777777" w:rsidR="002D79BA" w:rsidRDefault="002D79BA" w:rsidP="000A46E1">
      <w:pPr>
        <w:pStyle w:val="CommentText"/>
        <w:rPr>
          <w:rFonts w:ascii="Arial" w:hAnsi="Arial"/>
          <w:b/>
          <w:sz w:val="28"/>
        </w:rPr>
      </w:pPr>
    </w:p>
    <w:p w14:paraId="39AB22FE" w14:textId="77777777" w:rsidR="002D79BA" w:rsidRDefault="002D79BA" w:rsidP="000A46E1">
      <w:pPr>
        <w:pStyle w:val="CommentText"/>
        <w:rPr>
          <w:rFonts w:ascii="Arial" w:hAnsi="Arial"/>
          <w:b/>
          <w:sz w:val="28"/>
        </w:rPr>
      </w:pPr>
    </w:p>
    <w:p w14:paraId="756A4C80" w14:textId="77777777" w:rsidR="002D79BA" w:rsidRDefault="002D79BA" w:rsidP="000A46E1">
      <w:pPr>
        <w:pStyle w:val="CommentText"/>
        <w:rPr>
          <w:rFonts w:ascii="Arial" w:hAnsi="Arial"/>
          <w:b/>
          <w:sz w:val="28"/>
        </w:rPr>
      </w:pPr>
    </w:p>
    <w:p w14:paraId="0A05CFBA" w14:textId="77777777" w:rsidR="002D79BA" w:rsidRDefault="002D79BA" w:rsidP="000A46E1">
      <w:pPr>
        <w:pStyle w:val="CommentText"/>
        <w:rPr>
          <w:rFonts w:ascii="Arial" w:hAnsi="Arial"/>
          <w:b/>
          <w:sz w:val="28"/>
        </w:rPr>
      </w:pPr>
    </w:p>
    <w:p w14:paraId="1BFEC48D" w14:textId="77777777" w:rsidR="002D79BA" w:rsidRDefault="002D79BA" w:rsidP="000A46E1">
      <w:pPr>
        <w:pStyle w:val="CommentText"/>
        <w:rPr>
          <w:rFonts w:ascii="Arial" w:hAnsi="Arial"/>
          <w:b/>
          <w:sz w:val="28"/>
        </w:rPr>
      </w:pPr>
    </w:p>
    <w:p w14:paraId="17C70E9F" w14:textId="77777777" w:rsidR="002D79BA" w:rsidRDefault="002D79BA" w:rsidP="000A46E1">
      <w:pPr>
        <w:pStyle w:val="CommentText"/>
        <w:rPr>
          <w:rFonts w:ascii="Arial" w:hAnsi="Arial"/>
          <w:b/>
          <w:sz w:val="28"/>
        </w:rPr>
      </w:pPr>
    </w:p>
    <w:p w14:paraId="4A88A27B" w14:textId="77777777" w:rsidR="002D79BA" w:rsidRDefault="002D79BA" w:rsidP="000A46E1">
      <w:pPr>
        <w:pStyle w:val="CommentText"/>
        <w:rPr>
          <w:rFonts w:ascii="Arial" w:hAnsi="Arial"/>
          <w:b/>
          <w:sz w:val="28"/>
        </w:rPr>
      </w:pPr>
    </w:p>
    <w:p w14:paraId="76CE35C7" w14:textId="77777777" w:rsidR="002D79BA" w:rsidRDefault="002D79BA" w:rsidP="000A46E1">
      <w:pPr>
        <w:pStyle w:val="CommentText"/>
        <w:rPr>
          <w:rFonts w:ascii="Arial" w:hAnsi="Arial"/>
          <w:b/>
          <w:sz w:val="28"/>
        </w:rPr>
      </w:pPr>
    </w:p>
    <w:p w14:paraId="5FF1FF1D" w14:textId="77777777" w:rsidR="002D79BA" w:rsidRDefault="002D79BA" w:rsidP="000A46E1">
      <w:pPr>
        <w:pStyle w:val="CommentText"/>
        <w:rPr>
          <w:rFonts w:ascii="Arial" w:hAnsi="Arial"/>
          <w:b/>
          <w:sz w:val="28"/>
        </w:rPr>
      </w:pPr>
    </w:p>
    <w:p w14:paraId="61D4E40F" w14:textId="77777777" w:rsidR="002D79BA" w:rsidRDefault="002D79BA" w:rsidP="000A46E1">
      <w:pPr>
        <w:pStyle w:val="CommentText"/>
        <w:rPr>
          <w:rFonts w:ascii="Arial" w:hAnsi="Arial"/>
          <w:b/>
          <w:sz w:val="28"/>
        </w:rPr>
      </w:pPr>
    </w:p>
    <w:p w14:paraId="3F3DFC33" w14:textId="77777777" w:rsidR="002D79BA" w:rsidRDefault="002D79BA" w:rsidP="000A46E1">
      <w:pPr>
        <w:pStyle w:val="CommentText"/>
        <w:rPr>
          <w:rFonts w:ascii="Arial" w:hAnsi="Arial"/>
          <w:b/>
          <w:sz w:val="28"/>
        </w:rPr>
      </w:pPr>
    </w:p>
    <w:p w14:paraId="480107D2" w14:textId="77777777" w:rsidR="002D79BA" w:rsidRDefault="002D79BA" w:rsidP="000A46E1">
      <w:pPr>
        <w:pStyle w:val="CommentText"/>
        <w:rPr>
          <w:rFonts w:ascii="Arial" w:hAnsi="Arial"/>
          <w:b/>
          <w:sz w:val="28"/>
        </w:rPr>
      </w:pPr>
    </w:p>
    <w:p w14:paraId="3DBCFCE5" w14:textId="77777777" w:rsidR="002D79BA" w:rsidRDefault="002D79BA" w:rsidP="000A46E1">
      <w:pPr>
        <w:pStyle w:val="CommentText"/>
        <w:rPr>
          <w:rFonts w:ascii="Arial" w:hAnsi="Arial"/>
          <w:b/>
          <w:sz w:val="28"/>
        </w:rPr>
      </w:pPr>
    </w:p>
    <w:p w14:paraId="55CF4F64" w14:textId="076C2881" w:rsidR="000A46E1" w:rsidRPr="00B6460E" w:rsidRDefault="00B6460E" w:rsidP="009C25DE">
      <w:pPr>
        <w:pStyle w:val="CommentText"/>
        <w:spacing w:after="120"/>
        <w:rPr>
          <w:rFonts w:ascii="Arial" w:hAnsi="Arial"/>
          <w:b/>
          <w:sz w:val="28"/>
        </w:rPr>
      </w:pPr>
      <w:r w:rsidRPr="00215C10">
        <w:rPr>
          <w:rFonts w:ascii="Arial" w:hAnsi="Arial"/>
          <w:b/>
          <w:sz w:val="28"/>
        </w:rPr>
        <w:lastRenderedPageBreak/>
        <w:t>ABSTRACT</w:t>
      </w:r>
    </w:p>
    <w:p w14:paraId="163EB336" w14:textId="60C5AB44" w:rsidR="002D79BA" w:rsidRPr="002D79BA" w:rsidRDefault="000A46E1" w:rsidP="009C25DE">
      <w:pPr>
        <w:spacing w:line="360" w:lineRule="auto"/>
        <w:rPr>
          <w:rFonts w:ascii="Arial" w:hAnsi="Arial" w:cs="Arial"/>
          <w:b/>
          <w:sz w:val="20"/>
          <w:szCs w:val="20"/>
        </w:rPr>
      </w:pPr>
      <w:r w:rsidRPr="00215C10">
        <w:rPr>
          <w:rFonts w:ascii="Arial" w:hAnsi="Arial" w:cs="Arial"/>
        </w:rPr>
        <w:t>T follicular helper cells (T</w:t>
      </w:r>
      <w:r w:rsidRPr="00215C10">
        <w:rPr>
          <w:rFonts w:ascii="Arial" w:hAnsi="Arial" w:cs="Arial"/>
          <w:position w:val="-3"/>
          <w:vertAlign w:val="subscript"/>
        </w:rPr>
        <w:t>FH</w:t>
      </w:r>
      <w:r w:rsidRPr="00215C10">
        <w:rPr>
          <w:rFonts w:ascii="Arial" w:hAnsi="Arial" w:cs="Arial"/>
        </w:rPr>
        <w:t xml:space="preserve">) are critical for efficient humoral immunity and contribute to the development of autoimmune diseases. However, their origins remain obscure. Here, we show that </w:t>
      </w:r>
      <w:r w:rsidRPr="00215C10">
        <w:rPr>
          <w:rFonts w:ascii="Arial" w:hAnsi="Arial" w:cs="Arial"/>
          <w:position w:val="-3"/>
        </w:rPr>
        <w:t>Interleukin 21 (IL21) is the defining cytokine</w:t>
      </w:r>
      <w:r w:rsidRPr="00215C10">
        <w:rPr>
          <w:rFonts w:ascii="Arial" w:hAnsi="Arial" w:cs="Arial"/>
        </w:rPr>
        <w:t xml:space="preserve"> of a novel, activated CD4</w:t>
      </w:r>
      <w:r w:rsidRPr="00215C10">
        <w:rPr>
          <w:rFonts w:ascii="Arial" w:hAnsi="Arial" w:cs="Arial"/>
          <w:vertAlign w:val="superscript"/>
        </w:rPr>
        <w:t>+</w:t>
      </w:r>
      <w:r w:rsidRPr="00215C10">
        <w:rPr>
          <w:rFonts w:ascii="Arial" w:hAnsi="Arial" w:cs="Arial"/>
        </w:rPr>
        <w:t xml:space="preserve"> T cell population, referred to as natural (n) T</w:t>
      </w:r>
      <w:r w:rsidRPr="00215C10">
        <w:rPr>
          <w:rFonts w:ascii="Arial" w:hAnsi="Arial" w:cs="Arial"/>
          <w:vertAlign w:val="subscript"/>
        </w:rPr>
        <w:t>FH</w:t>
      </w:r>
      <w:r w:rsidRPr="00215C10">
        <w:rPr>
          <w:rFonts w:ascii="Arial" w:hAnsi="Arial" w:cs="Arial"/>
        </w:rPr>
        <w:t xml:space="preserve">, </w:t>
      </w:r>
      <w:r w:rsidRPr="00215C10">
        <w:rPr>
          <w:rFonts w:ascii="Arial" w:hAnsi="Arial" w:cs="Arial"/>
          <w:position w:val="-3"/>
        </w:rPr>
        <w:t>that develops shortly after birth in appreciable frequencies in thymi and peripheries of naïve mice.  Molecular profiling, phenotypic characterizations, and capacity to fully mature after immunization establish that nT</w:t>
      </w:r>
      <w:r w:rsidRPr="00215C10">
        <w:rPr>
          <w:rFonts w:ascii="Arial" w:hAnsi="Arial" w:cs="Arial"/>
          <w:position w:val="-3"/>
          <w:vertAlign w:val="subscript"/>
        </w:rPr>
        <w:t>FH</w:t>
      </w:r>
      <w:r w:rsidRPr="00215C10">
        <w:rPr>
          <w:rFonts w:ascii="Arial" w:hAnsi="Arial" w:cs="Arial"/>
          <w:position w:val="-3"/>
        </w:rPr>
        <w:t xml:space="preserve"> cells are early T</w:t>
      </w:r>
      <w:r w:rsidRPr="00215C10">
        <w:rPr>
          <w:rFonts w:ascii="Arial" w:hAnsi="Arial" w:cs="Arial"/>
          <w:position w:val="-3"/>
          <w:vertAlign w:val="subscript"/>
        </w:rPr>
        <w:t>FH</w:t>
      </w:r>
      <w:r w:rsidRPr="00215C10">
        <w:rPr>
          <w:rFonts w:ascii="Arial" w:hAnsi="Arial" w:cs="Arial"/>
          <w:position w:val="-3"/>
        </w:rPr>
        <w:t xml:space="preserve"> precursors that precociously express IL21. Thymic development of nT</w:t>
      </w:r>
      <w:r w:rsidRPr="00215C10">
        <w:rPr>
          <w:rFonts w:ascii="Arial" w:hAnsi="Arial" w:cs="Arial"/>
          <w:position w:val="-3"/>
          <w:vertAlign w:val="subscript"/>
        </w:rPr>
        <w:t>FH</w:t>
      </w:r>
      <w:r w:rsidRPr="00215C10">
        <w:rPr>
          <w:rFonts w:ascii="Arial" w:hAnsi="Arial" w:cs="Arial"/>
          <w:position w:val="-3"/>
        </w:rPr>
        <w:t xml:space="preserve"> requires AIRE while </w:t>
      </w:r>
      <w:r w:rsidRPr="00215C10">
        <w:rPr>
          <w:rFonts w:ascii="Arial" w:hAnsi="Arial" w:cs="Arial"/>
        </w:rPr>
        <w:t>natural FOXP3</w:t>
      </w:r>
      <w:r w:rsidRPr="00215C10">
        <w:rPr>
          <w:rFonts w:ascii="Arial" w:hAnsi="Arial" w:cs="Arial"/>
          <w:vertAlign w:val="superscript"/>
        </w:rPr>
        <w:t>+</w:t>
      </w:r>
      <w:r w:rsidRPr="00215C10">
        <w:rPr>
          <w:rFonts w:ascii="Arial" w:hAnsi="Arial" w:cs="Arial"/>
        </w:rPr>
        <w:t xml:space="preserve"> CD4</w:t>
      </w:r>
      <w:r w:rsidRPr="00215C10">
        <w:rPr>
          <w:rFonts w:ascii="Arial" w:hAnsi="Arial" w:cs="Arial"/>
          <w:vertAlign w:val="superscript"/>
        </w:rPr>
        <w:t>+</w:t>
      </w:r>
      <w:r w:rsidRPr="00215C10">
        <w:rPr>
          <w:rFonts w:ascii="Arial" w:hAnsi="Arial" w:cs="Arial"/>
        </w:rPr>
        <w:t xml:space="preserve"> T cells play a key role in restraining their path</w:t>
      </w:r>
      <w:r w:rsidR="009B1271" w:rsidRPr="00215C10">
        <w:rPr>
          <w:rFonts w:ascii="Arial" w:hAnsi="Arial" w:cs="Arial"/>
        </w:rPr>
        <w:t>ological</w:t>
      </w:r>
      <w:r w:rsidR="0065091E">
        <w:rPr>
          <w:rFonts w:ascii="Arial" w:hAnsi="Arial" w:cs="Arial"/>
        </w:rPr>
        <w:t>,</w:t>
      </w:r>
      <w:r w:rsidR="00AA0D97">
        <w:rPr>
          <w:rFonts w:ascii="Arial" w:hAnsi="Arial" w:cs="Arial"/>
        </w:rPr>
        <w:t xml:space="preserve"> peripheral expansion.  </w:t>
      </w:r>
      <w:r w:rsidRPr="00215C10">
        <w:rPr>
          <w:rFonts w:ascii="Arial" w:hAnsi="Arial" w:cs="Arial"/>
        </w:rPr>
        <w:t>We propose that nT</w:t>
      </w:r>
      <w:r w:rsidRPr="00215C10">
        <w:rPr>
          <w:rFonts w:ascii="Arial" w:hAnsi="Arial" w:cs="Arial"/>
          <w:vertAlign w:val="subscript"/>
        </w:rPr>
        <w:t>FH</w:t>
      </w:r>
      <w:r w:rsidRPr="00215C10">
        <w:rPr>
          <w:rFonts w:ascii="Arial" w:hAnsi="Arial" w:cs="Arial"/>
        </w:rPr>
        <w:t xml:space="preserve"> develop and </w:t>
      </w:r>
      <w:r w:rsidR="009F6E71">
        <w:rPr>
          <w:rFonts w:ascii="Arial" w:hAnsi="Arial" w:cs="Arial"/>
        </w:rPr>
        <w:t xml:space="preserve">are </w:t>
      </w:r>
      <w:r w:rsidR="0028493C">
        <w:rPr>
          <w:rFonts w:ascii="Arial" w:hAnsi="Arial" w:cs="Arial"/>
        </w:rPr>
        <w:t>sustain</w:t>
      </w:r>
      <w:r w:rsidR="009F6E71">
        <w:rPr>
          <w:rFonts w:ascii="Arial" w:hAnsi="Arial" w:cs="Arial"/>
        </w:rPr>
        <w:t xml:space="preserve">ed </w:t>
      </w:r>
      <w:r w:rsidRPr="00215C10">
        <w:rPr>
          <w:rFonts w:ascii="Arial" w:hAnsi="Arial" w:cs="Arial"/>
        </w:rPr>
        <w:t xml:space="preserve">by their intrinsic hypersensitivity to </w:t>
      </w:r>
      <w:r w:rsidR="00B6460E">
        <w:rPr>
          <w:rFonts w:ascii="Arial" w:hAnsi="Arial" w:cs="Arial"/>
        </w:rPr>
        <w:t>basal</w:t>
      </w:r>
      <w:r w:rsidRPr="00215C10">
        <w:rPr>
          <w:rFonts w:ascii="Arial" w:hAnsi="Arial" w:cs="Arial"/>
        </w:rPr>
        <w:t xml:space="preserve"> self-antigenic </w:t>
      </w:r>
      <w:r w:rsidR="007203C0" w:rsidRPr="00215C10">
        <w:rPr>
          <w:rFonts w:ascii="Arial" w:hAnsi="Arial" w:cs="Arial"/>
        </w:rPr>
        <w:t xml:space="preserve">stimuli </w:t>
      </w:r>
      <w:r w:rsidR="007203C0">
        <w:rPr>
          <w:rFonts w:ascii="Arial" w:hAnsi="Arial" w:cs="Arial"/>
        </w:rPr>
        <w:t>that</w:t>
      </w:r>
      <w:r w:rsidR="0065091E">
        <w:rPr>
          <w:rFonts w:ascii="Arial" w:hAnsi="Arial" w:cs="Arial"/>
        </w:rPr>
        <w:t xml:space="preserve"> poise them </w:t>
      </w:r>
      <w:r w:rsidRPr="00215C10">
        <w:rPr>
          <w:rFonts w:ascii="Arial" w:hAnsi="Arial" w:cs="Arial"/>
        </w:rPr>
        <w:t>for rapid responses to foreign and autoantigenic challenges. Understanding this developmental pathway may</w:t>
      </w:r>
      <w:r w:rsidR="0065091E">
        <w:rPr>
          <w:rFonts w:ascii="Arial" w:hAnsi="Arial" w:cs="Arial"/>
        </w:rPr>
        <w:t xml:space="preserve"> suggest ways to</w:t>
      </w:r>
      <w:r w:rsidRPr="00215C10">
        <w:rPr>
          <w:rFonts w:ascii="Arial" w:hAnsi="Arial" w:cs="Arial"/>
        </w:rPr>
        <w:t xml:space="preserve"> enhanc</w:t>
      </w:r>
      <w:r w:rsidR="0065091E">
        <w:rPr>
          <w:rFonts w:ascii="Arial" w:hAnsi="Arial" w:cs="Arial"/>
        </w:rPr>
        <w:t xml:space="preserve">e </w:t>
      </w:r>
      <w:r w:rsidRPr="00215C10">
        <w:rPr>
          <w:rFonts w:ascii="Arial" w:hAnsi="Arial" w:cs="Arial"/>
        </w:rPr>
        <w:t>immunization or inhibit autoimmun</w:t>
      </w:r>
      <w:r w:rsidR="0065091E">
        <w:rPr>
          <w:rFonts w:ascii="Arial" w:hAnsi="Arial" w:cs="Arial"/>
        </w:rPr>
        <w:t>e diseases</w:t>
      </w:r>
      <w:r w:rsidRPr="00215C10">
        <w:rPr>
          <w:rFonts w:ascii="Arial" w:hAnsi="Arial" w:cs="Arial"/>
        </w:rPr>
        <w:t>. (1</w:t>
      </w:r>
      <w:r w:rsidR="0065091E">
        <w:rPr>
          <w:rFonts w:ascii="Arial" w:hAnsi="Arial" w:cs="Arial"/>
        </w:rPr>
        <w:t>50</w:t>
      </w:r>
      <w:r w:rsidRPr="00215C10">
        <w:rPr>
          <w:rFonts w:ascii="Arial" w:hAnsi="Arial" w:cs="Arial"/>
        </w:rPr>
        <w:t xml:space="preserve"> words) </w:t>
      </w:r>
    </w:p>
    <w:p w14:paraId="2240FFF5" w14:textId="77777777" w:rsidR="00D41FF6" w:rsidRPr="00215C10" w:rsidRDefault="00D41FF6" w:rsidP="00D41FF6">
      <w:pPr>
        <w:widowControl w:val="0"/>
        <w:autoSpaceDE w:val="0"/>
        <w:autoSpaceDN w:val="0"/>
        <w:adjustRightInd w:val="0"/>
        <w:spacing w:after="240"/>
        <w:rPr>
          <w:rFonts w:ascii="Arial" w:hAnsi="Arial" w:cs="Arial"/>
          <w:b/>
          <w:sz w:val="28"/>
        </w:rPr>
      </w:pPr>
      <w:r w:rsidRPr="00215C10">
        <w:rPr>
          <w:rFonts w:ascii="Arial" w:hAnsi="Arial" w:cs="Arial"/>
          <w:b/>
          <w:sz w:val="28"/>
        </w:rPr>
        <w:t>Key words</w:t>
      </w:r>
    </w:p>
    <w:p w14:paraId="7E6DE62C" w14:textId="1A4849B0" w:rsidR="002D79BA" w:rsidRPr="002D79BA" w:rsidRDefault="00D41FF6" w:rsidP="000A46E1">
      <w:pPr>
        <w:widowControl w:val="0"/>
        <w:autoSpaceDE w:val="0"/>
        <w:autoSpaceDN w:val="0"/>
        <w:adjustRightInd w:val="0"/>
        <w:spacing w:after="240"/>
        <w:rPr>
          <w:rFonts w:ascii="Arial" w:hAnsi="Arial" w:cs="Arial"/>
          <w:sz w:val="20"/>
          <w:szCs w:val="20"/>
        </w:rPr>
      </w:pPr>
      <w:r w:rsidRPr="00215C10">
        <w:rPr>
          <w:rFonts w:ascii="Arial" w:hAnsi="Arial" w:cs="Arial"/>
        </w:rPr>
        <w:t>T follicular helper cell; Interleukin 21;</w:t>
      </w:r>
      <w:r w:rsidR="000A46E1" w:rsidRPr="00215C10">
        <w:rPr>
          <w:rFonts w:ascii="Arial" w:hAnsi="Arial" w:cs="Arial"/>
        </w:rPr>
        <w:t xml:space="preserve"> Regulatory T cells; T cell selection</w:t>
      </w:r>
      <w:r w:rsidR="0065091E">
        <w:rPr>
          <w:rFonts w:ascii="Arial" w:hAnsi="Arial" w:cs="Arial"/>
        </w:rPr>
        <w:t xml:space="preserve">. </w:t>
      </w:r>
      <w:r w:rsidR="000A46E1" w:rsidRPr="00215C10">
        <w:rPr>
          <w:rFonts w:ascii="Arial" w:hAnsi="Arial" w:cs="Arial"/>
        </w:rPr>
        <w:t xml:space="preserve"> </w:t>
      </w:r>
    </w:p>
    <w:p w14:paraId="50908A99" w14:textId="4AD67AD2" w:rsidR="00FD3848" w:rsidRDefault="00FD3848" w:rsidP="000A46E1">
      <w:pPr>
        <w:widowControl w:val="0"/>
        <w:autoSpaceDE w:val="0"/>
        <w:autoSpaceDN w:val="0"/>
        <w:adjustRightInd w:val="0"/>
        <w:spacing w:after="240"/>
        <w:rPr>
          <w:rFonts w:ascii="Arial" w:hAnsi="Arial" w:cs="Arial"/>
        </w:rPr>
      </w:pPr>
      <w:r w:rsidRPr="001211A6">
        <w:rPr>
          <w:rFonts w:ascii="Arial" w:hAnsi="Arial" w:cs="Arial"/>
          <w:b/>
        </w:rPr>
        <w:t>HIGHLIGHTS</w:t>
      </w:r>
      <w:r w:rsidR="00CC3D50">
        <w:rPr>
          <w:rFonts w:ascii="Arial" w:hAnsi="Arial" w:cs="Arial"/>
        </w:rPr>
        <w:t xml:space="preserve"> (85 character limit per 4 bullet points)</w:t>
      </w:r>
    </w:p>
    <w:p w14:paraId="7CE0C9A5" w14:textId="2D25D88D" w:rsidR="00E20CD6" w:rsidRPr="009C25DE" w:rsidRDefault="00E20CD6" w:rsidP="009C25DE">
      <w:pPr>
        <w:pStyle w:val="ListParagraph"/>
        <w:widowControl w:val="0"/>
        <w:numPr>
          <w:ilvl w:val="0"/>
          <w:numId w:val="14"/>
        </w:numPr>
        <w:autoSpaceDE w:val="0"/>
        <w:autoSpaceDN w:val="0"/>
        <w:adjustRightInd w:val="0"/>
        <w:spacing w:after="120" w:line="360" w:lineRule="auto"/>
        <w:rPr>
          <w:rFonts w:ascii="Arial" w:hAnsi="Arial" w:cs="Arial"/>
        </w:rPr>
      </w:pPr>
      <w:r>
        <w:rPr>
          <w:rFonts w:ascii="Arial" w:hAnsi="Arial" w:cs="Arial"/>
        </w:rPr>
        <w:t>T</w:t>
      </w:r>
      <w:r w:rsidRPr="009C25DE">
        <w:rPr>
          <w:rFonts w:ascii="Arial" w:hAnsi="Arial" w:cs="Arial"/>
          <w:vertAlign w:val="subscript"/>
        </w:rPr>
        <w:t>FH</w:t>
      </w:r>
      <w:r>
        <w:rPr>
          <w:rFonts w:ascii="Arial" w:hAnsi="Arial" w:cs="Arial"/>
        </w:rPr>
        <w:t xml:space="preserve"> lineage commitment is established naturally in mice shortly after birth.</w:t>
      </w:r>
    </w:p>
    <w:p w14:paraId="569439C1" w14:textId="71CAADD5" w:rsidR="00E20CD6" w:rsidRDefault="00981730" w:rsidP="009C25DE">
      <w:pPr>
        <w:pStyle w:val="ListParagraph"/>
        <w:widowControl w:val="0"/>
        <w:numPr>
          <w:ilvl w:val="0"/>
          <w:numId w:val="14"/>
        </w:numPr>
        <w:autoSpaceDE w:val="0"/>
        <w:autoSpaceDN w:val="0"/>
        <w:adjustRightInd w:val="0"/>
        <w:spacing w:after="120" w:line="360" w:lineRule="auto"/>
        <w:rPr>
          <w:rFonts w:ascii="Arial" w:hAnsi="Arial" w:cs="Arial"/>
        </w:rPr>
      </w:pPr>
      <w:r>
        <w:rPr>
          <w:rFonts w:ascii="Arial" w:hAnsi="Arial" w:cs="Arial"/>
        </w:rPr>
        <w:t xml:space="preserve">IL21 is functionally expressed at the earliest stages of </w:t>
      </w:r>
      <w:r w:rsidR="00E20CD6">
        <w:rPr>
          <w:rFonts w:ascii="Arial" w:hAnsi="Arial" w:cs="Arial"/>
        </w:rPr>
        <w:t xml:space="preserve">natural </w:t>
      </w:r>
      <w:r>
        <w:rPr>
          <w:rFonts w:ascii="Arial" w:hAnsi="Arial" w:cs="Arial"/>
        </w:rPr>
        <w:t>T</w:t>
      </w:r>
      <w:r w:rsidRPr="009C25DE">
        <w:rPr>
          <w:rFonts w:ascii="Arial" w:hAnsi="Arial" w:cs="Arial"/>
          <w:vertAlign w:val="subscript"/>
        </w:rPr>
        <w:t>FH</w:t>
      </w:r>
      <w:r>
        <w:rPr>
          <w:rFonts w:ascii="Arial" w:hAnsi="Arial" w:cs="Arial"/>
        </w:rPr>
        <w:t xml:space="preserve"> </w:t>
      </w:r>
      <w:r w:rsidR="00F9713A">
        <w:rPr>
          <w:rFonts w:ascii="Arial" w:hAnsi="Arial" w:cs="Arial"/>
        </w:rPr>
        <w:t xml:space="preserve">cell </w:t>
      </w:r>
      <w:r>
        <w:rPr>
          <w:rFonts w:ascii="Arial" w:hAnsi="Arial" w:cs="Arial"/>
        </w:rPr>
        <w:t>development</w:t>
      </w:r>
      <w:r w:rsidR="00F9713A">
        <w:rPr>
          <w:rFonts w:ascii="Arial" w:hAnsi="Arial" w:cs="Arial"/>
        </w:rPr>
        <w:t>.</w:t>
      </w:r>
      <w:r>
        <w:rPr>
          <w:rFonts w:ascii="Arial" w:hAnsi="Arial" w:cs="Arial"/>
        </w:rPr>
        <w:t xml:space="preserve"> </w:t>
      </w:r>
    </w:p>
    <w:p w14:paraId="7B5B69E6" w14:textId="077BC58F" w:rsidR="00E20CD6" w:rsidRDefault="00E20CD6" w:rsidP="009C25DE">
      <w:pPr>
        <w:pStyle w:val="ListParagraph"/>
        <w:widowControl w:val="0"/>
        <w:numPr>
          <w:ilvl w:val="0"/>
          <w:numId w:val="14"/>
        </w:numPr>
        <w:autoSpaceDE w:val="0"/>
        <w:autoSpaceDN w:val="0"/>
        <w:adjustRightInd w:val="0"/>
        <w:spacing w:after="120" w:line="360" w:lineRule="auto"/>
        <w:rPr>
          <w:rFonts w:ascii="Arial" w:hAnsi="Arial" w:cs="Arial"/>
        </w:rPr>
      </w:pPr>
      <w:commentRangeStart w:id="0"/>
      <w:r>
        <w:rPr>
          <w:rFonts w:ascii="Arial" w:hAnsi="Arial" w:cs="Arial"/>
        </w:rPr>
        <w:t>AIRE</w:t>
      </w:r>
      <w:commentRangeEnd w:id="0"/>
      <w:r w:rsidR="00CF20E8">
        <w:rPr>
          <w:rStyle w:val="CommentReference"/>
        </w:rPr>
        <w:commentReference w:id="0"/>
      </w:r>
      <w:r>
        <w:rPr>
          <w:rFonts w:ascii="Arial" w:hAnsi="Arial" w:cs="Arial"/>
        </w:rPr>
        <w:t xml:space="preserve"> is required for the positive selection of natural T</w:t>
      </w:r>
      <w:r w:rsidRPr="00B7603D">
        <w:rPr>
          <w:rFonts w:ascii="Arial" w:hAnsi="Arial" w:cs="Arial"/>
          <w:vertAlign w:val="subscript"/>
        </w:rPr>
        <w:t>FH</w:t>
      </w:r>
      <w:r w:rsidR="00F9713A" w:rsidRPr="009C25DE">
        <w:rPr>
          <w:rFonts w:ascii="Arial" w:hAnsi="Arial" w:cs="Arial"/>
        </w:rPr>
        <w:t xml:space="preserve"> cells</w:t>
      </w:r>
      <w:r w:rsidR="00F9713A">
        <w:rPr>
          <w:rFonts w:ascii="Arial" w:hAnsi="Arial" w:cs="Arial"/>
        </w:rPr>
        <w:t>.</w:t>
      </w:r>
    </w:p>
    <w:p w14:paraId="3DF009A1" w14:textId="623FB3AF" w:rsidR="00F9713A" w:rsidRDefault="00F9713A" w:rsidP="009C25DE">
      <w:pPr>
        <w:pStyle w:val="ListParagraph"/>
        <w:widowControl w:val="0"/>
        <w:numPr>
          <w:ilvl w:val="0"/>
          <w:numId w:val="14"/>
        </w:numPr>
        <w:autoSpaceDE w:val="0"/>
        <w:autoSpaceDN w:val="0"/>
        <w:adjustRightInd w:val="0"/>
        <w:spacing w:after="120" w:line="360" w:lineRule="auto"/>
        <w:rPr>
          <w:rFonts w:ascii="Arial" w:hAnsi="Arial" w:cs="Arial"/>
        </w:rPr>
      </w:pPr>
      <w:r>
        <w:rPr>
          <w:rFonts w:ascii="Arial" w:hAnsi="Arial" w:cs="Arial"/>
        </w:rPr>
        <w:t xml:space="preserve">A primary function of </w:t>
      </w:r>
      <w:r w:rsidR="002F5496">
        <w:rPr>
          <w:rFonts w:ascii="Arial" w:hAnsi="Arial" w:cs="Arial"/>
        </w:rPr>
        <w:t>FoxP3</w:t>
      </w:r>
      <w:r w:rsidR="00E20CD6">
        <w:rPr>
          <w:rFonts w:ascii="Arial" w:hAnsi="Arial" w:cs="Arial"/>
        </w:rPr>
        <w:t xml:space="preserve"> </w:t>
      </w:r>
      <w:r>
        <w:rPr>
          <w:rFonts w:ascii="Arial" w:hAnsi="Arial" w:cs="Arial"/>
        </w:rPr>
        <w:t>is to prevent</w:t>
      </w:r>
      <w:r w:rsidR="00E20CD6">
        <w:rPr>
          <w:rFonts w:ascii="Arial" w:hAnsi="Arial" w:cs="Arial"/>
        </w:rPr>
        <w:t xml:space="preserve"> the pathological </w:t>
      </w:r>
      <w:r>
        <w:rPr>
          <w:rFonts w:ascii="Arial" w:hAnsi="Arial" w:cs="Arial"/>
        </w:rPr>
        <w:t>expansion of natural T</w:t>
      </w:r>
      <w:r w:rsidRPr="00B7603D">
        <w:rPr>
          <w:rFonts w:ascii="Arial" w:hAnsi="Arial" w:cs="Arial"/>
          <w:vertAlign w:val="subscript"/>
        </w:rPr>
        <w:t>FH</w:t>
      </w:r>
      <w:r>
        <w:rPr>
          <w:rFonts w:ascii="Arial" w:hAnsi="Arial" w:cs="Arial"/>
        </w:rPr>
        <w:t xml:space="preserve"> cells. </w:t>
      </w:r>
    </w:p>
    <w:p w14:paraId="68ED2B42" w14:textId="77777777" w:rsidR="00F9713A" w:rsidRPr="002D79BA" w:rsidRDefault="00F9713A" w:rsidP="009C25DE">
      <w:pPr>
        <w:rPr>
          <w:rFonts w:ascii="Arial" w:hAnsi="Arial" w:cs="Arial"/>
          <w:sz w:val="20"/>
          <w:szCs w:val="20"/>
        </w:rPr>
      </w:pPr>
    </w:p>
    <w:p w14:paraId="1BA63C7F" w14:textId="77777777" w:rsidR="00706DA2" w:rsidRPr="009C25DE" w:rsidRDefault="00D41FF6" w:rsidP="009C25DE">
      <w:pPr>
        <w:spacing w:after="120"/>
        <w:rPr>
          <w:rFonts w:ascii="Arial" w:hAnsi="Arial" w:cs="Arial"/>
          <w:b/>
          <w:sz w:val="28"/>
        </w:rPr>
      </w:pPr>
      <w:r w:rsidRPr="009C25DE">
        <w:rPr>
          <w:rFonts w:ascii="Arial" w:hAnsi="Arial" w:cs="Arial"/>
          <w:b/>
          <w:sz w:val="28"/>
        </w:rPr>
        <w:t>Significance statement</w:t>
      </w:r>
    </w:p>
    <w:p w14:paraId="19D37D62" w14:textId="40DD3D1B" w:rsidR="007203C0" w:rsidRDefault="006020F6" w:rsidP="009C25DE">
      <w:pPr>
        <w:spacing w:line="360" w:lineRule="auto"/>
        <w:rPr>
          <w:rFonts w:ascii="Arial" w:hAnsi="Arial" w:cs="Arial"/>
        </w:rPr>
      </w:pPr>
      <w:r w:rsidRPr="00215C10">
        <w:rPr>
          <w:rFonts w:ascii="Arial" w:hAnsi="Arial" w:cs="Arial"/>
        </w:rPr>
        <w:t>IL</w:t>
      </w:r>
      <w:r w:rsidR="003E5562" w:rsidRPr="00215C10">
        <w:rPr>
          <w:rFonts w:ascii="Arial" w:hAnsi="Arial" w:cs="Arial"/>
        </w:rPr>
        <w:t xml:space="preserve">21 </w:t>
      </w:r>
      <w:r w:rsidR="00647A98" w:rsidRPr="00215C10">
        <w:rPr>
          <w:rFonts w:ascii="Arial" w:hAnsi="Arial" w:cs="Arial"/>
        </w:rPr>
        <w:t xml:space="preserve">was thought to </w:t>
      </w:r>
      <w:r w:rsidR="003E5562" w:rsidRPr="00215C10">
        <w:rPr>
          <w:rFonts w:ascii="Arial" w:hAnsi="Arial" w:cs="Arial"/>
        </w:rPr>
        <w:t>be a</w:t>
      </w:r>
      <w:r w:rsidRPr="00215C10">
        <w:rPr>
          <w:rFonts w:ascii="Arial" w:hAnsi="Arial" w:cs="Arial"/>
        </w:rPr>
        <w:t>n end-stage</w:t>
      </w:r>
      <w:r w:rsidR="003E5562" w:rsidRPr="00215C10">
        <w:rPr>
          <w:rFonts w:ascii="Arial" w:hAnsi="Arial" w:cs="Arial"/>
        </w:rPr>
        <w:t xml:space="preserve"> product of</w:t>
      </w:r>
      <w:r w:rsidR="00BB757C" w:rsidRPr="00000291">
        <w:rPr>
          <w:rFonts w:ascii="Arial" w:hAnsi="Arial" w:cs="Arial"/>
        </w:rPr>
        <w:t xml:space="preserve"> </w:t>
      </w:r>
      <w:r w:rsidR="00BB757C" w:rsidRPr="00215C10">
        <w:rPr>
          <w:rFonts w:ascii="Arial" w:hAnsi="Arial" w:cs="Arial"/>
        </w:rPr>
        <w:t>T</w:t>
      </w:r>
      <w:r w:rsidR="00BB757C" w:rsidRPr="00215C10">
        <w:rPr>
          <w:rFonts w:ascii="Arial" w:hAnsi="Arial" w:cs="Arial"/>
          <w:vertAlign w:val="subscript"/>
        </w:rPr>
        <w:t>FH</w:t>
      </w:r>
      <w:r w:rsidR="00BB757C" w:rsidRPr="00215C10">
        <w:rPr>
          <w:rFonts w:ascii="Arial" w:hAnsi="Arial" w:cs="Arial"/>
        </w:rPr>
        <w:t xml:space="preserve"> </w:t>
      </w:r>
      <w:r w:rsidRPr="00215C10">
        <w:rPr>
          <w:rFonts w:ascii="Arial" w:hAnsi="Arial" w:cs="Arial"/>
        </w:rPr>
        <w:t xml:space="preserve">cells </w:t>
      </w:r>
      <w:r w:rsidR="003E5562" w:rsidRPr="00215C10">
        <w:rPr>
          <w:rFonts w:ascii="Arial" w:hAnsi="Arial" w:cs="Arial"/>
        </w:rPr>
        <w:t>matured after immunization</w:t>
      </w:r>
      <w:r w:rsidR="00647A98" w:rsidRPr="00215C10">
        <w:rPr>
          <w:rFonts w:ascii="Arial" w:hAnsi="Arial" w:cs="Arial"/>
        </w:rPr>
        <w:t>.  W</w:t>
      </w:r>
      <w:r w:rsidRPr="00215C10">
        <w:rPr>
          <w:rFonts w:ascii="Arial" w:hAnsi="Arial" w:cs="Arial"/>
        </w:rPr>
        <w:t>e show</w:t>
      </w:r>
      <w:r w:rsidR="00000291" w:rsidRPr="00215C10">
        <w:rPr>
          <w:rFonts w:ascii="Arial" w:hAnsi="Arial" w:cs="Arial"/>
        </w:rPr>
        <w:t xml:space="preserve"> </w:t>
      </w:r>
      <w:r w:rsidR="003E5562" w:rsidRPr="00215C10">
        <w:rPr>
          <w:rFonts w:ascii="Arial" w:hAnsi="Arial" w:cs="Arial"/>
        </w:rPr>
        <w:t xml:space="preserve">that </w:t>
      </w:r>
      <w:r w:rsidR="0065091E" w:rsidRPr="00000291">
        <w:rPr>
          <w:rFonts w:ascii="Arial" w:hAnsi="Arial" w:cs="Arial"/>
        </w:rPr>
        <w:t>IL21</w:t>
      </w:r>
      <w:r w:rsidR="003E5562" w:rsidRPr="00000291">
        <w:rPr>
          <w:rFonts w:ascii="Arial" w:hAnsi="Arial" w:cs="Arial"/>
        </w:rPr>
        <w:t xml:space="preserve"> is a </w:t>
      </w:r>
      <w:r w:rsidR="00647A98" w:rsidRPr="00000291">
        <w:rPr>
          <w:rFonts w:ascii="Arial" w:hAnsi="Arial" w:cs="Arial"/>
        </w:rPr>
        <w:t xml:space="preserve">functional </w:t>
      </w:r>
      <w:r w:rsidR="003E5562" w:rsidRPr="00000291">
        <w:rPr>
          <w:rFonts w:ascii="Arial" w:hAnsi="Arial" w:cs="Arial"/>
        </w:rPr>
        <w:t xml:space="preserve">product a novel </w:t>
      </w:r>
      <w:r w:rsidR="0065091E" w:rsidRPr="00000291">
        <w:rPr>
          <w:rFonts w:ascii="Arial" w:hAnsi="Arial" w:cs="Arial"/>
        </w:rPr>
        <w:t>T</w:t>
      </w:r>
      <w:r w:rsidR="0065091E" w:rsidRPr="00000291">
        <w:rPr>
          <w:rFonts w:ascii="Arial" w:hAnsi="Arial" w:cs="Arial"/>
          <w:vertAlign w:val="subscript"/>
        </w:rPr>
        <w:t>FH</w:t>
      </w:r>
      <w:r w:rsidR="0065091E" w:rsidRPr="00000291">
        <w:rPr>
          <w:rFonts w:ascii="Arial" w:hAnsi="Arial" w:cs="Arial"/>
        </w:rPr>
        <w:t xml:space="preserve"> </w:t>
      </w:r>
      <w:r w:rsidR="003E5562" w:rsidRPr="00000291">
        <w:rPr>
          <w:rFonts w:ascii="Arial" w:hAnsi="Arial" w:cs="Arial"/>
        </w:rPr>
        <w:t xml:space="preserve">population that develops </w:t>
      </w:r>
      <w:r w:rsidRPr="00000291">
        <w:rPr>
          <w:rFonts w:ascii="Arial" w:hAnsi="Arial" w:cs="Arial"/>
        </w:rPr>
        <w:t xml:space="preserve">naturally </w:t>
      </w:r>
      <w:r w:rsidR="00FD7B3C" w:rsidRPr="00000291">
        <w:rPr>
          <w:rFonts w:ascii="Arial" w:hAnsi="Arial" w:cs="Arial"/>
          <w:position w:val="-3"/>
        </w:rPr>
        <w:t xml:space="preserve">shortly after birth. </w:t>
      </w:r>
      <w:r w:rsidRPr="00000291">
        <w:rPr>
          <w:rFonts w:ascii="Arial" w:hAnsi="Arial" w:cs="Arial"/>
          <w:position w:val="-3"/>
        </w:rPr>
        <w:t>T</w:t>
      </w:r>
      <w:r w:rsidR="00FD7B3C" w:rsidRPr="00000291">
        <w:rPr>
          <w:rFonts w:ascii="Arial" w:hAnsi="Arial" w:cs="Arial"/>
          <w:position w:val="-3"/>
        </w:rPr>
        <w:t>hese “natural” T</w:t>
      </w:r>
      <w:r w:rsidR="00FD7B3C" w:rsidRPr="00215C10">
        <w:rPr>
          <w:rFonts w:ascii="Arial" w:hAnsi="Arial" w:cs="Arial"/>
          <w:position w:val="-3"/>
          <w:vertAlign w:val="subscript"/>
        </w:rPr>
        <w:t>FH</w:t>
      </w:r>
      <w:r w:rsidR="00FD7B3C" w:rsidRPr="00000291">
        <w:rPr>
          <w:rFonts w:ascii="Arial" w:hAnsi="Arial" w:cs="Arial"/>
          <w:position w:val="-3"/>
        </w:rPr>
        <w:t xml:space="preserve"> </w:t>
      </w:r>
      <w:r w:rsidR="00000291">
        <w:rPr>
          <w:rFonts w:ascii="Arial" w:hAnsi="Arial" w:cs="Arial"/>
          <w:position w:val="-3"/>
        </w:rPr>
        <w:t xml:space="preserve">cells provide insights </w:t>
      </w:r>
      <w:r w:rsidR="00B6460E">
        <w:rPr>
          <w:rFonts w:ascii="Arial" w:hAnsi="Arial" w:cs="Arial"/>
          <w:position w:val="-3"/>
        </w:rPr>
        <w:t xml:space="preserve">into how CD4 T cell lineage commitments and immune capabilities are pre-determined. </w:t>
      </w:r>
    </w:p>
    <w:p w14:paraId="31FF6D75" w14:textId="77777777" w:rsidR="007203C0" w:rsidRDefault="007203C0" w:rsidP="009C25DE">
      <w:pPr>
        <w:spacing w:line="480" w:lineRule="auto"/>
        <w:rPr>
          <w:rFonts w:ascii="Arial" w:hAnsi="Arial" w:cs="Arial"/>
        </w:rPr>
      </w:pPr>
    </w:p>
    <w:p w14:paraId="508FE227" w14:textId="27A7E73B" w:rsidR="00D41FF6" w:rsidRPr="009C25DE" w:rsidRDefault="00B6460E" w:rsidP="002D79BA">
      <w:pPr>
        <w:rPr>
          <w:rFonts w:ascii="Arial" w:hAnsi="Arial" w:cs="Arial"/>
          <w:b/>
          <w:sz w:val="28"/>
        </w:rPr>
      </w:pPr>
      <w:r w:rsidRPr="005E3E91">
        <w:rPr>
          <w:rFonts w:ascii="Arial" w:hAnsi="Arial" w:cs="Arial"/>
          <w:b/>
          <w:sz w:val="28"/>
        </w:rPr>
        <w:t>INTRODUCTION</w:t>
      </w:r>
    </w:p>
    <w:p w14:paraId="28AF87E5" w14:textId="77777777" w:rsidR="007203C0" w:rsidRDefault="007203C0" w:rsidP="00EE3902">
      <w:pPr>
        <w:spacing w:after="120" w:line="360" w:lineRule="auto"/>
        <w:rPr>
          <w:rFonts w:ascii="Arial" w:hAnsi="Arial" w:cs="Arial"/>
        </w:rPr>
      </w:pPr>
    </w:p>
    <w:p w14:paraId="0E275065" w14:textId="0B849D8F" w:rsidR="00374900" w:rsidRPr="005E3E91" w:rsidRDefault="00D41FF6" w:rsidP="00EE3902">
      <w:pPr>
        <w:spacing w:after="120" w:line="360" w:lineRule="auto"/>
        <w:rPr>
          <w:rFonts w:ascii="Arial" w:hAnsi="Arial" w:cs="Arial"/>
        </w:rPr>
      </w:pPr>
      <w:r w:rsidRPr="005E3E91">
        <w:rPr>
          <w:rFonts w:ascii="Arial" w:hAnsi="Arial" w:cs="Arial"/>
        </w:rPr>
        <w:t xml:space="preserve">Interleukin 21 (IL21) </w:t>
      </w:r>
      <w:r w:rsidR="008B41BF">
        <w:rPr>
          <w:rFonts w:ascii="Arial" w:hAnsi="Arial" w:cs="Arial"/>
        </w:rPr>
        <w:t xml:space="preserve">acts through its </w:t>
      </w:r>
      <w:r w:rsidRPr="005E3E91">
        <w:rPr>
          <w:rFonts w:ascii="Arial" w:hAnsi="Arial" w:cs="Arial"/>
        </w:rPr>
        <w:t>broadly expressed receptor (IL21R)</w:t>
      </w:r>
      <w:r w:rsidR="009F6E71">
        <w:rPr>
          <w:rFonts w:ascii="Arial" w:hAnsi="Arial" w:cs="Arial"/>
        </w:rPr>
        <w:t xml:space="preserve"> </w:t>
      </w:r>
      <w:r w:rsidR="008B41BF">
        <w:rPr>
          <w:rFonts w:ascii="Arial" w:hAnsi="Arial" w:cs="Arial"/>
        </w:rPr>
        <w:t xml:space="preserve">to </w:t>
      </w:r>
      <w:r w:rsidRPr="005E3E91">
        <w:rPr>
          <w:rFonts w:ascii="Arial" w:hAnsi="Arial" w:cs="Arial"/>
        </w:rPr>
        <w:t>support anti-tumor and anti-viral respons</w:t>
      </w:r>
      <w:r w:rsidR="002F7D07" w:rsidRPr="005E3E91">
        <w:rPr>
          <w:rFonts w:ascii="Arial" w:hAnsi="Arial" w:cs="Arial"/>
        </w:rPr>
        <w:t>es, promote autoimmune diseases</w:t>
      </w:r>
      <w:r w:rsidRPr="005E3E91">
        <w:rPr>
          <w:rFonts w:ascii="Arial" w:hAnsi="Arial" w:cs="Arial"/>
        </w:rPr>
        <w:t xml:space="preserve"> and drive the development of lymphomas</w:t>
      </w:r>
      <w:r w:rsidR="0083538B">
        <w:rPr>
          <w:rFonts w:ascii="Arial" w:hAnsi="Arial" w:cs="Arial"/>
        </w:rPr>
        <w:t xml:space="preserve"> </w:t>
      </w:r>
      <w:r w:rsidR="008B41BF">
        <w:rPr>
          <w:rFonts w:ascii="Arial" w:hAnsi="Arial" w:cs="Arial"/>
        </w:rPr>
        <w:fldChar w:fldCharType="begin">
          <w:fldData xml:space="preserve">PEVuZE5vdGU+PENpdGU+PEF1dGhvcj5FdHRpbmdlcjwvQXV0aG9yPjxZZWFyPjIwMDg8L1llYXI+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</w:fldData>
        </w:fldChar>
      </w:r>
      <w:r w:rsidR="009F6E71">
        <w:rPr>
          <w:rFonts w:ascii="Arial" w:hAnsi="Arial" w:cs="Arial"/>
        </w:rPr>
        <w:instrText xml:space="preserve"> ADDIN EN.CITE </w:instrText>
      </w:r>
      <w:r w:rsidR="009F6E71">
        <w:rPr>
          <w:rFonts w:ascii="Arial" w:hAnsi="Arial" w:cs="Arial"/>
        </w:rPr>
        <w:fldChar w:fldCharType="begin">
          <w:fldData xml:space="preserve">PEVuZE5vdGU+PENpdGU+PEF1dGhvcj5FdHRpbmdlcjwvQXV0aG9yPjxZZWFyPjIwMDg8L1llYXI+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</w:fldData>
        </w:fldChar>
      </w:r>
      <w:r w:rsidR="009F6E71">
        <w:rPr>
          <w:rFonts w:ascii="Arial" w:hAnsi="Arial" w:cs="Arial"/>
        </w:rPr>
        <w:instrText xml:space="preserve"> ADDIN EN.CITE.DATA </w:instrText>
      </w:r>
      <w:r w:rsidR="009F6E71">
        <w:rPr>
          <w:rFonts w:ascii="Arial" w:hAnsi="Arial" w:cs="Arial"/>
        </w:rPr>
      </w:r>
      <w:r w:rsidR="009F6E71">
        <w:rPr>
          <w:rFonts w:ascii="Arial" w:hAnsi="Arial" w:cs="Arial"/>
        </w:rPr>
        <w:fldChar w:fldCharType="end"/>
      </w:r>
      <w:r w:rsidR="008B41BF">
        <w:rPr>
          <w:rFonts w:ascii="Arial" w:hAnsi="Arial" w:cs="Arial"/>
        </w:rPr>
      </w:r>
      <w:r w:rsidR="008B41BF">
        <w:rPr>
          <w:rFonts w:ascii="Arial" w:hAnsi="Arial" w:cs="Arial"/>
        </w:rPr>
        <w:fldChar w:fldCharType="separate"/>
      </w:r>
      <w:r w:rsidR="009F6E71">
        <w:rPr>
          <w:rFonts w:ascii="Arial" w:hAnsi="Arial" w:cs="Arial"/>
          <w:noProof/>
        </w:rPr>
        <w:t>(</w:t>
      </w:r>
      <w:hyperlink w:anchor="_ENREF_14" w:tooltip="Davis, 2015 #54" w:history="1">
        <w:r w:rsidR="009C25DE">
          <w:rPr>
            <w:rFonts w:ascii="Arial" w:hAnsi="Arial" w:cs="Arial"/>
            <w:noProof/>
          </w:rPr>
          <w:t>Davis et al., 2015</w:t>
        </w:r>
      </w:hyperlink>
      <w:r w:rsidR="009F6E71">
        <w:rPr>
          <w:rFonts w:ascii="Arial" w:hAnsi="Arial" w:cs="Arial"/>
          <w:noProof/>
        </w:rPr>
        <w:t xml:space="preserve">; </w:t>
      </w:r>
      <w:hyperlink w:anchor="_ENREF_17" w:tooltip="Ettinger, 2008 #106" w:history="1">
        <w:r w:rsidR="009C25DE">
          <w:rPr>
            <w:rFonts w:ascii="Arial" w:hAnsi="Arial" w:cs="Arial"/>
            <w:noProof/>
          </w:rPr>
          <w:t>Ettinger et al., 2008</w:t>
        </w:r>
      </w:hyperlink>
      <w:r w:rsidR="009F6E71">
        <w:rPr>
          <w:rFonts w:ascii="Arial" w:hAnsi="Arial" w:cs="Arial"/>
          <w:noProof/>
        </w:rPr>
        <w:t xml:space="preserve">; </w:t>
      </w:r>
      <w:hyperlink w:anchor="_ENREF_52" w:tooltip="Spolski, 2014 #53" w:history="1">
        <w:r w:rsidR="009C25DE">
          <w:rPr>
            <w:rFonts w:ascii="Arial" w:hAnsi="Arial" w:cs="Arial"/>
            <w:noProof/>
          </w:rPr>
          <w:t>Spolski and Leonard, 2014</w:t>
        </w:r>
      </w:hyperlink>
      <w:r w:rsidR="009F6E71">
        <w:rPr>
          <w:rFonts w:ascii="Arial" w:hAnsi="Arial" w:cs="Arial"/>
          <w:noProof/>
        </w:rPr>
        <w:t>)</w:t>
      </w:r>
      <w:r w:rsidR="008B41BF">
        <w:rPr>
          <w:rFonts w:ascii="Arial" w:hAnsi="Arial" w:cs="Arial"/>
        </w:rPr>
        <w:fldChar w:fldCharType="end"/>
      </w:r>
      <w:r w:rsidRPr="005E3E91">
        <w:rPr>
          <w:rFonts w:ascii="Arial" w:hAnsi="Arial" w:cs="Arial"/>
        </w:rPr>
        <w:t>. While there is evidence that natural killer (NK) T cells, T</w:t>
      </w:r>
      <w:r w:rsidRPr="005E3E91">
        <w:rPr>
          <w:rFonts w:ascii="Arial" w:hAnsi="Arial" w:cs="Arial"/>
          <w:vertAlign w:val="subscript"/>
        </w:rPr>
        <w:t>H</w:t>
      </w:r>
      <w:r w:rsidRPr="005E3E91">
        <w:rPr>
          <w:rFonts w:ascii="Arial" w:hAnsi="Arial" w:cs="Arial"/>
        </w:rPr>
        <w:t>17 cells and intestinal CCR9</w:t>
      </w:r>
      <w:r w:rsidRPr="005E3E91">
        <w:rPr>
          <w:rFonts w:ascii="Arial" w:hAnsi="Arial" w:cs="Arial"/>
          <w:vertAlign w:val="superscript"/>
        </w:rPr>
        <w:t>+</w:t>
      </w:r>
      <w:r w:rsidRPr="005E3E91">
        <w:rPr>
          <w:rFonts w:ascii="Arial" w:hAnsi="Arial" w:cs="Arial"/>
        </w:rPr>
        <w:t xml:space="preserve"> CD4 T cells can produce IL21, the major source is CD4</w:t>
      </w:r>
      <w:r w:rsidRPr="005E3E91">
        <w:rPr>
          <w:rFonts w:ascii="Arial" w:hAnsi="Arial"/>
        </w:rPr>
        <w:t xml:space="preserve"> T </w:t>
      </w:r>
      <w:r w:rsidRPr="005E3E91">
        <w:rPr>
          <w:rFonts w:ascii="Arial" w:hAnsi="Arial" w:cs="Arial"/>
        </w:rPr>
        <w:t>follicular helper cells (T</w:t>
      </w:r>
      <w:r w:rsidRPr="005E3E91">
        <w:rPr>
          <w:rFonts w:ascii="Arial" w:hAnsi="Arial" w:cs="Arial"/>
          <w:vertAlign w:val="subscript"/>
        </w:rPr>
        <w:t>FH</w:t>
      </w:r>
      <w:r w:rsidRPr="005E3E91">
        <w:rPr>
          <w:rFonts w:ascii="Arial" w:hAnsi="Arial" w:cs="Arial"/>
        </w:rPr>
        <w:t>)</w:t>
      </w:r>
      <w:r w:rsidR="0083538B">
        <w:rPr>
          <w:rFonts w:ascii="Arial" w:hAnsi="Arial" w:cs="Arial"/>
        </w:rPr>
        <w:t xml:space="preserve"> </w:t>
      </w:r>
      <w:r w:rsidRPr="005E3E91">
        <w:rPr>
          <w:rFonts w:ascii="Arial" w:hAnsi="Arial" w:cs="Arial"/>
        </w:rPr>
        <w:fldChar w:fldCharType="begin">
          <w:fldData xml:space="preserve">PEVuZE5vdGU+PENpdGU+PEF1dGhvcj5DaHRhbm92YTwvQXV0aG9yPjxZZWFyPjIwMDQ8L1llYXI+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</w:fldData>
        </w:fldChar>
      </w:r>
      <w:r w:rsidR="007203C0">
        <w:rPr>
          <w:rFonts w:ascii="Arial" w:hAnsi="Arial" w:cs="Arial"/>
        </w:rPr>
        <w:instrText xml:space="preserve"> ADDIN EN.CITE </w:instrText>
      </w:r>
      <w:r w:rsidR="007203C0">
        <w:rPr>
          <w:rFonts w:ascii="Arial" w:hAnsi="Arial" w:cs="Arial"/>
        </w:rPr>
        <w:fldChar w:fldCharType="begin">
          <w:fldData xml:space="preserve">PEVuZE5vdGU+PENpdGU+PEF1dGhvcj5DaHRhbm92YTwvQXV0aG9yPjxZZWFyPjIwMDQ8L1llYXI+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</w:fldData>
        </w:fldChar>
      </w:r>
      <w:r w:rsidR="007203C0">
        <w:rPr>
          <w:rFonts w:ascii="Arial" w:hAnsi="Arial" w:cs="Arial"/>
        </w:rPr>
        <w:instrText xml:space="preserve"> ADDIN EN.CITE.DATA </w:instrText>
      </w:r>
      <w:r w:rsidR="007203C0">
        <w:rPr>
          <w:rFonts w:ascii="Arial" w:hAnsi="Arial" w:cs="Arial"/>
        </w:rPr>
      </w:r>
      <w:r w:rsidR="007203C0">
        <w:rPr>
          <w:rFonts w:ascii="Arial" w:hAnsi="Arial" w:cs="Arial"/>
        </w:rPr>
        <w:fldChar w:fldCharType="end"/>
      </w:r>
      <w:r w:rsidRPr="005E3E91">
        <w:rPr>
          <w:rFonts w:ascii="Arial" w:hAnsi="Arial" w:cs="Arial"/>
        </w:rPr>
      </w:r>
      <w:r w:rsidRPr="005E3E91">
        <w:rPr>
          <w:rFonts w:ascii="Arial" w:hAnsi="Arial" w:cs="Arial"/>
        </w:rPr>
        <w:fldChar w:fldCharType="separate"/>
      </w:r>
      <w:r w:rsidR="007203C0">
        <w:rPr>
          <w:rFonts w:ascii="Arial" w:hAnsi="Arial" w:cs="Arial"/>
          <w:noProof/>
        </w:rPr>
        <w:t>(</w:t>
      </w:r>
      <w:hyperlink w:anchor="_ENREF_11" w:tooltip="Chtanova, 2004 #95" w:history="1">
        <w:r w:rsidR="009C25DE">
          <w:rPr>
            <w:rFonts w:ascii="Arial" w:hAnsi="Arial" w:cs="Arial"/>
            <w:noProof/>
          </w:rPr>
          <w:t>Chtanova et al., 2004</w:t>
        </w:r>
      </w:hyperlink>
      <w:r w:rsidR="007203C0">
        <w:rPr>
          <w:rFonts w:ascii="Arial" w:hAnsi="Arial" w:cs="Arial"/>
          <w:noProof/>
        </w:rPr>
        <w:t xml:space="preserve">; </w:t>
      </w:r>
      <w:hyperlink w:anchor="_ENREF_43" w:tooltip="Nurieva, 2008 #25" w:history="1">
        <w:r w:rsidR="009C25DE">
          <w:rPr>
            <w:rFonts w:ascii="Arial" w:hAnsi="Arial" w:cs="Arial"/>
            <w:noProof/>
          </w:rPr>
          <w:t>Nurieva et al., 2008</w:t>
        </w:r>
      </w:hyperlink>
      <w:r w:rsidR="007203C0">
        <w:rPr>
          <w:rFonts w:ascii="Arial" w:hAnsi="Arial" w:cs="Arial"/>
          <w:noProof/>
        </w:rPr>
        <w:t xml:space="preserve">; </w:t>
      </w:r>
      <w:hyperlink w:anchor="_ENREF_59" w:tooltip="Vogelzang, 2008 #24" w:history="1">
        <w:r w:rsidR="009C25DE">
          <w:rPr>
            <w:rFonts w:ascii="Arial" w:hAnsi="Arial" w:cs="Arial"/>
            <w:noProof/>
          </w:rPr>
          <w:t>Vogelzang et al., 2008</w:t>
        </w:r>
      </w:hyperlink>
      <w:r w:rsidR="007203C0">
        <w:rPr>
          <w:rFonts w:ascii="Arial" w:hAnsi="Arial" w:cs="Arial"/>
          <w:noProof/>
        </w:rPr>
        <w:t>)</w:t>
      </w:r>
      <w:r w:rsidRPr="005E3E91">
        <w:rPr>
          <w:rFonts w:ascii="Arial" w:hAnsi="Arial" w:cs="Arial"/>
        </w:rPr>
        <w:fldChar w:fldCharType="end"/>
      </w:r>
      <w:r w:rsidRPr="005E3E91">
        <w:rPr>
          <w:rFonts w:ascii="Arial" w:hAnsi="Arial" w:cs="Arial"/>
        </w:rPr>
        <w:t>. T</w:t>
      </w:r>
      <w:r w:rsidRPr="005E3E91">
        <w:rPr>
          <w:rFonts w:ascii="Arial" w:hAnsi="Arial" w:cs="Arial"/>
          <w:vertAlign w:val="subscript"/>
        </w:rPr>
        <w:t>FH</w:t>
      </w:r>
      <w:r w:rsidRPr="005E3E91">
        <w:rPr>
          <w:rFonts w:ascii="Arial" w:hAnsi="Arial" w:cs="Arial"/>
        </w:rPr>
        <w:t xml:space="preserve"> are a specialized class of CD4 helper T cells that </w:t>
      </w:r>
      <w:r w:rsidR="002F7D07" w:rsidRPr="005E3E91">
        <w:rPr>
          <w:rFonts w:ascii="Arial" w:hAnsi="Arial" w:cs="Arial"/>
        </w:rPr>
        <w:t>drive the proliferation of antigen-stimulated B cells in germinal centers (GCs) and their differentiation to class-switched IgG secreting plasmablasts, plasma cells and memory B cells</w:t>
      </w:r>
      <w:r w:rsidR="00B636E1">
        <w:rPr>
          <w:rFonts w:ascii="Arial" w:hAnsi="Arial" w:cs="Arial"/>
        </w:rPr>
        <w:t xml:space="preserve"> </w:t>
      </w:r>
      <w:r w:rsidRPr="005E3E91">
        <w:rPr>
          <w:rFonts w:ascii="Arial" w:hAnsi="Arial" w:cs="Arial"/>
        </w:rPr>
        <w:fldChar w:fldCharType="begin">
          <w:fldData xml:space="preserve">PEVuZE5vdGU+PENpdGU+PEF1dGhvcj5WaW51ZXNhPC9BdXRob3I+PFllYXI+MjAwNTwvWWVhcj48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</w:fldData>
        </w:fldChar>
      </w:r>
      <w:r w:rsidR="007203C0">
        <w:rPr>
          <w:rFonts w:ascii="Arial" w:hAnsi="Arial" w:cs="Arial"/>
        </w:rPr>
        <w:instrText xml:space="preserve"> ADDIN EN.CITE </w:instrText>
      </w:r>
      <w:r w:rsidR="007203C0">
        <w:rPr>
          <w:rFonts w:ascii="Arial" w:hAnsi="Arial" w:cs="Arial"/>
        </w:rPr>
        <w:fldChar w:fldCharType="begin">
          <w:fldData xml:space="preserve">PEVuZE5vdGU+PENpdGU+PEF1dGhvcj5WaW51ZXNhPC9BdXRob3I+PFllYXI+MjAwNTwvWWVhcj48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</w:fldData>
        </w:fldChar>
      </w:r>
      <w:r w:rsidR="007203C0">
        <w:rPr>
          <w:rFonts w:ascii="Arial" w:hAnsi="Arial" w:cs="Arial"/>
        </w:rPr>
        <w:instrText xml:space="preserve"> ADDIN EN.CITE.DATA </w:instrText>
      </w:r>
      <w:r w:rsidR="007203C0">
        <w:rPr>
          <w:rFonts w:ascii="Arial" w:hAnsi="Arial" w:cs="Arial"/>
        </w:rPr>
      </w:r>
      <w:r w:rsidR="007203C0">
        <w:rPr>
          <w:rFonts w:ascii="Arial" w:hAnsi="Arial" w:cs="Arial"/>
        </w:rPr>
        <w:fldChar w:fldCharType="end"/>
      </w:r>
      <w:r w:rsidRPr="005E3E91">
        <w:rPr>
          <w:rFonts w:ascii="Arial" w:hAnsi="Arial" w:cs="Arial"/>
        </w:rPr>
      </w:r>
      <w:r w:rsidRPr="005E3E91">
        <w:rPr>
          <w:rFonts w:ascii="Arial" w:hAnsi="Arial" w:cs="Arial"/>
        </w:rPr>
        <w:fldChar w:fldCharType="separate"/>
      </w:r>
      <w:r w:rsidR="007203C0">
        <w:rPr>
          <w:rFonts w:ascii="Arial" w:hAnsi="Arial" w:cs="Arial"/>
          <w:noProof/>
        </w:rPr>
        <w:t>(</w:t>
      </w:r>
      <w:hyperlink w:anchor="_ENREF_13" w:tooltip="Crotty, 2014 #62" w:history="1">
        <w:r w:rsidR="009C25DE">
          <w:rPr>
            <w:rFonts w:ascii="Arial" w:hAnsi="Arial" w:cs="Arial"/>
            <w:noProof/>
          </w:rPr>
          <w:t>Crotty, 2014</w:t>
        </w:r>
      </w:hyperlink>
      <w:r w:rsidR="007203C0">
        <w:rPr>
          <w:rFonts w:ascii="Arial" w:hAnsi="Arial" w:cs="Arial"/>
          <w:noProof/>
        </w:rPr>
        <w:t xml:space="preserve">; </w:t>
      </w:r>
      <w:hyperlink w:anchor="_ENREF_55" w:tooltip="Tangye, 2013 #43" w:history="1">
        <w:r w:rsidR="009C25DE">
          <w:rPr>
            <w:rFonts w:ascii="Arial" w:hAnsi="Arial" w:cs="Arial"/>
            <w:noProof/>
          </w:rPr>
          <w:t>Tangye et al., 2013</w:t>
        </w:r>
      </w:hyperlink>
      <w:r w:rsidR="007203C0">
        <w:rPr>
          <w:rFonts w:ascii="Arial" w:hAnsi="Arial" w:cs="Arial"/>
          <w:noProof/>
        </w:rPr>
        <w:t xml:space="preserve">; </w:t>
      </w:r>
      <w:hyperlink w:anchor="_ENREF_58" w:tooltip="Vinuesa, 2005 #96" w:history="1">
        <w:r w:rsidR="009C25DE">
          <w:rPr>
            <w:rFonts w:ascii="Arial" w:hAnsi="Arial" w:cs="Arial"/>
            <w:noProof/>
          </w:rPr>
          <w:t>Vinuesa et al., 2005</w:t>
        </w:r>
      </w:hyperlink>
      <w:r w:rsidR="007203C0">
        <w:rPr>
          <w:rFonts w:ascii="Arial" w:hAnsi="Arial" w:cs="Arial"/>
          <w:noProof/>
        </w:rPr>
        <w:t>)</w:t>
      </w:r>
      <w:r w:rsidRPr="005E3E91">
        <w:rPr>
          <w:rFonts w:ascii="Arial" w:hAnsi="Arial" w:cs="Arial"/>
        </w:rPr>
        <w:fldChar w:fldCharType="end"/>
      </w:r>
      <w:r w:rsidRPr="005E3E91">
        <w:rPr>
          <w:rFonts w:ascii="Arial" w:hAnsi="Arial" w:cs="Arial"/>
        </w:rPr>
        <w:t>. They are best characterized by surface expression of ICOS, CXCR5, and PD1 and expression of the master transcriptional regulator, BCL6</w:t>
      </w:r>
      <w:r w:rsidR="00B636E1">
        <w:rPr>
          <w:rFonts w:ascii="Arial" w:hAnsi="Arial" w:cs="Arial"/>
        </w:rPr>
        <w:t xml:space="preserve"> </w:t>
      </w:r>
      <w:r w:rsidRPr="005E3E91">
        <w:rPr>
          <w:rFonts w:ascii="Arial" w:hAnsi="Arial" w:cs="Arial"/>
        </w:rPr>
        <w:fldChar w:fldCharType="begin">
          <w:fldData xml:space="preserve">PEVuZE5vdGU+PENpdGU+PEF1dGhvcj5OdXJpZXZhPC9BdXRob3I+PFllYXI+MjAwOTwvWWVhcj48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</w:fldData>
        </w:fldChar>
      </w:r>
      <w:r w:rsidR="007203C0">
        <w:rPr>
          <w:rFonts w:ascii="Arial" w:hAnsi="Arial" w:cs="Arial"/>
        </w:rPr>
        <w:instrText xml:space="preserve"> ADDIN EN.CITE </w:instrText>
      </w:r>
      <w:r w:rsidR="007203C0">
        <w:rPr>
          <w:rFonts w:ascii="Arial" w:hAnsi="Arial" w:cs="Arial"/>
        </w:rPr>
        <w:fldChar w:fldCharType="begin">
          <w:fldData xml:space="preserve">PEVuZE5vdGU+PENpdGU+PEF1dGhvcj5OdXJpZXZhPC9BdXRob3I+PFllYXI+MjAwOTwvWWVhcj48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</w:fldData>
        </w:fldChar>
      </w:r>
      <w:r w:rsidR="007203C0">
        <w:rPr>
          <w:rFonts w:ascii="Arial" w:hAnsi="Arial" w:cs="Arial"/>
        </w:rPr>
        <w:instrText xml:space="preserve"> ADDIN EN.CITE.DATA </w:instrText>
      </w:r>
      <w:r w:rsidR="007203C0">
        <w:rPr>
          <w:rFonts w:ascii="Arial" w:hAnsi="Arial" w:cs="Arial"/>
        </w:rPr>
      </w:r>
      <w:r w:rsidR="007203C0">
        <w:rPr>
          <w:rFonts w:ascii="Arial" w:hAnsi="Arial" w:cs="Arial"/>
        </w:rPr>
        <w:fldChar w:fldCharType="end"/>
      </w:r>
      <w:r w:rsidRPr="005E3E91">
        <w:rPr>
          <w:rFonts w:ascii="Arial" w:hAnsi="Arial" w:cs="Arial"/>
        </w:rPr>
      </w:r>
      <w:r w:rsidRPr="005E3E91">
        <w:rPr>
          <w:rFonts w:ascii="Arial" w:hAnsi="Arial" w:cs="Arial"/>
        </w:rPr>
        <w:fldChar w:fldCharType="separate"/>
      </w:r>
      <w:r w:rsidR="007203C0">
        <w:rPr>
          <w:rFonts w:ascii="Arial" w:hAnsi="Arial" w:cs="Arial"/>
          <w:noProof/>
        </w:rPr>
        <w:t>(</w:t>
      </w:r>
      <w:hyperlink w:anchor="_ENREF_22" w:tooltip="Johnston, 2009 #22" w:history="1">
        <w:r w:rsidR="009C25DE">
          <w:rPr>
            <w:rFonts w:ascii="Arial" w:hAnsi="Arial" w:cs="Arial"/>
            <w:noProof/>
          </w:rPr>
          <w:t>Johnston et al., 2009</w:t>
        </w:r>
      </w:hyperlink>
      <w:r w:rsidR="007203C0">
        <w:rPr>
          <w:rFonts w:ascii="Arial" w:hAnsi="Arial" w:cs="Arial"/>
          <w:noProof/>
        </w:rPr>
        <w:t xml:space="preserve">; </w:t>
      </w:r>
      <w:hyperlink w:anchor="_ENREF_31" w:tooltip="Liu, 2012 #12" w:history="1">
        <w:r w:rsidR="009C25DE">
          <w:rPr>
            <w:rFonts w:ascii="Arial" w:hAnsi="Arial" w:cs="Arial"/>
            <w:noProof/>
          </w:rPr>
          <w:t>Liu et al., 2012</w:t>
        </w:r>
      </w:hyperlink>
      <w:r w:rsidR="007203C0">
        <w:rPr>
          <w:rFonts w:ascii="Arial" w:hAnsi="Arial" w:cs="Arial"/>
          <w:noProof/>
        </w:rPr>
        <w:t xml:space="preserve">; </w:t>
      </w:r>
      <w:hyperlink w:anchor="_ENREF_44" w:tooltip="Nurieva, 2009 #21" w:history="1">
        <w:r w:rsidR="009C25DE">
          <w:rPr>
            <w:rFonts w:ascii="Arial" w:hAnsi="Arial" w:cs="Arial"/>
            <w:noProof/>
          </w:rPr>
          <w:t>Nurieva et al., 2009</w:t>
        </w:r>
      </w:hyperlink>
      <w:r w:rsidR="007203C0">
        <w:rPr>
          <w:rFonts w:ascii="Arial" w:hAnsi="Arial" w:cs="Arial"/>
          <w:noProof/>
        </w:rPr>
        <w:t xml:space="preserve">; </w:t>
      </w:r>
      <w:hyperlink w:anchor="_ENREF_65" w:tooltip="Yu, 2009 #20" w:history="1">
        <w:r w:rsidR="009C25DE">
          <w:rPr>
            <w:rFonts w:ascii="Arial" w:hAnsi="Arial" w:cs="Arial"/>
            <w:noProof/>
          </w:rPr>
          <w:t>Yu et al., 2009</w:t>
        </w:r>
      </w:hyperlink>
      <w:r w:rsidR="007203C0">
        <w:rPr>
          <w:rFonts w:ascii="Arial" w:hAnsi="Arial" w:cs="Arial"/>
          <w:noProof/>
        </w:rPr>
        <w:t>)</w:t>
      </w:r>
      <w:r w:rsidRPr="005E3E91">
        <w:rPr>
          <w:rFonts w:ascii="Arial" w:hAnsi="Arial" w:cs="Arial"/>
        </w:rPr>
        <w:fldChar w:fldCharType="end"/>
      </w:r>
      <w:r w:rsidRPr="005E3E91">
        <w:rPr>
          <w:rFonts w:ascii="Arial" w:hAnsi="Arial" w:cs="Arial"/>
        </w:rPr>
        <w:t>. Although IL21 is regarded as their signature cytokine, T</w:t>
      </w:r>
      <w:r w:rsidRPr="005E3E91">
        <w:rPr>
          <w:rFonts w:ascii="Arial" w:hAnsi="Arial" w:cs="Arial"/>
          <w:vertAlign w:val="subscript"/>
        </w:rPr>
        <w:t>FH</w:t>
      </w:r>
      <w:r w:rsidRPr="005E3E91">
        <w:rPr>
          <w:rFonts w:ascii="Arial" w:hAnsi="Arial" w:cs="Arial"/>
        </w:rPr>
        <w:t xml:space="preserve"> can </w:t>
      </w:r>
      <w:r w:rsidR="00D6392C" w:rsidRPr="005E3E91">
        <w:rPr>
          <w:rFonts w:ascii="Arial" w:hAnsi="Arial" w:cs="Arial"/>
        </w:rPr>
        <w:t>also express</w:t>
      </w:r>
      <w:r w:rsidRPr="005E3E91">
        <w:rPr>
          <w:rFonts w:ascii="Arial" w:hAnsi="Arial" w:cs="Arial"/>
        </w:rPr>
        <w:t xml:space="preserve"> T-helper cytokines, including IL4, IL10, </w:t>
      </w:r>
      <w:r w:rsidR="00D6392C" w:rsidRPr="005E3E91">
        <w:rPr>
          <w:rFonts w:ascii="Arial" w:hAnsi="Arial" w:cs="Arial"/>
        </w:rPr>
        <w:t xml:space="preserve">IL17 </w:t>
      </w:r>
      <w:r w:rsidRPr="005E3E91">
        <w:rPr>
          <w:rFonts w:ascii="Arial" w:hAnsi="Arial" w:cs="Arial"/>
        </w:rPr>
        <w:t>and IFN</w:t>
      </w:r>
      <w:r w:rsidRPr="005E3E91">
        <w:rPr>
          <w:rFonts w:ascii="Symbol" w:hAnsi="Symbol" w:cs="Arial"/>
        </w:rPr>
        <w:t></w:t>
      </w:r>
      <w:r w:rsidRPr="005E3E91">
        <w:rPr>
          <w:rFonts w:ascii="Arial" w:hAnsi="Arial" w:cs="Arial"/>
        </w:rPr>
        <w:t>, and have the plasticity to further differentiate to memory and conventional helper T cells</w:t>
      </w:r>
      <w:r w:rsidR="004E77A4">
        <w:rPr>
          <w:rFonts w:ascii="Arial" w:hAnsi="Arial" w:cs="Arial"/>
        </w:rPr>
        <w:t xml:space="preserve"> </w:t>
      </w:r>
      <w:r w:rsidRPr="005E3E91">
        <w:rPr>
          <w:rFonts w:ascii="Arial" w:hAnsi="Arial" w:cs="Arial"/>
        </w:rPr>
        <w:fldChar w:fldCharType="begin">
          <w:fldData xml:space="preserve">PEVuZE5vdGU+PENpdGU+PEF1dGhvcj5MdTwvQXV0aG9yPjxZZWFyPjIwMTE8L1llYXI+PFJlY051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</w:fldData>
        </w:fldChar>
      </w:r>
      <w:r w:rsidR="007203C0">
        <w:rPr>
          <w:rFonts w:ascii="Arial" w:hAnsi="Arial" w:cs="Arial"/>
        </w:rPr>
        <w:instrText xml:space="preserve"> ADDIN EN.CITE </w:instrText>
      </w:r>
      <w:r w:rsidR="007203C0">
        <w:rPr>
          <w:rFonts w:ascii="Arial" w:hAnsi="Arial" w:cs="Arial"/>
        </w:rPr>
        <w:fldChar w:fldCharType="begin">
          <w:fldData xml:space="preserve">PEVuZE5vdGU+PENpdGU+PEF1dGhvcj5MdTwvQXV0aG9yPjxZZWFyPjIwMTE8L1llYXI+PFJlY051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</w:fldData>
        </w:fldChar>
      </w:r>
      <w:r w:rsidR="007203C0">
        <w:rPr>
          <w:rFonts w:ascii="Arial" w:hAnsi="Arial" w:cs="Arial"/>
        </w:rPr>
        <w:instrText xml:space="preserve"> ADDIN EN.CITE.DATA </w:instrText>
      </w:r>
      <w:r w:rsidR="007203C0">
        <w:rPr>
          <w:rFonts w:ascii="Arial" w:hAnsi="Arial" w:cs="Arial"/>
        </w:rPr>
      </w:r>
      <w:r w:rsidR="007203C0">
        <w:rPr>
          <w:rFonts w:ascii="Arial" w:hAnsi="Arial" w:cs="Arial"/>
        </w:rPr>
        <w:fldChar w:fldCharType="end"/>
      </w:r>
      <w:r w:rsidRPr="005E3E91">
        <w:rPr>
          <w:rFonts w:ascii="Arial" w:hAnsi="Arial" w:cs="Arial"/>
        </w:rPr>
      </w:r>
      <w:r w:rsidRPr="005E3E91">
        <w:rPr>
          <w:rFonts w:ascii="Arial" w:hAnsi="Arial" w:cs="Arial"/>
        </w:rPr>
        <w:fldChar w:fldCharType="separate"/>
      </w:r>
      <w:r w:rsidR="007203C0">
        <w:rPr>
          <w:rFonts w:ascii="Arial" w:hAnsi="Arial" w:cs="Arial"/>
          <w:noProof/>
        </w:rPr>
        <w:t>(</w:t>
      </w:r>
      <w:hyperlink w:anchor="_ENREF_10" w:tooltip="Choi, 2013 #80" w:history="1">
        <w:r w:rsidR="009C25DE">
          <w:rPr>
            <w:rFonts w:ascii="Arial" w:hAnsi="Arial" w:cs="Arial"/>
            <w:noProof/>
          </w:rPr>
          <w:t>Choi et al., 2013</w:t>
        </w:r>
      </w:hyperlink>
      <w:r w:rsidR="007203C0">
        <w:rPr>
          <w:rFonts w:ascii="Arial" w:hAnsi="Arial" w:cs="Arial"/>
          <w:noProof/>
        </w:rPr>
        <w:t xml:space="preserve">; </w:t>
      </w:r>
      <w:hyperlink w:anchor="_ENREF_32" w:tooltip="Lu, 2011 #99" w:history="1">
        <w:r w:rsidR="009C25DE">
          <w:rPr>
            <w:rFonts w:ascii="Arial" w:hAnsi="Arial" w:cs="Arial"/>
            <w:noProof/>
          </w:rPr>
          <w:t>Lu et al., 2011</w:t>
        </w:r>
      </w:hyperlink>
      <w:r w:rsidR="007203C0">
        <w:rPr>
          <w:rFonts w:ascii="Arial" w:hAnsi="Arial" w:cs="Arial"/>
          <w:noProof/>
        </w:rPr>
        <w:t xml:space="preserve">; </w:t>
      </w:r>
      <w:hyperlink w:anchor="_ENREF_33" w:tooltip="Luthje, 2012 #83" w:history="1">
        <w:r w:rsidR="009C25DE">
          <w:rPr>
            <w:rFonts w:ascii="Arial" w:hAnsi="Arial" w:cs="Arial"/>
            <w:noProof/>
          </w:rPr>
          <w:t>Luthje et al., 2012</w:t>
        </w:r>
      </w:hyperlink>
      <w:r w:rsidR="007203C0">
        <w:rPr>
          <w:rFonts w:ascii="Arial" w:hAnsi="Arial" w:cs="Arial"/>
          <w:noProof/>
        </w:rPr>
        <w:t>)</w:t>
      </w:r>
      <w:r w:rsidRPr="005E3E91">
        <w:rPr>
          <w:rFonts w:ascii="Arial" w:hAnsi="Arial" w:cs="Arial"/>
        </w:rPr>
        <w:fldChar w:fldCharType="end"/>
      </w:r>
      <w:r w:rsidRPr="005E3E91">
        <w:rPr>
          <w:rFonts w:ascii="Arial" w:hAnsi="Arial" w:cs="Arial"/>
        </w:rPr>
        <w:t xml:space="preserve">. Homing and positioning within B cell follicles are defining features of </w:t>
      </w:r>
      <w:r w:rsidR="002F7D07" w:rsidRPr="005E3E91">
        <w:rPr>
          <w:rFonts w:ascii="Arial" w:hAnsi="Arial" w:cs="Arial"/>
        </w:rPr>
        <w:t xml:space="preserve">fully matured </w:t>
      </w:r>
      <w:r w:rsidRPr="005E3E91">
        <w:rPr>
          <w:rFonts w:ascii="Arial" w:hAnsi="Arial" w:cs="Arial"/>
        </w:rPr>
        <w:t>GC T</w:t>
      </w:r>
      <w:r w:rsidRPr="005E3E91">
        <w:rPr>
          <w:rFonts w:ascii="Arial" w:hAnsi="Arial" w:cs="Arial"/>
          <w:vertAlign w:val="subscript"/>
        </w:rPr>
        <w:t>FH</w:t>
      </w:r>
      <w:r w:rsidRPr="005E3E91">
        <w:rPr>
          <w:rFonts w:ascii="Arial" w:hAnsi="Arial" w:cs="Arial"/>
        </w:rPr>
        <w:t>. However, IL21-expressing T</w:t>
      </w:r>
      <w:r w:rsidRPr="005E3E91">
        <w:rPr>
          <w:rFonts w:ascii="Arial" w:hAnsi="Arial" w:cs="Arial"/>
          <w:vertAlign w:val="subscript"/>
        </w:rPr>
        <w:t>FH</w:t>
      </w:r>
      <w:r w:rsidRPr="005E3E91">
        <w:rPr>
          <w:rFonts w:ascii="Arial" w:hAnsi="Arial" w:cs="Arial"/>
        </w:rPr>
        <w:t>-like cells are also found in the circulation and</w:t>
      </w:r>
      <w:r w:rsidRPr="005E3E91">
        <w:rPr>
          <w:rFonts w:ascii="Arial" w:hAnsi="Arial" w:cs="Arial"/>
          <w:vertAlign w:val="subscript"/>
        </w:rPr>
        <w:t xml:space="preserve"> </w:t>
      </w:r>
      <w:r w:rsidRPr="005E3E91">
        <w:rPr>
          <w:rFonts w:ascii="Arial" w:hAnsi="Arial" w:cs="Arial"/>
        </w:rPr>
        <w:t xml:space="preserve">in </w:t>
      </w:r>
      <w:r w:rsidR="008F7CD8" w:rsidRPr="005E3E91">
        <w:rPr>
          <w:rFonts w:ascii="Arial" w:hAnsi="Arial" w:cs="Arial"/>
        </w:rPr>
        <w:t xml:space="preserve">extrafollicular lymphoid sites, </w:t>
      </w:r>
      <w:r w:rsidRPr="005E3E91">
        <w:rPr>
          <w:rFonts w:ascii="Arial" w:hAnsi="Arial" w:cs="Arial"/>
        </w:rPr>
        <w:t>termed extrafollicular T</w:t>
      </w:r>
      <w:r w:rsidRPr="005E3E91">
        <w:rPr>
          <w:rFonts w:ascii="Arial" w:hAnsi="Arial" w:cs="Arial"/>
          <w:vertAlign w:val="subscript"/>
        </w:rPr>
        <w:t xml:space="preserve">FH </w:t>
      </w:r>
      <w:r w:rsidRPr="005E3E91">
        <w:rPr>
          <w:rFonts w:ascii="Arial" w:hAnsi="Arial" w:cs="Arial"/>
        </w:rPr>
        <w:t>(</w:t>
      </w:r>
      <w:r w:rsidRPr="005E3E91">
        <w:rPr>
          <w:rFonts w:ascii="Arial" w:hAnsi="Arial" w:cs="Arial"/>
          <w:vertAlign w:val="subscript"/>
        </w:rPr>
        <w:t>E</w:t>
      </w:r>
      <w:r w:rsidRPr="005E3E91">
        <w:rPr>
          <w:rFonts w:ascii="Arial" w:hAnsi="Arial" w:cs="Arial"/>
        </w:rPr>
        <w:t>T</w:t>
      </w:r>
      <w:r w:rsidRPr="005E3E91">
        <w:rPr>
          <w:rFonts w:ascii="Arial" w:hAnsi="Arial" w:cs="Arial"/>
          <w:vertAlign w:val="subscript"/>
        </w:rPr>
        <w:t>FH</w:t>
      </w:r>
      <w:r w:rsidRPr="005E3E91">
        <w:rPr>
          <w:rFonts w:ascii="Arial" w:hAnsi="Arial" w:cs="Arial"/>
        </w:rPr>
        <w:t>)</w:t>
      </w:r>
      <w:r w:rsidR="008F7CD8" w:rsidRPr="005E3E91">
        <w:rPr>
          <w:rFonts w:ascii="Arial" w:hAnsi="Arial" w:cs="Arial"/>
        </w:rPr>
        <w:t>,</w:t>
      </w:r>
      <w:r w:rsidRPr="005E3E91">
        <w:rPr>
          <w:rFonts w:ascii="Arial" w:hAnsi="Arial" w:cs="Arial"/>
        </w:rPr>
        <w:t xml:space="preserve"> where they help extrafollicular B cells differentiate to antibody-secreting plasmablasts and contribute to autoimmune diseases</w:t>
      </w:r>
      <w:r w:rsidR="004E77A4">
        <w:rPr>
          <w:rFonts w:ascii="Arial" w:hAnsi="Arial" w:cs="Arial"/>
        </w:rPr>
        <w:t xml:space="preserve"> </w:t>
      </w:r>
      <w:r w:rsidRPr="005E3E91">
        <w:rPr>
          <w:rFonts w:ascii="Arial" w:hAnsi="Arial" w:cs="Arial"/>
        </w:rPr>
        <w:fldChar w:fldCharType="begin">
          <w:fldData xml:space="preserve">PEVuZE5vdGU+PENpdGU+PEF1dGhvcj5PZGVnYXJkPC9BdXRob3I+PFllYXI+MjAwODwvWWVhcj48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</w:fldData>
        </w:fldChar>
      </w:r>
      <w:r w:rsidR="007203C0">
        <w:rPr>
          <w:rFonts w:ascii="Arial" w:hAnsi="Arial" w:cs="Arial"/>
        </w:rPr>
        <w:instrText xml:space="preserve"> ADDIN EN.CITE </w:instrText>
      </w:r>
      <w:r w:rsidR="007203C0">
        <w:rPr>
          <w:rFonts w:ascii="Arial" w:hAnsi="Arial" w:cs="Arial"/>
        </w:rPr>
        <w:fldChar w:fldCharType="begin">
          <w:fldData xml:space="preserve">PEVuZE5vdGU+PENpdGU+PEF1dGhvcj5PZGVnYXJkPC9BdXRob3I+PFllYXI+MjAwODwvWWVhcj48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</w:fldData>
        </w:fldChar>
      </w:r>
      <w:r w:rsidR="007203C0">
        <w:rPr>
          <w:rFonts w:ascii="Arial" w:hAnsi="Arial" w:cs="Arial"/>
        </w:rPr>
        <w:instrText xml:space="preserve"> ADDIN EN.CITE.DATA </w:instrText>
      </w:r>
      <w:r w:rsidR="007203C0">
        <w:rPr>
          <w:rFonts w:ascii="Arial" w:hAnsi="Arial" w:cs="Arial"/>
        </w:rPr>
      </w:r>
      <w:r w:rsidR="007203C0">
        <w:rPr>
          <w:rFonts w:ascii="Arial" w:hAnsi="Arial" w:cs="Arial"/>
        </w:rPr>
        <w:fldChar w:fldCharType="end"/>
      </w:r>
      <w:r w:rsidRPr="005E3E91">
        <w:rPr>
          <w:rFonts w:ascii="Arial" w:hAnsi="Arial" w:cs="Arial"/>
        </w:rPr>
      </w:r>
      <w:r w:rsidRPr="005E3E91">
        <w:rPr>
          <w:rFonts w:ascii="Arial" w:hAnsi="Arial" w:cs="Arial"/>
        </w:rPr>
        <w:fldChar w:fldCharType="separate"/>
      </w:r>
      <w:r w:rsidR="007203C0">
        <w:rPr>
          <w:rFonts w:ascii="Arial" w:hAnsi="Arial" w:cs="Arial"/>
          <w:noProof/>
        </w:rPr>
        <w:t>(</w:t>
      </w:r>
      <w:hyperlink w:anchor="_ENREF_25" w:tooltip="Lee, 2011 #44" w:history="1">
        <w:r w:rsidR="009C25DE">
          <w:rPr>
            <w:rFonts w:ascii="Arial" w:hAnsi="Arial" w:cs="Arial"/>
            <w:noProof/>
          </w:rPr>
          <w:t>Lee et al., 2011</w:t>
        </w:r>
      </w:hyperlink>
      <w:r w:rsidR="007203C0">
        <w:rPr>
          <w:rFonts w:ascii="Arial" w:hAnsi="Arial" w:cs="Arial"/>
          <w:noProof/>
        </w:rPr>
        <w:t xml:space="preserve">; </w:t>
      </w:r>
      <w:hyperlink w:anchor="_ENREF_45" w:tooltip="Odegard, 2008 #90" w:history="1">
        <w:r w:rsidR="009C25DE">
          <w:rPr>
            <w:rFonts w:ascii="Arial" w:hAnsi="Arial" w:cs="Arial"/>
            <w:noProof/>
          </w:rPr>
          <w:t>Odegard et al., 2008</w:t>
        </w:r>
      </w:hyperlink>
      <w:r w:rsidR="007203C0">
        <w:rPr>
          <w:rFonts w:ascii="Arial" w:hAnsi="Arial" w:cs="Arial"/>
          <w:noProof/>
        </w:rPr>
        <w:t>)</w:t>
      </w:r>
      <w:r w:rsidRPr="005E3E91">
        <w:rPr>
          <w:rFonts w:ascii="Arial" w:hAnsi="Arial" w:cs="Arial"/>
        </w:rPr>
        <w:fldChar w:fldCharType="end"/>
      </w:r>
      <w:r w:rsidR="00D6392C" w:rsidRPr="005E3E91">
        <w:rPr>
          <w:rFonts w:ascii="Arial" w:hAnsi="Arial" w:cs="Arial"/>
        </w:rPr>
        <w:t xml:space="preserve">. Given the importance of </w:t>
      </w:r>
      <w:r w:rsidRPr="005E3E91">
        <w:rPr>
          <w:rFonts w:ascii="Arial" w:hAnsi="Arial" w:cs="Arial"/>
        </w:rPr>
        <w:t>T</w:t>
      </w:r>
      <w:r w:rsidRPr="005E3E91">
        <w:rPr>
          <w:rFonts w:ascii="Arial" w:hAnsi="Arial" w:cs="Arial"/>
          <w:vertAlign w:val="subscript"/>
        </w:rPr>
        <w:t>FH</w:t>
      </w:r>
      <w:r w:rsidRPr="005E3E91">
        <w:rPr>
          <w:rFonts w:ascii="Arial" w:hAnsi="Arial" w:cs="Arial"/>
        </w:rPr>
        <w:t xml:space="preserve"> </w:t>
      </w:r>
      <w:r w:rsidR="002F7D07" w:rsidRPr="005E3E91">
        <w:rPr>
          <w:rFonts w:ascii="Arial" w:hAnsi="Arial" w:cs="Arial"/>
        </w:rPr>
        <w:t xml:space="preserve">and their signature cytokine, IL21, </w:t>
      </w:r>
      <w:r w:rsidRPr="005E3E91">
        <w:rPr>
          <w:rFonts w:ascii="Arial" w:hAnsi="Arial" w:cs="Arial"/>
        </w:rPr>
        <w:t>and related cells in health and disease, there is need for deeper understanding</w:t>
      </w:r>
      <w:r w:rsidR="000114C4" w:rsidRPr="005E3E91">
        <w:rPr>
          <w:rFonts w:ascii="Arial" w:hAnsi="Arial" w:cs="Arial"/>
        </w:rPr>
        <w:t>s</w:t>
      </w:r>
      <w:r w:rsidR="00D6392C" w:rsidRPr="005E3E91">
        <w:rPr>
          <w:rFonts w:ascii="Arial" w:hAnsi="Arial" w:cs="Arial"/>
        </w:rPr>
        <w:t xml:space="preserve"> </w:t>
      </w:r>
      <w:r w:rsidR="00633D10" w:rsidRPr="005E3E91">
        <w:rPr>
          <w:rFonts w:ascii="Arial" w:hAnsi="Arial" w:cs="Arial"/>
        </w:rPr>
        <w:t xml:space="preserve">of </w:t>
      </w:r>
      <w:r w:rsidRPr="005E3E91">
        <w:rPr>
          <w:rFonts w:ascii="Arial" w:hAnsi="Arial" w:cs="Arial"/>
        </w:rPr>
        <w:t>the</w:t>
      </w:r>
      <w:r w:rsidR="009F6E71">
        <w:rPr>
          <w:rFonts w:ascii="Arial" w:hAnsi="Arial" w:cs="Arial"/>
        </w:rPr>
        <w:t>ir</w:t>
      </w:r>
      <w:r w:rsidRPr="005E3E91">
        <w:rPr>
          <w:rFonts w:ascii="Arial" w:hAnsi="Arial" w:cs="Arial"/>
        </w:rPr>
        <w:t xml:space="preserve"> </w:t>
      </w:r>
      <w:r w:rsidR="00374900" w:rsidRPr="005E3E91">
        <w:rPr>
          <w:rFonts w:ascii="Arial" w:hAnsi="Arial" w:cs="Arial"/>
        </w:rPr>
        <w:t>ontolog</w:t>
      </w:r>
      <w:r w:rsidR="002F7D07" w:rsidRPr="005E3E91">
        <w:rPr>
          <w:rFonts w:ascii="Arial" w:hAnsi="Arial" w:cs="Arial"/>
        </w:rPr>
        <w:t>ies.</w:t>
      </w:r>
      <w:r w:rsidR="00374900" w:rsidRPr="005E3E91">
        <w:rPr>
          <w:rFonts w:ascii="Arial" w:hAnsi="Arial" w:cs="Arial"/>
        </w:rPr>
        <w:t xml:space="preserve"> </w:t>
      </w:r>
    </w:p>
    <w:p w14:paraId="723850BC" w14:textId="476F9D43" w:rsidR="009F6E71" w:rsidRDefault="009F6E71" w:rsidP="009F6E71">
      <w:pPr>
        <w:widowControl w:val="0"/>
        <w:autoSpaceDE w:val="0"/>
        <w:autoSpaceDN w:val="0"/>
        <w:adjustRightInd w:val="0"/>
        <w:spacing w:after="120" w:line="360" w:lineRule="auto"/>
        <w:rPr>
          <w:rFonts w:cs="Arial"/>
        </w:rPr>
      </w:pPr>
      <w:r w:rsidRPr="005E3E91">
        <w:rPr>
          <w:rFonts w:ascii="Arial" w:hAnsi="Arial" w:cs="Arial"/>
        </w:rPr>
        <w:t>Much of the current understanding of the ontogeny and behavior of T</w:t>
      </w:r>
      <w:r w:rsidRPr="005E3E91">
        <w:rPr>
          <w:rFonts w:ascii="Arial" w:hAnsi="Arial" w:cs="Arial"/>
          <w:vertAlign w:val="subscript"/>
        </w:rPr>
        <w:t>FH</w:t>
      </w:r>
      <w:r w:rsidRPr="005E3E91">
        <w:rPr>
          <w:rFonts w:ascii="Arial" w:hAnsi="Arial" w:cs="Arial"/>
        </w:rPr>
        <w:t xml:space="preserve"> is based on lessons from immunized or infected adults animals or induced differentiation of adult T cells </w:t>
      </w:r>
      <w:r w:rsidRPr="005E3E91">
        <w:rPr>
          <w:rFonts w:ascii="Arial" w:hAnsi="Arial" w:cs="Arial"/>
          <w:i/>
        </w:rPr>
        <w:t>in vitro</w:t>
      </w:r>
      <w:r w:rsidRPr="005E3E91">
        <w:rPr>
          <w:rFonts w:ascii="Arial" w:hAnsi="Arial" w:cs="Arial"/>
        </w:rPr>
        <w:t>.</w:t>
      </w:r>
      <w:r>
        <w:rPr>
          <w:rFonts w:ascii="Arial" w:hAnsi="Arial" w:cs="Arial"/>
        </w:rPr>
        <w:t xml:space="preserve"> Even then </w:t>
      </w:r>
      <w:r>
        <w:rPr>
          <w:rFonts w:ascii="Arial" w:hAnsi="Arial" w:cs="Lucida Grande"/>
        </w:rPr>
        <w:t>t</w:t>
      </w:r>
      <w:r w:rsidRPr="005E3E91">
        <w:rPr>
          <w:rFonts w:ascii="Arial" w:hAnsi="Arial" w:cs="Lucida Grande"/>
        </w:rPr>
        <w:t xml:space="preserve">he </w:t>
      </w:r>
      <w:r w:rsidR="00F27978" w:rsidRPr="005E3E91">
        <w:rPr>
          <w:rFonts w:ascii="Arial" w:hAnsi="Arial" w:cs="Lucida Grande"/>
        </w:rPr>
        <w:t>differentiation process of T</w:t>
      </w:r>
      <w:r w:rsidR="00F27978" w:rsidRPr="005E3E91">
        <w:rPr>
          <w:rFonts w:ascii="Arial" w:hAnsi="Arial" w:cs="Lucida Grande"/>
          <w:vertAlign w:val="subscript"/>
        </w:rPr>
        <w:t>FH</w:t>
      </w:r>
      <w:r w:rsidR="00F27978" w:rsidRPr="005E3E91">
        <w:rPr>
          <w:rFonts w:ascii="Arial" w:hAnsi="Arial" w:cs="Lucida Grande"/>
        </w:rPr>
        <w:t xml:space="preserve"> is not fully understood, nor can it be characterized by a single event or factor</w:t>
      </w:r>
      <w:r>
        <w:rPr>
          <w:rFonts w:ascii="Arial" w:hAnsi="Arial" w:cs="Lucida Grande"/>
          <w:highlight w:val="yellow"/>
        </w:rPr>
        <w:t xml:space="preserve"> (XXX)</w:t>
      </w:r>
      <w:r w:rsidR="00F27978" w:rsidRPr="005E3E91">
        <w:rPr>
          <w:rFonts w:ascii="Arial" w:hAnsi="Arial" w:cs="Lucida Grande"/>
        </w:rPr>
        <w:t xml:space="preserve">. It is further complicated by the plasticity of these cells, which can </w:t>
      </w:r>
      <w:r w:rsidR="0075655B" w:rsidRPr="005E3E91">
        <w:rPr>
          <w:rFonts w:ascii="Arial" w:hAnsi="Arial" w:cs="Lucida Grande"/>
        </w:rPr>
        <w:t xml:space="preserve">also </w:t>
      </w:r>
      <w:r w:rsidR="00F27978" w:rsidRPr="005E3E91">
        <w:rPr>
          <w:rFonts w:ascii="Arial" w:hAnsi="Arial" w:cs="Lucida Grande"/>
        </w:rPr>
        <w:t>give rise to memory cells and conventional effector helper T cells</w:t>
      </w:r>
      <w:r w:rsidRPr="009F6E71">
        <w:rPr>
          <w:rFonts w:ascii="Arial" w:hAnsi="Arial" w:cs="Lucida Grande"/>
        </w:rPr>
        <w:t xml:space="preserve"> </w:t>
      </w:r>
      <w:r w:rsidRPr="009F6E71">
        <w:rPr>
          <w:rFonts w:ascii="Arial" w:hAnsi="Arial" w:cs="Lucida Grande"/>
        </w:rPr>
        <w:fldChar w:fldCharType="begin">
          <w:fldData xml:space="preserve">PEVuZE5vdGU+PENpdGU+PEF1dGhvcj5MdXRoamU8L0F1dGhvcj48WWVhcj4yMDEyPC9ZZWFyPjxS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</w:fldData>
        </w:fldChar>
      </w:r>
      <w:r w:rsidRPr="009F6E71">
        <w:rPr>
          <w:rFonts w:ascii="Arial" w:hAnsi="Arial" w:cs="Lucida Grande"/>
        </w:rPr>
        <w:instrText xml:space="preserve"> ADDIN EN.CITE </w:instrText>
      </w:r>
      <w:r w:rsidRPr="009F6E71">
        <w:rPr>
          <w:rFonts w:ascii="Arial" w:hAnsi="Arial" w:cs="Lucida Grande"/>
        </w:rPr>
        <w:fldChar w:fldCharType="begin">
          <w:fldData xml:space="preserve">PEVuZE5vdGU+PENpdGU+PEF1dGhvcj5MdXRoamU8L0F1dGhvcj48WWVhcj4yMDEyPC9ZZWFyPjxS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</w:fldData>
        </w:fldChar>
      </w:r>
      <w:r w:rsidRPr="009F6E71">
        <w:rPr>
          <w:rFonts w:ascii="Arial" w:hAnsi="Arial" w:cs="Lucida Grande"/>
        </w:rPr>
        <w:instrText xml:space="preserve"> ADDIN EN.CITE.DATA </w:instrText>
      </w:r>
      <w:r w:rsidRPr="009F6E71">
        <w:rPr>
          <w:rFonts w:ascii="Arial" w:hAnsi="Arial" w:cs="Lucida Grande"/>
        </w:rPr>
      </w:r>
      <w:r w:rsidRPr="009F6E71">
        <w:rPr>
          <w:rFonts w:ascii="Arial" w:hAnsi="Arial" w:cs="Lucida Grande"/>
        </w:rPr>
        <w:fldChar w:fldCharType="end"/>
      </w:r>
      <w:r w:rsidRPr="009F6E71">
        <w:rPr>
          <w:rFonts w:ascii="Arial" w:hAnsi="Arial" w:cs="Lucida Grande"/>
        </w:rPr>
      </w:r>
      <w:r w:rsidRPr="009F6E71">
        <w:rPr>
          <w:rFonts w:ascii="Arial" w:hAnsi="Arial" w:cs="Lucida Grande"/>
        </w:rPr>
        <w:fldChar w:fldCharType="separate"/>
      </w:r>
      <w:r w:rsidRPr="009F6E71">
        <w:rPr>
          <w:rFonts w:ascii="Arial" w:hAnsi="Arial" w:cs="Lucida Grande"/>
          <w:noProof/>
        </w:rPr>
        <w:t>(</w:t>
      </w:r>
      <w:hyperlink w:anchor="_ENREF_33" w:tooltip="Luthje, 2012 #83" w:history="1">
        <w:r w:rsidR="009C25DE" w:rsidRPr="009F6E71">
          <w:rPr>
            <w:rFonts w:ascii="Arial" w:hAnsi="Arial" w:cs="Lucida Grande"/>
            <w:noProof/>
          </w:rPr>
          <w:t>Luthje et al., 2012</w:t>
        </w:r>
      </w:hyperlink>
      <w:r w:rsidRPr="009F6E71">
        <w:rPr>
          <w:rFonts w:ascii="Arial" w:hAnsi="Arial" w:cs="Lucida Grande"/>
          <w:noProof/>
        </w:rPr>
        <w:t>)</w:t>
      </w:r>
      <w:r w:rsidRPr="009F6E71">
        <w:rPr>
          <w:rFonts w:ascii="Arial" w:hAnsi="Arial" w:cs="Lucida Grande"/>
        </w:rPr>
        <w:fldChar w:fldCharType="end"/>
      </w:r>
      <w:r w:rsidR="00F27978" w:rsidRPr="005E3E91">
        <w:rPr>
          <w:rFonts w:ascii="Arial" w:hAnsi="Arial" w:cs="Lucida Grande"/>
        </w:rPr>
        <w:t>.</w:t>
      </w:r>
      <w:r w:rsidR="00DA3118" w:rsidRPr="005E3E91">
        <w:rPr>
          <w:rFonts w:ascii="Arial" w:hAnsi="Arial" w:cs="Lucida Grande"/>
        </w:rPr>
        <w:t xml:space="preserve"> </w:t>
      </w:r>
      <w:r w:rsidR="0075655B" w:rsidRPr="005E3E91">
        <w:rPr>
          <w:rFonts w:ascii="Arial" w:hAnsi="Arial" w:cs="Lucida Grande"/>
        </w:rPr>
        <w:t>According to the current understanding of T</w:t>
      </w:r>
      <w:r w:rsidR="0075655B" w:rsidRPr="005E3E91">
        <w:rPr>
          <w:rFonts w:ascii="Arial" w:hAnsi="Arial" w:cs="Lucida Grande"/>
          <w:vertAlign w:val="subscript"/>
        </w:rPr>
        <w:t>FH</w:t>
      </w:r>
      <w:r w:rsidR="0075655B" w:rsidRPr="005E3E91">
        <w:rPr>
          <w:rFonts w:ascii="Arial" w:hAnsi="Arial" w:cs="Lucida Grande"/>
        </w:rPr>
        <w:t xml:space="preserve"> differentiation</w:t>
      </w:r>
      <w:r w:rsidR="00DA3118" w:rsidRPr="005E3E91">
        <w:rPr>
          <w:rFonts w:ascii="Arial" w:hAnsi="Arial" w:cs="Lucida Grande"/>
        </w:rPr>
        <w:t>,</w:t>
      </w:r>
      <w:r w:rsidR="0075655B" w:rsidRPr="005E3E91">
        <w:rPr>
          <w:rFonts w:ascii="Arial" w:hAnsi="Arial" w:cs="Lucida Grande"/>
        </w:rPr>
        <w:t xml:space="preserve"> </w:t>
      </w:r>
      <w:r w:rsidR="0075655B" w:rsidRPr="005E3E91">
        <w:rPr>
          <w:rFonts w:ascii="Arial" w:hAnsi="Arial"/>
        </w:rPr>
        <w:t xml:space="preserve">a </w:t>
      </w:r>
      <w:r w:rsidR="00374900" w:rsidRPr="005E3E91">
        <w:rPr>
          <w:rFonts w:ascii="Arial" w:hAnsi="Arial"/>
        </w:rPr>
        <w:t>pre-T</w:t>
      </w:r>
      <w:r w:rsidR="00374900" w:rsidRPr="005E3E91">
        <w:rPr>
          <w:rFonts w:ascii="Arial" w:hAnsi="Arial"/>
          <w:vertAlign w:val="subscript"/>
        </w:rPr>
        <w:t>FH</w:t>
      </w:r>
      <w:r w:rsidR="00374900" w:rsidRPr="005E3E91">
        <w:rPr>
          <w:rFonts w:ascii="Arial" w:hAnsi="Arial"/>
        </w:rPr>
        <w:t xml:space="preserve"> </w:t>
      </w:r>
      <w:r w:rsidR="00E27B4F" w:rsidRPr="005E3E91">
        <w:rPr>
          <w:rFonts w:ascii="Arial" w:hAnsi="Arial" w:cs="Arial"/>
        </w:rPr>
        <w:t>ICOS</w:t>
      </w:r>
      <w:r w:rsidR="00E27B4F" w:rsidRPr="005E3E91">
        <w:rPr>
          <w:rFonts w:ascii="Arial" w:hAnsi="Arial" w:cs="Arial"/>
          <w:vertAlign w:val="superscript"/>
        </w:rPr>
        <w:t>hi</w:t>
      </w:r>
      <w:r w:rsidR="00E27B4F" w:rsidRPr="005E3E91">
        <w:rPr>
          <w:rFonts w:ascii="Arial" w:hAnsi="Arial" w:cs="Arial"/>
        </w:rPr>
        <w:t>CXCR5</w:t>
      </w:r>
      <w:r w:rsidR="00E27B4F" w:rsidRPr="005E3E91">
        <w:rPr>
          <w:rFonts w:ascii="Arial" w:hAnsi="Arial" w:cs="Arial"/>
          <w:vertAlign w:val="superscript"/>
        </w:rPr>
        <w:t>+</w:t>
      </w:r>
      <w:r w:rsidR="00E27B4F" w:rsidRPr="005E3E91">
        <w:rPr>
          <w:rFonts w:ascii="Arial" w:hAnsi="Arial" w:cs="Arial"/>
        </w:rPr>
        <w:t xml:space="preserve"> stage in which IL21 is not expressed</w:t>
      </w:r>
      <w:r w:rsidR="00E27B4F" w:rsidRPr="005E3E91">
        <w:rPr>
          <w:rFonts w:ascii="Arial" w:hAnsi="Arial"/>
        </w:rPr>
        <w:t xml:space="preserve"> </w:t>
      </w:r>
      <w:r w:rsidR="00374900" w:rsidRPr="005E3E91">
        <w:rPr>
          <w:rFonts w:ascii="Arial" w:hAnsi="Arial"/>
        </w:rPr>
        <w:t xml:space="preserve">is established by </w:t>
      </w:r>
      <w:r w:rsidR="0075655B" w:rsidRPr="005E3E91">
        <w:rPr>
          <w:rFonts w:ascii="Arial" w:hAnsi="Arial"/>
        </w:rPr>
        <w:t xml:space="preserve">the </w:t>
      </w:r>
      <w:r w:rsidR="00374900" w:rsidRPr="005E3E91">
        <w:rPr>
          <w:rFonts w:ascii="Arial" w:hAnsi="Arial"/>
        </w:rPr>
        <w:t xml:space="preserve">costimulatory and cytokine milieu in which naive T cells are first activated </w:t>
      </w:r>
      <w:r w:rsidR="00E27B4F" w:rsidRPr="005E3E91">
        <w:rPr>
          <w:rFonts w:ascii="Arial" w:hAnsi="Arial"/>
        </w:rPr>
        <w:t xml:space="preserve">by </w:t>
      </w:r>
      <w:r w:rsidR="00374900" w:rsidRPr="005E3E91">
        <w:rPr>
          <w:rFonts w:ascii="Arial" w:hAnsi="Arial"/>
        </w:rPr>
        <w:t>antigens presented on DC</w:t>
      </w:r>
      <w:r w:rsidR="0075655B" w:rsidRPr="005E3E91">
        <w:rPr>
          <w:rFonts w:ascii="Arial" w:hAnsi="Arial"/>
        </w:rPr>
        <w:t>. S</w:t>
      </w:r>
      <w:r w:rsidR="00374900" w:rsidRPr="005E3E91">
        <w:rPr>
          <w:rFonts w:ascii="Arial" w:hAnsi="Arial"/>
        </w:rPr>
        <w:t>ignaling through upregulation of ICOS, IL6R, CXCR5 and IL12R (in humans)</w:t>
      </w:r>
      <w:r w:rsidR="0075655B" w:rsidRPr="005E3E91">
        <w:rPr>
          <w:rFonts w:ascii="Arial" w:hAnsi="Arial"/>
        </w:rPr>
        <w:t xml:space="preserve"> is</w:t>
      </w:r>
      <w:r w:rsidR="00374900" w:rsidRPr="005E3E91">
        <w:rPr>
          <w:rFonts w:ascii="Arial" w:hAnsi="Arial"/>
        </w:rPr>
        <w:t xml:space="preserve"> </w:t>
      </w:r>
      <w:r w:rsidR="00374900" w:rsidRPr="005E3E91">
        <w:rPr>
          <w:rFonts w:ascii="Arial" w:hAnsi="Arial" w:cs="Arial"/>
        </w:rPr>
        <w:t xml:space="preserve">thought to be </w:t>
      </w:r>
      <w:r w:rsidR="000114C4" w:rsidRPr="005E3E91">
        <w:rPr>
          <w:rFonts w:ascii="Arial" w:hAnsi="Arial" w:cs="Arial"/>
        </w:rPr>
        <w:t xml:space="preserve">vey </w:t>
      </w:r>
      <w:r w:rsidR="00374900" w:rsidRPr="005E3E91">
        <w:rPr>
          <w:rFonts w:ascii="Arial" w:hAnsi="Arial" w:cs="Arial"/>
        </w:rPr>
        <w:t>important for T</w:t>
      </w:r>
      <w:r w:rsidR="00374900" w:rsidRPr="005E3E91">
        <w:rPr>
          <w:rFonts w:ascii="Arial" w:hAnsi="Arial" w:cs="Arial"/>
          <w:vertAlign w:val="subscript"/>
        </w:rPr>
        <w:t>FH</w:t>
      </w:r>
      <w:r w:rsidR="00B20B24">
        <w:rPr>
          <w:rFonts w:ascii="Arial" w:hAnsi="Arial" w:cs="Arial"/>
        </w:rPr>
        <w:t xml:space="preserve"> differentiation </w:t>
      </w:r>
      <w:r w:rsidR="00B20B24">
        <w:rPr>
          <w:rFonts w:ascii="Arial" w:hAnsi="Arial" w:cs="Arial"/>
        </w:rPr>
        <w:fldChar w:fldCharType="begin"/>
      </w:r>
      <w:r w:rsidR="00B20B24">
        <w:rPr>
          <w:rFonts w:ascii="Arial" w:hAnsi="Arial" w:cs="Arial"/>
        </w:rPr>
        <w:instrText xml:space="preserve"> ADDIN EN.CITE &lt;EndNote&gt;&lt;Cite&gt;&lt;Author&gt;Crotty&lt;/Author&gt;&lt;Year&gt;2014&lt;/Year&gt;&lt;RecNum&gt;62&lt;/RecNum&gt;&lt;DisplayText&gt;(Crotty, 2014)&lt;/DisplayText&gt;&lt;record&gt;&lt;rec-number&gt;62&lt;/rec-number&gt;&lt;foreign-keys&gt;&lt;key app="EN" db-id="v0etrzezkwfxa8ewfwt5twpz990z9xvp9wwx"&gt;62&lt;/key&gt;&lt;/foreign-keys&gt;&lt;ref-type name="Journal Article"&gt;17&lt;/ref-type&gt;&lt;contributors&gt;&lt;authors&gt;&lt;author&gt;Crotty, S.&lt;/author&gt;&lt;/authors&gt;&lt;/contributors&gt;&lt;auth-address&gt;Division of Vaccine Discovery, La Jolla Institute for Allergy and Immunology, La Jolla, CA 92037, USA. Electronic address: shane@lji.org.&lt;/auth-address&gt;&lt;titles&gt;&lt;title&gt;T follicular helper cell differentiation, function, and roles in disease&lt;/title&gt;&lt;secondary-title&gt;Immunity&lt;/secondary-title&gt;&lt;alt-title&gt;Immunity&lt;/alt-title&gt;&lt;/titles&gt;&lt;periodical&gt;&lt;full-title&gt;Immunity&lt;/full-title&gt;&lt;/periodical&gt;&lt;alt-periodical&gt;&lt;full-title&gt;Immunity&lt;/full-title&gt;&lt;/alt-periodical&gt;&lt;pages&gt;529-42&lt;/pages&gt;&lt;volume&gt;41&lt;/volume&gt;&lt;number&gt;4&lt;/number&gt;&lt;edition&gt;2014/11/05&lt;/edition&gt;&lt;keywords&gt;&lt;keyword&gt;Animals&lt;/keyword&gt;&lt;keyword&gt;Antibodies/immunology&lt;/keyword&gt;&lt;keyword&gt;B-Lymphocytes/immunology&lt;/keyword&gt;&lt;keyword&gt;DNA-Binding Proteins/immunology&lt;/keyword&gt;&lt;keyword&gt;Germinal Center/immunology&lt;/keyword&gt;&lt;keyword&gt;Hematopoiesis/*immunology&lt;/keyword&gt;&lt;keyword&gt;Humans&lt;/keyword&gt;&lt;keyword&gt;Immunologic Memory&lt;/keyword&gt;&lt;keyword&gt;Interleukin-12 Subunit p35/immunology&lt;/keyword&gt;&lt;keyword&gt;Lymphocyte Activation/*immunology&lt;/keyword&gt;&lt;keyword&gt;Mice&lt;/keyword&gt;&lt;keyword&gt;Signal Transduction/immunology&lt;/keyword&gt;&lt;keyword&gt;T-Lymphocytes, Helper-Inducer/*immunology&lt;/keyword&gt;&lt;/keywords&gt;&lt;dates&gt;&lt;year&gt;2014&lt;/year&gt;&lt;pub-dates&gt;&lt;date&gt;Oct 16&lt;/date&gt;&lt;/pub-dates&gt;&lt;/dates&gt;&lt;isbn&gt;1097-4180 (Electronic)&amp;#xD;1074-7613 (Linking)&lt;/isbn&gt;&lt;accession-num&gt;25367570&lt;/accession-num&gt;&lt;work-type&gt;Review&lt;/work-type&gt;&lt;urls&gt;&lt;related-urls&gt;&lt;url&gt;http://www.ncbi.nlm.nih.gov/pubmed/25367570&lt;/url&gt;&lt;/related-urls&gt;&lt;/urls&gt;&lt;custom2&gt;4223692&lt;/custom2&gt;&lt;electronic-resource-num&gt;10.1016/j.immuni.2014.10.004&lt;/electronic-resource-num&gt;&lt;language&gt;eng&lt;/language&gt;&lt;/record&gt;&lt;/Cite&gt;&lt;/EndNote&gt;</w:instrText>
      </w:r>
      <w:r w:rsidR="00B20B24">
        <w:rPr>
          <w:rFonts w:ascii="Arial" w:hAnsi="Arial" w:cs="Arial"/>
        </w:rPr>
        <w:fldChar w:fldCharType="separate"/>
      </w:r>
      <w:r w:rsidR="00B20B24">
        <w:rPr>
          <w:rFonts w:ascii="Arial" w:hAnsi="Arial" w:cs="Arial"/>
          <w:noProof/>
        </w:rPr>
        <w:t>(</w:t>
      </w:r>
      <w:hyperlink w:anchor="_ENREF_13" w:tooltip="Crotty, 2014 #62" w:history="1">
        <w:r w:rsidR="009C25DE">
          <w:rPr>
            <w:rFonts w:ascii="Arial" w:hAnsi="Arial" w:cs="Arial"/>
            <w:noProof/>
          </w:rPr>
          <w:t>Crotty, 2014</w:t>
        </w:r>
      </w:hyperlink>
      <w:r w:rsidR="00B20B24">
        <w:rPr>
          <w:rFonts w:ascii="Arial" w:hAnsi="Arial" w:cs="Arial"/>
          <w:noProof/>
        </w:rPr>
        <w:t>)</w:t>
      </w:r>
      <w:r w:rsidR="00B20B24">
        <w:rPr>
          <w:rFonts w:ascii="Arial" w:hAnsi="Arial" w:cs="Arial"/>
        </w:rPr>
        <w:fldChar w:fldCharType="end"/>
      </w:r>
      <w:r w:rsidR="00374900" w:rsidRPr="005E3E91">
        <w:rPr>
          <w:rFonts w:ascii="Arial" w:hAnsi="Arial" w:cs="Arial"/>
        </w:rPr>
        <w:t xml:space="preserve">. These extrinsic signals </w:t>
      </w:r>
      <w:r w:rsidR="00000291" w:rsidRPr="005E3E91">
        <w:rPr>
          <w:rFonts w:ascii="Arial" w:hAnsi="Arial" w:cs="Arial"/>
        </w:rPr>
        <w:t xml:space="preserve">intertwine </w:t>
      </w:r>
      <w:r w:rsidR="00A421D8" w:rsidRPr="005E3E91">
        <w:rPr>
          <w:rFonts w:ascii="Arial" w:hAnsi="Arial" w:cs="Arial"/>
        </w:rPr>
        <w:t>a</w:t>
      </w:r>
      <w:r w:rsidR="00374900" w:rsidRPr="005E3E91">
        <w:rPr>
          <w:rFonts w:ascii="Arial" w:hAnsi="Arial" w:cs="Arial"/>
        </w:rPr>
        <w:t xml:space="preserve"> transcriptional network governed largely by the upregulation of </w:t>
      </w:r>
      <w:r w:rsidR="00DA3118" w:rsidRPr="005E3E91">
        <w:rPr>
          <w:rFonts w:ascii="Arial" w:hAnsi="Arial" w:cs="Arial"/>
        </w:rPr>
        <w:t xml:space="preserve">the </w:t>
      </w:r>
      <w:r w:rsidR="00374900" w:rsidRPr="005E3E91">
        <w:rPr>
          <w:rFonts w:ascii="Arial" w:hAnsi="Arial" w:cs="Arial"/>
        </w:rPr>
        <w:t xml:space="preserve">master </w:t>
      </w:r>
      <w:r w:rsidR="000114C4" w:rsidRPr="005E3E91">
        <w:rPr>
          <w:rFonts w:ascii="Arial" w:hAnsi="Arial" w:cs="Arial"/>
        </w:rPr>
        <w:t>transcriptional</w:t>
      </w:r>
      <w:r w:rsidR="000114C4" w:rsidRPr="005E3E91">
        <w:rPr>
          <w:rFonts w:ascii="Arial" w:hAnsi="Arial" w:cs="Arial"/>
          <w:vertAlign w:val="subscript"/>
        </w:rPr>
        <w:t xml:space="preserve"> </w:t>
      </w:r>
      <w:r w:rsidR="00374900" w:rsidRPr="005E3E91">
        <w:rPr>
          <w:rFonts w:ascii="Arial" w:hAnsi="Arial" w:cs="Arial"/>
        </w:rPr>
        <w:t>regulator, BCL6, and associated early acting T</w:t>
      </w:r>
      <w:r w:rsidR="00374900" w:rsidRPr="005E3E91">
        <w:rPr>
          <w:rFonts w:ascii="Arial" w:hAnsi="Arial" w:cs="Arial"/>
          <w:vertAlign w:val="subscript"/>
        </w:rPr>
        <w:t>FH</w:t>
      </w:r>
      <w:r w:rsidR="00374900" w:rsidRPr="005E3E91">
        <w:rPr>
          <w:rFonts w:ascii="Arial" w:hAnsi="Arial" w:cs="Arial"/>
        </w:rPr>
        <w:t xml:space="preserve">-determining factors, including ASCL2, </w:t>
      </w:r>
      <w:r w:rsidR="003A4291" w:rsidRPr="005E3E91">
        <w:rPr>
          <w:rFonts w:ascii="Arial" w:hAnsi="Arial" w:cs="Arial"/>
        </w:rPr>
        <w:t xml:space="preserve">TCF1 </w:t>
      </w:r>
      <w:r w:rsidR="00374900" w:rsidRPr="005E3E91">
        <w:rPr>
          <w:rFonts w:ascii="Arial" w:hAnsi="Arial" w:cs="Arial"/>
        </w:rPr>
        <w:t>and LEF1</w:t>
      </w:r>
      <w:r w:rsidR="00312F3E">
        <w:rPr>
          <w:rFonts w:ascii="Arial" w:hAnsi="Arial" w:cs="Arial"/>
        </w:rPr>
        <w:t xml:space="preserve"> </w:t>
      </w:r>
      <w:r w:rsidR="00312F3E">
        <w:rPr>
          <w:rFonts w:ascii="Arial" w:hAnsi="Arial" w:cs="Arial"/>
        </w:rPr>
        <w:fldChar w:fldCharType="begin">
          <w:fldData xml:space="preserve">PEVuZE5vdGU+PENpdGU+PEF1dGhvcj5MaXU8L0F1dGhvcj48WWVhcj4yMDE0PC9ZZWFyPjxSZWNO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</w:fldData>
        </w:fldChar>
      </w:r>
      <w:r w:rsidR="00312F3E">
        <w:rPr>
          <w:rFonts w:ascii="Arial" w:hAnsi="Arial" w:cs="Arial"/>
        </w:rPr>
        <w:instrText xml:space="preserve"> ADDIN EN.CITE </w:instrText>
      </w:r>
      <w:r w:rsidR="00312F3E">
        <w:rPr>
          <w:rFonts w:ascii="Arial" w:hAnsi="Arial" w:cs="Arial"/>
        </w:rPr>
        <w:fldChar w:fldCharType="begin">
          <w:fldData xml:space="preserve">PEVuZE5vdGU+PENpdGU+PEF1dGhvcj5MaXU8L0F1dGhvcj48WWVhcj4yMDE0PC9ZZWFyPjxSZWNO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</w:fldData>
        </w:fldChar>
      </w:r>
      <w:r w:rsidR="00312F3E">
        <w:rPr>
          <w:rFonts w:ascii="Arial" w:hAnsi="Arial" w:cs="Arial"/>
        </w:rPr>
        <w:instrText xml:space="preserve"> ADDIN EN.CITE.DATA </w:instrText>
      </w:r>
      <w:r w:rsidR="00312F3E">
        <w:rPr>
          <w:rFonts w:ascii="Arial" w:hAnsi="Arial" w:cs="Arial"/>
        </w:rPr>
      </w:r>
      <w:r w:rsidR="00312F3E">
        <w:rPr>
          <w:rFonts w:ascii="Arial" w:hAnsi="Arial" w:cs="Arial"/>
        </w:rPr>
        <w:fldChar w:fldCharType="end"/>
      </w:r>
      <w:r w:rsidR="00312F3E">
        <w:rPr>
          <w:rFonts w:ascii="Arial" w:hAnsi="Arial" w:cs="Arial"/>
        </w:rPr>
      </w:r>
      <w:r w:rsidR="00312F3E">
        <w:rPr>
          <w:rFonts w:ascii="Arial" w:hAnsi="Arial" w:cs="Arial"/>
        </w:rPr>
        <w:fldChar w:fldCharType="separate"/>
      </w:r>
      <w:r w:rsidR="00312F3E">
        <w:rPr>
          <w:rFonts w:ascii="Arial" w:hAnsi="Arial" w:cs="Arial"/>
          <w:noProof/>
        </w:rPr>
        <w:t>(</w:t>
      </w:r>
      <w:hyperlink w:anchor="_ENREF_8" w:tooltip="Choi, 2015 #133" w:history="1">
        <w:r w:rsidR="009C25DE">
          <w:rPr>
            <w:rFonts w:ascii="Arial" w:hAnsi="Arial" w:cs="Arial"/>
            <w:noProof/>
          </w:rPr>
          <w:t>Choi et al., 2015</w:t>
        </w:r>
      </w:hyperlink>
      <w:r w:rsidR="00312F3E">
        <w:rPr>
          <w:rFonts w:ascii="Arial" w:hAnsi="Arial" w:cs="Arial"/>
          <w:noProof/>
        </w:rPr>
        <w:t xml:space="preserve">; </w:t>
      </w:r>
      <w:hyperlink w:anchor="_ENREF_30" w:tooltip="Liu, 2014 #42" w:history="1">
        <w:r w:rsidR="009C25DE">
          <w:rPr>
            <w:rFonts w:ascii="Arial" w:hAnsi="Arial" w:cs="Arial"/>
            <w:noProof/>
          </w:rPr>
          <w:t>Liu et al., 2014</w:t>
        </w:r>
      </w:hyperlink>
      <w:r w:rsidR="00312F3E">
        <w:rPr>
          <w:rFonts w:ascii="Arial" w:hAnsi="Arial" w:cs="Arial"/>
          <w:noProof/>
        </w:rPr>
        <w:t>)</w:t>
      </w:r>
      <w:r w:rsidR="00312F3E">
        <w:rPr>
          <w:rFonts w:ascii="Arial" w:hAnsi="Arial" w:cs="Arial"/>
        </w:rPr>
        <w:fldChar w:fldCharType="end"/>
      </w:r>
      <w:r w:rsidR="00374900" w:rsidRPr="005E3E91">
        <w:rPr>
          <w:rFonts w:ascii="Arial" w:hAnsi="Arial" w:cs="Arial"/>
        </w:rPr>
        <w:t xml:space="preserve">, </w:t>
      </w:r>
      <w:r w:rsidR="00DA3118" w:rsidRPr="005E3E91">
        <w:rPr>
          <w:rFonts w:ascii="Arial" w:hAnsi="Arial" w:cs="Arial"/>
        </w:rPr>
        <w:t>that</w:t>
      </w:r>
      <w:r w:rsidR="00374900" w:rsidRPr="005E3E91">
        <w:rPr>
          <w:rFonts w:ascii="Arial" w:hAnsi="Arial" w:cs="Arial"/>
        </w:rPr>
        <w:t xml:space="preserve"> prevent</w:t>
      </w:r>
      <w:r w:rsidR="00DA3118" w:rsidRPr="005E3E91">
        <w:rPr>
          <w:rFonts w:ascii="Arial" w:hAnsi="Arial" w:cs="Arial"/>
        </w:rPr>
        <w:t>s</w:t>
      </w:r>
      <w:r w:rsidR="00374900" w:rsidRPr="005E3E91">
        <w:rPr>
          <w:rFonts w:ascii="Arial" w:hAnsi="Arial" w:cs="Arial"/>
        </w:rPr>
        <w:t xml:space="preserve"> alternative T</w:t>
      </w:r>
      <w:r w:rsidR="00374900" w:rsidRPr="005E3E91">
        <w:rPr>
          <w:rFonts w:ascii="Arial" w:hAnsi="Arial" w:cs="Arial"/>
          <w:vertAlign w:val="subscript"/>
        </w:rPr>
        <w:t>H</w:t>
      </w:r>
      <w:r w:rsidR="00374900" w:rsidRPr="005E3E91">
        <w:rPr>
          <w:rFonts w:ascii="Arial" w:hAnsi="Arial" w:cs="Arial"/>
        </w:rPr>
        <w:t xml:space="preserve"> fates primarily by repressing </w:t>
      </w:r>
      <w:r w:rsidR="00A421D8" w:rsidRPr="005E3E91">
        <w:rPr>
          <w:rFonts w:ascii="Arial" w:hAnsi="Arial" w:cs="Arial"/>
        </w:rPr>
        <w:t>BLIMP1, FOXO1</w:t>
      </w:r>
      <w:r w:rsidR="00EB7650" w:rsidRPr="005E3E91">
        <w:rPr>
          <w:rFonts w:ascii="Arial" w:hAnsi="Arial" w:cs="Arial"/>
        </w:rPr>
        <w:t xml:space="preserve"> and</w:t>
      </w:r>
      <w:r w:rsidR="00A421D8" w:rsidRPr="005E3E91">
        <w:rPr>
          <w:rFonts w:ascii="Arial" w:hAnsi="Arial" w:cs="Arial"/>
        </w:rPr>
        <w:t xml:space="preserve"> FOX</w:t>
      </w:r>
      <w:r w:rsidR="00EB7650" w:rsidRPr="005E3E91">
        <w:rPr>
          <w:rFonts w:ascii="Arial" w:hAnsi="Arial" w:cs="Arial"/>
        </w:rPr>
        <w:t>P1</w:t>
      </w:r>
      <w:r w:rsidR="005E325A">
        <w:rPr>
          <w:rFonts w:ascii="Arial" w:hAnsi="Arial" w:cs="Arial"/>
        </w:rPr>
        <w:t xml:space="preserve"> </w:t>
      </w:r>
      <w:r w:rsidR="005E325A">
        <w:rPr>
          <w:rFonts w:ascii="Arial" w:hAnsi="Arial" w:cs="Arial"/>
        </w:rPr>
        <w:fldChar w:fldCharType="begin">
          <w:fldData xml:space="preserve">PEVuZE5vdGU+PENpdGU+PEF1dGhvcj5Kb2huc3RvbjwvQXV0aG9yPjxZZWFyPjIwMDk8L1llYXI+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</w:fldData>
        </w:fldChar>
      </w:r>
      <w:r w:rsidR="005E325A">
        <w:rPr>
          <w:rFonts w:ascii="Arial" w:hAnsi="Arial" w:cs="Arial"/>
        </w:rPr>
        <w:instrText xml:space="preserve"> ADDIN EN.CITE </w:instrText>
      </w:r>
      <w:r w:rsidR="005E325A">
        <w:rPr>
          <w:rFonts w:ascii="Arial" w:hAnsi="Arial" w:cs="Arial"/>
        </w:rPr>
        <w:fldChar w:fldCharType="begin">
          <w:fldData xml:space="preserve">PEVuZE5vdGU+PENpdGU+PEF1dGhvcj5Kb2huc3RvbjwvQXV0aG9yPjxZZWFyPjIwMDk8L1llYXI+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</w:fldData>
        </w:fldChar>
      </w:r>
      <w:r w:rsidR="005E325A">
        <w:rPr>
          <w:rFonts w:ascii="Arial" w:hAnsi="Arial" w:cs="Arial"/>
        </w:rPr>
        <w:instrText xml:space="preserve"> ADDIN EN.CITE.DATA </w:instrText>
      </w:r>
      <w:r w:rsidR="005E325A">
        <w:rPr>
          <w:rFonts w:ascii="Arial" w:hAnsi="Arial" w:cs="Arial"/>
        </w:rPr>
      </w:r>
      <w:r w:rsidR="005E325A">
        <w:rPr>
          <w:rFonts w:ascii="Arial" w:hAnsi="Arial" w:cs="Arial"/>
        </w:rPr>
        <w:fldChar w:fldCharType="end"/>
      </w:r>
      <w:r w:rsidR="005E325A">
        <w:rPr>
          <w:rFonts w:ascii="Arial" w:hAnsi="Arial" w:cs="Arial"/>
        </w:rPr>
      </w:r>
      <w:r w:rsidR="005E325A">
        <w:rPr>
          <w:rFonts w:ascii="Arial" w:hAnsi="Arial" w:cs="Arial"/>
        </w:rPr>
        <w:fldChar w:fldCharType="separate"/>
      </w:r>
      <w:r w:rsidR="005E325A">
        <w:rPr>
          <w:rFonts w:ascii="Arial" w:hAnsi="Arial" w:cs="Arial"/>
          <w:noProof/>
        </w:rPr>
        <w:t>(</w:t>
      </w:r>
      <w:hyperlink w:anchor="_ENREF_22" w:tooltip="Johnston, 2009 #22" w:history="1">
        <w:r w:rsidR="009C25DE">
          <w:rPr>
            <w:rFonts w:ascii="Arial" w:hAnsi="Arial" w:cs="Arial"/>
            <w:noProof/>
          </w:rPr>
          <w:t>Johnston et al., 2009</w:t>
        </w:r>
      </w:hyperlink>
      <w:r w:rsidR="005E325A">
        <w:rPr>
          <w:rFonts w:ascii="Arial" w:hAnsi="Arial" w:cs="Arial"/>
          <w:noProof/>
        </w:rPr>
        <w:t xml:space="preserve">; </w:t>
      </w:r>
      <w:hyperlink w:anchor="_ENREF_53" w:tooltip="Stone, 2015 #50" w:history="1">
        <w:r w:rsidR="009C25DE">
          <w:rPr>
            <w:rFonts w:ascii="Arial" w:hAnsi="Arial" w:cs="Arial"/>
            <w:noProof/>
          </w:rPr>
          <w:t>Stone et al., 2015</w:t>
        </w:r>
      </w:hyperlink>
      <w:r w:rsidR="005E325A">
        <w:rPr>
          <w:rFonts w:ascii="Arial" w:hAnsi="Arial" w:cs="Arial"/>
          <w:noProof/>
        </w:rPr>
        <w:t xml:space="preserve">; </w:t>
      </w:r>
      <w:hyperlink w:anchor="_ENREF_60" w:tooltip="Wang, 2014 #3" w:history="1">
        <w:r w:rsidR="009C25DE">
          <w:rPr>
            <w:rFonts w:ascii="Arial" w:hAnsi="Arial" w:cs="Arial"/>
            <w:noProof/>
          </w:rPr>
          <w:t>Wang et al., 2014</w:t>
        </w:r>
      </w:hyperlink>
      <w:r w:rsidR="005E325A">
        <w:rPr>
          <w:rFonts w:ascii="Arial" w:hAnsi="Arial" w:cs="Arial"/>
          <w:noProof/>
        </w:rPr>
        <w:t>)</w:t>
      </w:r>
      <w:r w:rsidR="005E325A">
        <w:rPr>
          <w:rFonts w:ascii="Arial" w:hAnsi="Arial" w:cs="Arial"/>
        </w:rPr>
        <w:fldChar w:fldCharType="end"/>
      </w:r>
      <w:r w:rsidR="00374900" w:rsidRPr="005E3E91">
        <w:rPr>
          <w:rFonts w:ascii="Arial" w:hAnsi="Arial" w:cs="Arial"/>
        </w:rPr>
        <w:t xml:space="preserve">. </w:t>
      </w:r>
      <w:r w:rsidR="00A421D8" w:rsidRPr="005E3E91">
        <w:rPr>
          <w:rFonts w:ascii="Arial" w:hAnsi="Arial" w:cs="Arial"/>
        </w:rPr>
        <w:t>T</w:t>
      </w:r>
      <w:r w:rsidR="00A421D8" w:rsidRPr="005E3E91">
        <w:rPr>
          <w:rFonts w:ascii="Arial" w:hAnsi="Arial" w:cs="Arial"/>
          <w:vertAlign w:val="subscript"/>
        </w:rPr>
        <w:t>FH</w:t>
      </w:r>
      <w:r w:rsidR="00A421D8" w:rsidRPr="005E3E91">
        <w:rPr>
          <w:rFonts w:ascii="Arial" w:hAnsi="Arial" w:cs="Arial"/>
        </w:rPr>
        <w:t xml:space="preserve"> </w:t>
      </w:r>
      <w:r w:rsidR="00A421D8" w:rsidRPr="005E3E91">
        <w:rPr>
          <w:rFonts w:ascii="Arial" w:hAnsi="Arial" w:cs="Arial"/>
          <w:bCs/>
        </w:rPr>
        <w:t>programming is then reinforced and modulated by these factors as pre-T</w:t>
      </w:r>
      <w:r w:rsidR="00A421D8" w:rsidRPr="005E3E91">
        <w:rPr>
          <w:rFonts w:ascii="Arial" w:hAnsi="Arial" w:cs="Arial"/>
          <w:bCs/>
          <w:vertAlign w:val="subscript"/>
        </w:rPr>
        <w:t>FH</w:t>
      </w:r>
      <w:r w:rsidR="00A421D8" w:rsidRPr="005E3E91">
        <w:rPr>
          <w:rFonts w:ascii="Arial" w:hAnsi="Arial" w:cs="Arial"/>
          <w:bCs/>
        </w:rPr>
        <w:t xml:space="preserve"> </w:t>
      </w:r>
      <w:r w:rsidR="00A421D8" w:rsidRPr="005E3E91">
        <w:rPr>
          <w:rFonts w:ascii="Arial" w:hAnsi="Arial" w:cs="Arial"/>
        </w:rPr>
        <w:t>re-encounter cognate antigens presented by B cells at the</w:t>
      </w:r>
      <w:r w:rsidR="00697640" w:rsidRPr="005E3E91">
        <w:rPr>
          <w:rFonts w:ascii="Arial" w:hAnsi="Arial" w:cs="Arial"/>
        </w:rPr>
        <w:t xml:space="preserve"> T/B border of B cell follicles</w:t>
      </w:r>
      <w:r w:rsidR="008F7CD8" w:rsidRPr="005E3E91">
        <w:rPr>
          <w:rFonts w:ascii="Arial" w:hAnsi="Arial" w:cs="Arial"/>
        </w:rPr>
        <w:t xml:space="preserve">. </w:t>
      </w:r>
      <w:r w:rsidR="00A421D8" w:rsidRPr="005E3E91">
        <w:rPr>
          <w:rFonts w:ascii="Arial" w:hAnsi="Arial" w:cs="Arial"/>
        </w:rPr>
        <w:t>They can then divert to E T</w:t>
      </w:r>
      <w:r w:rsidR="00A421D8" w:rsidRPr="005E3E91">
        <w:rPr>
          <w:rFonts w:ascii="Arial" w:hAnsi="Arial" w:cs="Arial"/>
          <w:vertAlign w:val="subscript"/>
        </w:rPr>
        <w:t>FH</w:t>
      </w:r>
      <w:r w:rsidR="00A421D8" w:rsidRPr="005E3E91">
        <w:rPr>
          <w:rFonts w:ascii="Arial" w:hAnsi="Arial" w:cs="Arial"/>
        </w:rPr>
        <w:t xml:space="preserve"> or increase expression of CXCR5 as they enter the follicles, clonally expand and fully mature to CXCR5</w:t>
      </w:r>
      <w:r w:rsidR="00A421D8" w:rsidRPr="005E3E91">
        <w:rPr>
          <w:rFonts w:ascii="Arial" w:hAnsi="Arial" w:cs="Arial"/>
          <w:vertAlign w:val="superscript"/>
        </w:rPr>
        <w:t>hi</w:t>
      </w:r>
      <w:r w:rsidR="00A421D8" w:rsidRPr="005E3E91">
        <w:rPr>
          <w:rFonts w:ascii="Arial" w:hAnsi="Arial" w:cs="Arial"/>
        </w:rPr>
        <w:t>PD1</w:t>
      </w:r>
      <w:r w:rsidR="00A421D8" w:rsidRPr="005E3E91">
        <w:rPr>
          <w:rFonts w:ascii="Arial" w:hAnsi="Arial" w:cs="Arial"/>
          <w:vertAlign w:val="superscript"/>
        </w:rPr>
        <w:t xml:space="preserve">+ </w:t>
      </w:r>
      <w:r w:rsidR="00A421D8" w:rsidRPr="005E3E91">
        <w:rPr>
          <w:rFonts w:ascii="Arial" w:hAnsi="Arial" w:cs="Arial"/>
        </w:rPr>
        <w:t>GC T</w:t>
      </w:r>
      <w:r w:rsidR="00A421D8" w:rsidRPr="005E3E91">
        <w:rPr>
          <w:rFonts w:ascii="Arial" w:hAnsi="Arial" w:cs="Arial"/>
          <w:vertAlign w:val="subscript"/>
        </w:rPr>
        <w:t>FH</w:t>
      </w:r>
      <w:r w:rsidR="00A421D8" w:rsidRPr="005E3E91">
        <w:rPr>
          <w:rFonts w:ascii="Arial" w:hAnsi="Arial" w:cs="Arial"/>
        </w:rPr>
        <w:t xml:space="preserve"> expressing </w:t>
      </w:r>
      <w:r w:rsidR="00697640" w:rsidRPr="005E3E91">
        <w:rPr>
          <w:rFonts w:ascii="Arial" w:hAnsi="Arial" w:cs="Arial"/>
        </w:rPr>
        <w:t>higher</w:t>
      </w:r>
      <w:r w:rsidR="00A421D8" w:rsidRPr="005E3E91">
        <w:rPr>
          <w:rFonts w:ascii="Arial" w:hAnsi="Arial" w:cs="Arial"/>
        </w:rPr>
        <w:t xml:space="preserve"> levels of IL21.</w:t>
      </w:r>
      <w:r w:rsidR="00A421D8" w:rsidRPr="005E3E91">
        <w:rPr>
          <w:rFonts w:cs="Arial"/>
        </w:rPr>
        <w:t xml:space="preserve">  </w:t>
      </w:r>
    </w:p>
    <w:p w14:paraId="6FA74A45" w14:textId="799D2015" w:rsidR="009F6E71" w:rsidRDefault="00211DAC" w:rsidP="00F27978">
      <w:pPr>
        <w:spacing w:line="360" w:lineRule="auto"/>
        <w:rPr>
          <w:strike/>
        </w:rPr>
      </w:pPr>
      <w:r w:rsidRPr="005E3E91">
        <w:rPr>
          <w:rFonts w:ascii="Arial" w:hAnsi="Arial" w:cs="Arial"/>
          <w:bCs/>
        </w:rPr>
        <w:t xml:space="preserve">It is well established that functionally </w:t>
      </w:r>
      <w:r w:rsidR="001B057D" w:rsidRPr="005E3E91">
        <w:rPr>
          <w:rFonts w:ascii="Arial" w:hAnsi="Arial" w:cs="Arial"/>
          <w:bCs/>
        </w:rPr>
        <w:t xml:space="preserve">capable </w:t>
      </w:r>
      <w:r w:rsidRPr="005E3E91">
        <w:rPr>
          <w:rFonts w:ascii="Arial" w:hAnsi="Arial" w:cs="Arial"/>
          <w:bCs/>
        </w:rPr>
        <w:t>natural (n) FoxP3</w:t>
      </w:r>
      <w:r w:rsidR="00D62A2C" w:rsidRPr="005E3E91">
        <w:rPr>
          <w:rFonts w:ascii="Arial" w:hAnsi="Arial" w:cs="Arial"/>
          <w:bCs/>
          <w:vertAlign w:val="superscript"/>
        </w:rPr>
        <w:t>+</w:t>
      </w:r>
      <w:r w:rsidRPr="005E3E91">
        <w:rPr>
          <w:rFonts w:ascii="Arial" w:hAnsi="Arial" w:cs="Arial"/>
          <w:bCs/>
        </w:rPr>
        <w:t xml:space="preserve"> T</w:t>
      </w:r>
      <w:r w:rsidRPr="005E3E91">
        <w:rPr>
          <w:rFonts w:ascii="Arial" w:hAnsi="Arial" w:cs="Arial"/>
          <w:bCs/>
          <w:vertAlign w:val="subscript"/>
        </w:rPr>
        <w:t>REG</w:t>
      </w:r>
      <w:r w:rsidRPr="005E3E91">
        <w:rPr>
          <w:rFonts w:ascii="Arial" w:hAnsi="Arial" w:cs="Arial"/>
          <w:bCs/>
        </w:rPr>
        <w:t xml:space="preserve"> and </w:t>
      </w:r>
      <w:r w:rsidRPr="005E3E91">
        <w:rPr>
          <w:rFonts w:ascii="Arial" w:hAnsi="Arial" w:cs="Arial"/>
        </w:rPr>
        <w:t xml:space="preserve">CD1-dependent NKT cells </w:t>
      </w:r>
      <w:r w:rsidRPr="005E3E91">
        <w:rPr>
          <w:rFonts w:ascii="Arial" w:hAnsi="Arial" w:cs="Arial"/>
          <w:bCs/>
        </w:rPr>
        <w:t>develop spontaneously through activation by endogenous stimuli early in life</w:t>
      </w:r>
      <w:r w:rsidR="00A4422D">
        <w:rPr>
          <w:rFonts w:ascii="Arial" w:hAnsi="Arial" w:cs="Arial"/>
          <w:bCs/>
        </w:rPr>
        <w:t xml:space="preserve"> </w:t>
      </w:r>
      <w:r w:rsidR="00A4422D">
        <w:rPr>
          <w:rFonts w:ascii="Arial" w:hAnsi="Arial" w:cs="Arial"/>
          <w:bCs/>
        </w:rPr>
        <w:fldChar w:fldCharType="begin">
          <w:fldData xml:space="preserve">PEVuZE5vdGU+PENpdGU+PEF1dGhvcj5NZW5kaXJhdHRhPC9BdXRob3I+PFllYXI+MTk5NzwvWWVh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</w:fldData>
        </w:fldChar>
      </w:r>
      <w:r w:rsidR="00A4422D">
        <w:rPr>
          <w:rFonts w:ascii="Arial" w:hAnsi="Arial" w:cs="Arial"/>
          <w:bCs/>
        </w:rPr>
        <w:instrText xml:space="preserve"> ADDIN EN.CITE </w:instrText>
      </w:r>
      <w:r w:rsidR="00A4422D">
        <w:rPr>
          <w:rFonts w:ascii="Arial" w:hAnsi="Arial" w:cs="Arial"/>
          <w:bCs/>
        </w:rPr>
        <w:fldChar w:fldCharType="begin">
          <w:fldData xml:space="preserve">PEVuZE5vdGU+PENpdGU+PEF1dGhvcj5NZW5kaXJhdHRhPC9BdXRob3I+PFllYXI+MTk5NzwvWWVh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</w:fldData>
        </w:fldChar>
      </w:r>
      <w:r w:rsidR="00A4422D">
        <w:rPr>
          <w:rFonts w:ascii="Arial" w:hAnsi="Arial" w:cs="Arial"/>
          <w:bCs/>
        </w:rPr>
        <w:instrText xml:space="preserve"> ADDIN EN.CITE.DATA </w:instrText>
      </w:r>
      <w:r w:rsidR="00A4422D">
        <w:rPr>
          <w:rFonts w:ascii="Arial" w:hAnsi="Arial" w:cs="Arial"/>
          <w:bCs/>
        </w:rPr>
      </w:r>
      <w:r w:rsidR="00A4422D">
        <w:rPr>
          <w:rFonts w:ascii="Arial" w:hAnsi="Arial" w:cs="Arial"/>
          <w:bCs/>
        </w:rPr>
        <w:fldChar w:fldCharType="end"/>
      </w:r>
      <w:r w:rsidR="00A4422D">
        <w:rPr>
          <w:rFonts w:ascii="Arial" w:hAnsi="Arial" w:cs="Arial"/>
          <w:bCs/>
        </w:rPr>
      </w:r>
      <w:r w:rsidR="00A4422D">
        <w:rPr>
          <w:rFonts w:ascii="Arial" w:hAnsi="Arial" w:cs="Arial"/>
          <w:bCs/>
        </w:rPr>
        <w:fldChar w:fldCharType="separate"/>
      </w:r>
      <w:r w:rsidR="00A4422D">
        <w:rPr>
          <w:rFonts w:ascii="Arial" w:hAnsi="Arial" w:cs="Arial"/>
          <w:bCs/>
          <w:noProof/>
        </w:rPr>
        <w:t>(</w:t>
      </w:r>
      <w:hyperlink w:anchor="_ENREF_7" w:tooltip="Chen, 1997 #149" w:history="1">
        <w:r w:rsidR="009C25DE">
          <w:rPr>
            <w:rFonts w:ascii="Arial" w:hAnsi="Arial" w:cs="Arial"/>
            <w:bCs/>
            <w:noProof/>
          </w:rPr>
          <w:t>Chen et al., 1997</w:t>
        </w:r>
      </w:hyperlink>
      <w:r w:rsidR="00A4422D">
        <w:rPr>
          <w:rFonts w:ascii="Arial" w:hAnsi="Arial" w:cs="Arial"/>
          <w:bCs/>
          <w:noProof/>
        </w:rPr>
        <w:t xml:space="preserve">; </w:t>
      </w:r>
      <w:hyperlink w:anchor="_ENREF_39" w:tooltip="Mendiratta, 1997 #148" w:history="1">
        <w:r w:rsidR="009C25DE">
          <w:rPr>
            <w:rFonts w:ascii="Arial" w:hAnsi="Arial" w:cs="Arial"/>
            <w:bCs/>
            <w:noProof/>
          </w:rPr>
          <w:t>Mendiratta et al., 1997</w:t>
        </w:r>
      </w:hyperlink>
      <w:r w:rsidR="00A4422D">
        <w:rPr>
          <w:rFonts w:ascii="Arial" w:hAnsi="Arial" w:cs="Arial"/>
          <w:bCs/>
          <w:noProof/>
        </w:rPr>
        <w:t>)</w:t>
      </w:r>
      <w:r w:rsidR="00A4422D">
        <w:rPr>
          <w:rFonts w:ascii="Arial" w:hAnsi="Arial" w:cs="Arial"/>
          <w:bCs/>
        </w:rPr>
        <w:fldChar w:fldCharType="end"/>
      </w:r>
      <w:r w:rsidRPr="005E3E91">
        <w:rPr>
          <w:rFonts w:ascii="Arial" w:hAnsi="Arial" w:cs="Arial"/>
          <w:bCs/>
        </w:rPr>
        <w:t xml:space="preserve">. </w:t>
      </w:r>
      <w:r w:rsidR="002212BB" w:rsidRPr="005E3E91">
        <w:rPr>
          <w:rFonts w:ascii="Arial" w:hAnsi="Arial" w:cs="Arial"/>
        </w:rPr>
        <w:t>The possibility that natural T</w:t>
      </w:r>
      <w:r w:rsidR="002212BB" w:rsidRPr="005E3E91">
        <w:rPr>
          <w:rFonts w:ascii="Arial" w:hAnsi="Arial" w:cs="Arial"/>
          <w:vertAlign w:val="subscript"/>
        </w:rPr>
        <w:t>FH</w:t>
      </w:r>
      <w:r w:rsidR="002212BB" w:rsidRPr="005E3E91">
        <w:rPr>
          <w:rFonts w:ascii="Arial" w:hAnsi="Arial" w:cs="Arial"/>
        </w:rPr>
        <w:t xml:space="preserve"> develop in a similar manner has not been explored.</w:t>
      </w:r>
      <w:r w:rsidR="0075655B" w:rsidRPr="005E3E91">
        <w:rPr>
          <w:rFonts w:ascii="Arial" w:hAnsi="Arial" w:cs="Arial"/>
        </w:rPr>
        <w:t xml:space="preserve"> </w:t>
      </w:r>
      <w:r w:rsidR="00D41FF6" w:rsidRPr="005E3E91">
        <w:rPr>
          <w:rFonts w:ascii="Arial" w:hAnsi="Arial" w:cs="Arial"/>
          <w:bCs/>
        </w:rPr>
        <w:t xml:space="preserve">To develop insights into this issue, we generated an IL21-Venus Fluorescent Protein (VFP) reporter mouse </w:t>
      </w:r>
      <w:r w:rsidR="001B057D" w:rsidRPr="005E3E91">
        <w:rPr>
          <w:rFonts w:ascii="Arial" w:hAnsi="Arial" w:cs="Arial"/>
          <w:bCs/>
        </w:rPr>
        <w:t>making</w:t>
      </w:r>
      <w:r w:rsidR="00D41FF6" w:rsidRPr="005E3E91">
        <w:rPr>
          <w:rFonts w:ascii="Arial" w:hAnsi="Arial" w:cs="Arial"/>
          <w:bCs/>
        </w:rPr>
        <w:t xml:space="preserve"> it possible to identify, phenotypically characterize and functionally assess cellular sources of IL21. We </w:t>
      </w:r>
      <w:r w:rsidR="00D41FF6" w:rsidRPr="005E3E91">
        <w:rPr>
          <w:rFonts w:ascii="Arial" w:hAnsi="Arial" w:cs="Arial"/>
        </w:rPr>
        <w:t>show that IL21 is the major</w:t>
      </w:r>
      <w:r w:rsidR="00D41FF6" w:rsidRPr="005E3E91">
        <w:rPr>
          <w:rFonts w:ascii="Arial" w:hAnsi="Arial" w:cs="Arial"/>
          <w:vertAlign w:val="subscript"/>
        </w:rPr>
        <w:t xml:space="preserve"> </w:t>
      </w:r>
      <w:r w:rsidR="00D41FF6" w:rsidRPr="005E3E91">
        <w:rPr>
          <w:rFonts w:ascii="Arial" w:hAnsi="Arial" w:cs="Arial"/>
        </w:rPr>
        <w:t xml:space="preserve">cytokine expressed within weeks of birth by </w:t>
      </w:r>
      <w:r w:rsidR="001B057D" w:rsidRPr="005E3E91">
        <w:rPr>
          <w:rFonts w:ascii="Arial" w:hAnsi="Arial" w:cs="Arial"/>
        </w:rPr>
        <w:t>a subset of</w:t>
      </w:r>
      <w:r w:rsidR="00D41FF6" w:rsidRPr="005E3E91">
        <w:rPr>
          <w:rFonts w:ascii="Arial" w:hAnsi="Arial" w:cs="Arial"/>
        </w:rPr>
        <w:t xml:space="preserve"> activated CD4 T cells in the spleens, circulation, and thymi of naïve mice. Using a variety of approaches, we show that these IL21-expressing cells arise </w:t>
      </w:r>
      <w:r w:rsidR="003D47F0" w:rsidRPr="005E3E91">
        <w:rPr>
          <w:rFonts w:ascii="Arial" w:hAnsi="Arial" w:cs="Arial"/>
        </w:rPr>
        <w:t xml:space="preserve">intrathymically in an AIRE-dependent manner </w:t>
      </w:r>
      <w:r w:rsidR="00D41FF6" w:rsidRPr="005E3E91">
        <w:rPr>
          <w:rFonts w:ascii="Arial" w:hAnsi="Arial" w:cs="Arial"/>
        </w:rPr>
        <w:t xml:space="preserve">as the earliest </w:t>
      </w:r>
      <w:r w:rsidR="00B6460E" w:rsidRPr="005E3E91">
        <w:rPr>
          <w:rFonts w:ascii="Arial" w:hAnsi="Arial" w:cs="Arial"/>
        </w:rPr>
        <w:t xml:space="preserve">activated </w:t>
      </w:r>
      <w:r w:rsidR="00D41FF6" w:rsidRPr="005E3E91">
        <w:rPr>
          <w:rFonts w:ascii="Arial" w:hAnsi="Arial" w:cs="Arial"/>
        </w:rPr>
        <w:t>precursors of mature T</w:t>
      </w:r>
      <w:r w:rsidR="00D41FF6" w:rsidRPr="005E3E91">
        <w:rPr>
          <w:rFonts w:ascii="Arial" w:hAnsi="Arial" w:cs="Arial"/>
          <w:vertAlign w:val="subscript"/>
        </w:rPr>
        <w:t>FH</w:t>
      </w:r>
      <w:r w:rsidR="00D41FF6" w:rsidRPr="005E3E91">
        <w:rPr>
          <w:rFonts w:ascii="Arial" w:hAnsi="Arial" w:cs="Arial"/>
        </w:rPr>
        <w:t>. These “natural” T</w:t>
      </w:r>
      <w:r w:rsidR="00D41FF6" w:rsidRPr="005E3E91">
        <w:rPr>
          <w:rFonts w:ascii="Arial" w:hAnsi="Arial" w:cs="Arial"/>
          <w:vertAlign w:val="subscript"/>
        </w:rPr>
        <w:t>FH</w:t>
      </w:r>
      <w:r w:rsidR="00D41FF6" w:rsidRPr="005E3E91">
        <w:rPr>
          <w:rFonts w:ascii="Arial" w:hAnsi="Arial" w:cs="Arial"/>
        </w:rPr>
        <w:t xml:space="preserve"> (nT</w:t>
      </w:r>
      <w:r w:rsidR="00D41FF6" w:rsidRPr="005E3E91">
        <w:rPr>
          <w:rFonts w:ascii="Arial" w:hAnsi="Arial" w:cs="Arial"/>
          <w:vertAlign w:val="subscript"/>
        </w:rPr>
        <w:t>FH</w:t>
      </w:r>
      <w:r w:rsidR="00D41FF6" w:rsidRPr="005E3E91">
        <w:rPr>
          <w:rFonts w:ascii="Arial" w:hAnsi="Arial" w:cs="Arial"/>
        </w:rPr>
        <w:t xml:space="preserve">) are clonally diverse but develop and persist even with stringent restriction of their TCRs. </w:t>
      </w:r>
      <w:r w:rsidR="00000291" w:rsidRPr="005E3E91">
        <w:rPr>
          <w:rFonts w:ascii="Arial" w:hAnsi="Arial" w:cs="Arial"/>
        </w:rPr>
        <w:t xml:space="preserve"> We further sho</w:t>
      </w:r>
      <w:r w:rsidR="00B6460E" w:rsidRPr="005E3E91">
        <w:rPr>
          <w:rFonts w:ascii="Arial" w:hAnsi="Arial" w:cs="Arial"/>
        </w:rPr>
        <w:t>w</w:t>
      </w:r>
      <w:r w:rsidR="00000291" w:rsidRPr="005E3E91">
        <w:rPr>
          <w:rFonts w:ascii="Arial" w:hAnsi="Arial" w:cs="Arial"/>
        </w:rPr>
        <w:t xml:space="preserve"> that the thymic development of nT</w:t>
      </w:r>
      <w:r w:rsidR="00000291" w:rsidRPr="005E3E91">
        <w:rPr>
          <w:rFonts w:ascii="Arial" w:hAnsi="Arial" w:cs="Arial"/>
          <w:vertAlign w:val="subscript"/>
        </w:rPr>
        <w:t>FH</w:t>
      </w:r>
      <w:r w:rsidR="00000291" w:rsidRPr="005E3E91">
        <w:rPr>
          <w:rFonts w:ascii="Arial" w:hAnsi="Arial" w:cs="Arial"/>
        </w:rPr>
        <w:t xml:space="preserve"> is strictly dependent on AIRE, while </w:t>
      </w:r>
      <w:r w:rsidR="00D41FF6" w:rsidRPr="005E3E91">
        <w:rPr>
          <w:rFonts w:ascii="Arial" w:hAnsi="Arial" w:cs="Arial"/>
        </w:rPr>
        <w:t>nT</w:t>
      </w:r>
      <w:r w:rsidR="00D41FF6" w:rsidRPr="005E3E91">
        <w:rPr>
          <w:rFonts w:ascii="Arial" w:hAnsi="Arial" w:cs="Arial"/>
          <w:vertAlign w:val="subscript"/>
        </w:rPr>
        <w:t>FH</w:t>
      </w:r>
      <w:r w:rsidR="00D41FF6" w:rsidRPr="005E3E91" w:rsidDel="0028385B">
        <w:rPr>
          <w:rFonts w:ascii="Arial" w:hAnsi="Arial" w:cs="Arial"/>
        </w:rPr>
        <w:t xml:space="preserve"> </w:t>
      </w:r>
      <w:r w:rsidR="00D41FF6" w:rsidRPr="005E3E91">
        <w:rPr>
          <w:rFonts w:ascii="Arial" w:hAnsi="Arial" w:cs="Arial"/>
        </w:rPr>
        <w:t>are a major target of suppression by regulatory CD4</w:t>
      </w:r>
      <w:r w:rsidR="005F0EB3" w:rsidRPr="005E3E91">
        <w:rPr>
          <w:rFonts w:ascii="Arial" w:hAnsi="Arial" w:cs="Arial"/>
        </w:rPr>
        <w:t xml:space="preserve"> </w:t>
      </w:r>
      <w:r w:rsidR="00D41FF6" w:rsidRPr="005E3E91">
        <w:rPr>
          <w:rFonts w:ascii="Arial" w:hAnsi="Arial" w:cs="Arial"/>
        </w:rPr>
        <w:t>T cells (T</w:t>
      </w:r>
      <w:r w:rsidR="00B6460E" w:rsidRPr="005E3E91">
        <w:rPr>
          <w:rFonts w:ascii="Arial" w:hAnsi="Arial" w:cs="Arial"/>
          <w:vertAlign w:val="subscript"/>
        </w:rPr>
        <w:t>REG</w:t>
      </w:r>
      <w:r w:rsidR="00D41FF6" w:rsidRPr="005E3E91">
        <w:rPr>
          <w:rFonts w:ascii="Arial" w:hAnsi="Arial" w:cs="Arial"/>
        </w:rPr>
        <w:t xml:space="preserve">) as their frequencies and </w:t>
      </w:r>
      <w:r w:rsidR="00D41FF6" w:rsidRPr="00DD1619">
        <w:rPr>
          <w:rFonts w:ascii="Arial" w:hAnsi="Arial" w:cs="Arial"/>
        </w:rPr>
        <w:t>maturation are increased strikingly in FOXP3-deficient mice.</w:t>
      </w:r>
      <w:r w:rsidR="00D41FF6" w:rsidRPr="009C25DE">
        <w:rPr>
          <w:rFonts w:ascii="Arial" w:hAnsi="Arial" w:cs="Arial"/>
          <w:color w:val="000000" w:themeColor="text1"/>
        </w:rPr>
        <w:t xml:space="preserve"> </w:t>
      </w:r>
    </w:p>
    <w:p w14:paraId="6F5E795A" w14:textId="77777777" w:rsidR="009C25DE" w:rsidRDefault="009C25DE" w:rsidP="00F27978">
      <w:pPr>
        <w:spacing w:line="360" w:lineRule="auto"/>
        <w:rPr>
          <w:rFonts w:ascii="Arial" w:hAnsi="Arial"/>
          <w:b/>
          <w:sz w:val="28"/>
        </w:rPr>
      </w:pPr>
    </w:p>
    <w:p w14:paraId="1662775F" w14:textId="77777777" w:rsidR="009C25DE" w:rsidRDefault="009C25DE" w:rsidP="00F27978">
      <w:pPr>
        <w:spacing w:line="360" w:lineRule="auto"/>
        <w:rPr>
          <w:rFonts w:ascii="Arial" w:hAnsi="Arial"/>
          <w:b/>
          <w:sz w:val="28"/>
        </w:rPr>
      </w:pPr>
    </w:p>
    <w:p w14:paraId="0AD31848" w14:textId="7A537B1F" w:rsidR="001211A6" w:rsidRPr="009F6E71" w:rsidRDefault="00A45BF5" w:rsidP="00F27978">
      <w:pPr>
        <w:spacing w:line="360" w:lineRule="auto"/>
      </w:pPr>
      <w:r w:rsidRPr="005E3E91">
        <w:rPr>
          <w:rFonts w:ascii="Arial" w:hAnsi="Arial"/>
          <w:b/>
          <w:sz w:val="28"/>
        </w:rPr>
        <w:t>RESULTS</w:t>
      </w:r>
    </w:p>
    <w:p w14:paraId="32496727" w14:textId="77777777" w:rsidR="001211A6" w:rsidRDefault="001211A6" w:rsidP="00F27978">
      <w:pPr>
        <w:spacing w:line="360" w:lineRule="auto"/>
        <w:rPr>
          <w:rFonts w:ascii="Arial" w:hAnsi="Arial"/>
          <w:b/>
          <w:sz w:val="28"/>
        </w:rPr>
      </w:pPr>
    </w:p>
    <w:p w14:paraId="63A7F691" w14:textId="5F5746F1" w:rsidR="00F27978" w:rsidRPr="005E3E91" w:rsidRDefault="00F27978" w:rsidP="009C25DE">
      <w:pPr>
        <w:spacing w:after="120" w:line="360" w:lineRule="auto"/>
        <w:rPr>
          <w:rFonts w:ascii="Arial" w:hAnsi="Arial"/>
          <w:b/>
        </w:rPr>
      </w:pPr>
      <w:r w:rsidRPr="005E3E91">
        <w:rPr>
          <w:rFonts w:ascii="Arial" w:hAnsi="Arial"/>
          <w:b/>
        </w:rPr>
        <w:t>Expression of a VFP IL21 knock-in reporter allele reliably detects IL21 expression by activated CD4 T cells.</w:t>
      </w:r>
    </w:p>
    <w:p w14:paraId="486FD292" w14:textId="77777777" w:rsidR="001211A6" w:rsidRDefault="00F27978">
      <w:pPr>
        <w:spacing w:after="120" w:line="360" w:lineRule="auto"/>
        <w:rPr>
          <w:rFonts w:ascii="Arial" w:hAnsi="Arial"/>
        </w:rPr>
      </w:pPr>
      <w:r w:rsidRPr="005E3E91">
        <w:rPr>
          <w:rFonts w:ascii="Arial" w:hAnsi="Arial"/>
        </w:rPr>
        <w:t xml:space="preserve">We created an IL21-VFP reporter strain by inserting an internal ribosomal entry site (IRES)-VFP cassette into non-coding exon 5 of the mouse </w:t>
      </w:r>
      <w:r w:rsidRPr="005E3E91">
        <w:rPr>
          <w:rFonts w:ascii="Arial" w:hAnsi="Arial"/>
          <w:i/>
        </w:rPr>
        <w:t>Il21</w:t>
      </w:r>
      <w:r w:rsidRPr="005E3E91">
        <w:rPr>
          <w:rFonts w:ascii="Arial" w:hAnsi="Arial"/>
        </w:rPr>
        <w:t xml:space="preserve"> locus by homologous recombination into C57BL6/N (B6)-derived embryonic stem cells and then excising the LoxP-flanked </w:t>
      </w:r>
      <w:r w:rsidRPr="005E3E91">
        <w:rPr>
          <w:rFonts w:ascii="Arial" w:hAnsi="Arial"/>
          <w:i/>
        </w:rPr>
        <w:t>Neo</w:t>
      </w:r>
      <w:r w:rsidRPr="005E3E91">
        <w:rPr>
          <w:rFonts w:ascii="Arial" w:hAnsi="Arial"/>
          <w:i/>
          <w:vertAlign w:val="superscript"/>
        </w:rPr>
        <w:t>R</w:t>
      </w:r>
      <w:r w:rsidRPr="005E3E91">
        <w:rPr>
          <w:rFonts w:ascii="Arial" w:hAnsi="Arial"/>
        </w:rPr>
        <w:t xml:space="preserve"> selection cassette by Cre-mediated deletion (</w:t>
      </w:r>
      <w:r w:rsidRPr="005E3E91">
        <w:rPr>
          <w:rFonts w:ascii="Arial" w:hAnsi="Arial"/>
          <w:b/>
        </w:rPr>
        <w:t>Fig</w:t>
      </w:r>
      <w:r w:rsidR="00B46C08" w:rsidRPr="005E3E91">
        <w:rPr>
          <w:rFonts w:ascii="Arial" w:hAnsi="Arial"/>
          <w:b/>
        </w:rPr>
        <w:t>ure</w:t>
      </w:r>
      <w:r w:rsidRPr="005E3E91">
        <w:rPr>
          <w:rFonts w:ascii="Arial" w:hAnsi="Arial"/>
          <w:b/>
        </w:rPr>
        <w:t xml:space="preserve"> </w:t>
      </w:r>
      <w:r w:rsidR="00143F2C" w:rsidRPr="005E3E91">
        <w:rPr>
          <w:rFonts w:ascii="Arial" w:hAnsi="Arial"/>
          <w:b/>
        </w:rPr>
        <w:t>S1A and S1B</w:t>
      </w:r>
      <w:r w:rsidRPr="005E3E91">
        <w:rPr>
          <w:rFonts w:ascii="Arial" w:hAnsi="Arial"/>
        </w:rPr>
        <w:t>). Heterozygous and homozygous B6.IL21-VFP</w:t>
      </w:r>
      <w:r w:rsidR="007C37EF" w:rsidRPr="005E3E91">
        <w:rPr>
          <w:rFonts w:ascii="Arial" w:hAnsi="Arial"/>
        </w:rPr>
        <w:t xml:space="preserve"> (IL21-VFP)</w:t>
      </w:r>
      <w:r w:rsidRPr="005E3E91">
        <w:rPr>
          <w:rFonts w:ascii="Arial" w:hAnsi="Arial"/>
        </w:rPr>
        <w:t xml:space="preserve"> mice were born in expected Mendelian ratios and developed normally. </w:t>
      </w:r>
    </w:p>
    <w:p w14:paraId="6268A0A6" w14:textId="3A3F967F" w:rsidR="00F27978" w:rsidRPr="005E3E91" w:rsidRDefault="00F27978">
      <w:pPr>
        <w:spacing w:after="120" w:line="360" w:lineRule="auto"/>
        <w:rPr>
          <w:rFonts w:ascii="Arial" w:hAnsi="Arial"/>
        </w:rPr>
      </w:pPr>
      <w:r w:rsidRPr="005E3E91">
        <w:rPr>
          <w:rFonts w:ascii="Arial" w:hAnsi="Arial"/>
        </w:rPr>
        <w:t xml:space="preserve">To determine if the VFP transgene reliably reports </w:t>
      </w:r>
      <w:r w:rsidRPr="005E3E91">
        <w:rPr>
          <w:rFonts w:ascii="Arial" w:hAnsi="Arial"/>
          <w:i/>
        </w:rPr>
        <w:t xml:space="preserve">Il21 </w:t>
      </w:r>
      <w:r w:rsidRPr="005E3E91">
        <w:rPr>
          <w:rFonts w:ascii="Arial" w:hAnsi="Arial"/>
        </w:rPr>
        <w:t>transcription, we performed RT-qPCR analyses on FACS-purified splenic VFP</w:t>
      </w:r>
      <w:r w:rsidRPr="005E3E91">
        <w:rPr>
          <w:rFonts w:ascii="Arial" w:hAnsi="Arial"/>
          <w:vertAlign w:val="superscript"/>
        </w:rPr>
        <w:t>+</w:t>
      </w:r>
      <w:r w:rsidRPr="005E3E91">
        <w:rPr>
          <w:rFonts w:ascii="Arial" w:hAnsi="Arial"/>
        </w:rPr>
        <w:t xml:space="preserve"> and VFP</w:t>
      </w:r>
      <w:r w:rsidRPr="005E3E91">
        <w:rPr>
          <w:rFonts w:ascii="Arial" w:hAnsi="Arial"/>
          <w:vertAlign w:val="superscript"/>
        </w:rPr>
        <w:t xml:space="preserve">- </w:t>
      </w:r>
      <w:r w:rsidRPr="005E3E91">
        <w:rPr>
          <w:rFonts w:ascii="Arial" w:hAnsi="Arial"/>
        </w:rPr>
        <w:t>CD4</w:t>
      </w:r>
      <w:r w:rsidRPr="005E3E91">
        <w:rPr>
          <w:rFonts w:ascii="Arial" w:hAnsi="Arial"/>
          <w:vertAlign w:val="superscript"/>
        </w:rPr>
        <w:t>+</w:t>
      </w:r>
      <w:r w:rsidRPr="005E3E91">
        <w:rPr>
          <w:rFonts w:ascii="Arial" w:hAnsi="Arial"/>
        </w:rPr>
        <w:t xml:space="preserve"> T cells from adult mice</w:t>
      </w:r>
      <w:r w:rsidR="00D82CEC" w:rsidRPr="005E3E91">
        <w:rPr>
          <w:rFonts w:ascii="Arial" w:hAnsi="Arial"/>
        </w:rPr>
        <w:t xml:space="preserve"> that had been</w:t>
      </w:r>
      <w:r w:rsidRPr="005E3E91">
        <w:rPr>
          <w:rFonts w:ascii="Arial" w:hAnsi="Arial"/>
        </w:rPr>
        <w:t xml:space="preserve"> stimulated for 24 h with antibodies to CD3 and CD28 </w:t>
      </w:r>
      <w:r w:rsidRPr="005E3E91">
        <w:rPr>
          <w:rFonts w:ascii="Arial" w:hAnsi="Arial"/>
          <w:i/>
        </w:rPr>
        <w:t>in vitro</w:t>
      </w:r>
      <w:r w:rsidRPr="005E3E91">
        <w:rPr>
          <w:rFonts w:ascii="Arial" w:hAnsi="Arial"/>
        </w:rPr>
        <w:t xml:space="preserve">.  </w:t>
      </w:r>
      <w:r w:rsidRPr="005E3E91">
        <w:rPr>
          <w:rFonts w:ascii="Arial" w:hAnsi="Arial"/>
          <w:i/>
        </w:rPr>
        <w:t>Il21</w:t>
      </w:r>
      <w:r w:rsidRPr="005E3E91">
        <w:rPr>
          <w:rFonts w:ascii="Arial" w:hAnsi="Arial"/>
        </w:rPr>
        <w:t xml:space="preserve"> and </w:t>
      </w:r>
      <w:r w:rsidRPr="005E3E91">
        <w:rPr>
          <w:rFonts w:ascii="Arial" w:hAnsi="Arial"/>
          <w:i/>
        </w:rPr>
        <w:t xml:space="preserve">VFP </w:t>
      </w:r>
      <w:r w:rsidRPr="005E3E91">
        <w:rPr>
          <w:rFonts w:ascii="Arial" w:hAnsi="Arial"/>
        </w:rPr>
        <w:t>transcripts were expressed at comparable levels in VFP</w:t>
      </w:r>
      <w:r w:rsidRPr="005E3E91">
        <w:rPr>
          <w:rFonts w:ascii="Arial" w:hAnsi="Arial"/>
          <w:vertAlign w:val="superscript"/>
        </w:rPr>
        <w:t>+</w:t>
      </w:r>
      <w:r w:rsidRPr="005E3E91">
        <w:rPr>
          <w:rFonts w:ascii="Arial" w:hAnsi="Arial"/>
        </w:rPr>
        <w:t xml:space="preserve"> CD4</w:t>
      </w:r>
      <w:r w:rsidRPr="005E3E91">
        <w:rPr>
          <w:rFonts w:ascii="Arial" w:hAnsi="Arial"/>
          <w:vertAlign w:val="superscript"/>
        </w:rPr>
        <w:t>+</w:t>
      </w:r>
      <w:r w:rsidRPr="005E3E91">
        <w:rPr>
          <w:rFonts w:ascii="Arial" w:hAnsi="Arial"/>
        </w:rPr>
        <w:t xml:space="preserve"> T cells but not in VFP</w:t>
      </w:r>
      <w:r w:rsidRPr="005E3E91">
        <w:rPr>
          <w:rFonts w:ascii="Arial" w:hAnsi="Arial"/>
          <w:vertAlign w:val="superscript"/>
        </w:rPr>
        <w:t>-</w:t>
      </w:r>
      <w:r w:rsidRPr="005E3E91">
        <w:rPr>
          <w:rFonts w:ascii="Arial" w:hAnsi="Arial"/>
        </w:rPr>
        <w:t xml:space="preserve"> T cells (</w:t>
      </w:r>
      <w:r w:rsidRPr="005E3E91">
        <w:rPr>
          <w:rFonts w:ascii="Arial" w:hAnsi="Arial"/>
          <w:b/>
        </w:rPr>
        <w:t>Fig</w:t>
      </w:r>
      <w:r w:rsidR="00B46C08" w:rsidRPr="005E3E91">
        <w:rPr>
          <w:rFonts w:ascii="Arial" w:hAnsi="Arial"/>
          <w:b/>
        </w:rPr>
        <w:t>ure</w:t>
      </w:r>
      <w:r w:rsidRPr="005E3E91">
        <w:rPr>
          <w:rFonts w:ascii="Arial" w:hAnsi="Arial"/>
          <w:b/>
        </w:rPr>
        <w:t xml:space="preserve"> </w:t>
      </w:r>
      <w:r w:rsidR="00B46C08" w:rsidRPr="005E3E91">
        <w:rPr>
          <w:rFonts w:ascii="Arial" w:hAnsi="Arial"/>
          <w:b/>
        </w:rPr>
        <w:t>S1C</w:t>
      </w:r>
      <w:r w:rsidRPr="005E3E91">
        <w:rPr>
          <w:rFonts w:ascii="Arial" w:hAnsi="Arial"/>
        </w:rPr>
        <w:t>). To determine if expression of the IL21-VFP reporter correlates with secreted IL21, supernatants collected after</w:t>
      </w:r>
      <w:r w:rsidR="00143F2C" w:rsidRPr="005E3E91">
        <w:rPr>
          <w:rFonts w:ascii="Arial" w:hAnsi="Arial"/>
        </w:rPr>
        <w:t xml:space="preserve"> </w:t>
      </w:r>
      <w:r w:rsidRPr="005E3E91">
        <w:rPr>
          <w:rFonts w:ascii="Arial" w:hAnsi="Arial"/>
        </w:rPr>
        <w:t xml:space="preserve">culture </w:t>
      </w:r>
      <w:r w:rsidR="00143F2C" w:rsidRPr="005E3E91">
        <w:rPr>
          <w:rFonts w:ascii="Arial" w:hAnsi="Arial"/>
        </w:rPr>
        <w:t xml:space="preserve">of </w:t>
      </w:r>
      <w:r w:rsidRPr="005E3E91">
        <w:rPr>
          <w:rFonts w:ascii="Arial" w:hAnsi="Arial"/>
        </w:rPr>
        <w:t>anti-CD3/CD28 stimulated purified VFP</w:t>
      </w:r>
      <w:r w:rsidRPr="005E3E91">
        <w:rPr>
          <w:rFonts w:ascii="Arial" w:hAnsi="Arial"/>
          <w:vertAlign w:val="superscript"/>
        </w:rPr>
        <w:t>+</w:t>
      </w:r>
      <w:r w:rsidRPr="005E3E91">
        <w:rPr>
          <w:rFonts w:ascii="Arial" w:hAnsi="Arial"/>
        </w:rPr>
        <w:t xml:space="preserve"> and VFP</w:t>
      </w:r>
      <w:r w:rsidRPr="005E3E91">
        <w:rPr>
          <w:rFonts w:ascii="Arial" w:hAnsi="Arial"/>
          <w:vertAlign w:val="superscript"/>
        </w:rPr>
        <w:t xml:space="preserve">- </w:t>
      </w:r>
      <w:r w:rsidRPr="005E3E91">
        <w:rPr>
          <w:rFonts w:ascii="Arial" w:hAnsi="Arial"/>
        </w:rPr>
        <w:t>CD4</w:t>
      </w:r>
      <w:r w:rsidRPr="005E3E91">
        <w:rPr>
          <w:rFonts w:ascii="Arial" w:hAnsi="Arial"/>
          <w:vertAlign w:val="superscript"/>
        </w:rPr>
        <w:t>+</w:t>
      </w:r>
      <w:r w:rsidRPr="005E3E91">
        <w:rPr>
          <w:rFonts w:ascii="Arial" w:hAnsi="Arial"/>
        </w:rPr>
        <w:t xml:space="preserve"> T </w:t>
      </w:r>
      <w:proofErr w:type="gramStart"/>
      <w:r w:rsidRPr="005E3E91">
        <w:rPr>
          <w:rFonts w:ascii="Arial" w:hAnsi="Arial"/>
        </w:rPr>
        <w:t>cells were analyzed by ELISA</w:t>
      </w:r>
      <w:proofErr w:type="gramEnd"/>
      <w:r w:rsidRPr="005E3E91">
        <w:rPr>
          <w:rFonts w:ascii="Arial" w:hAnsi="Arial"/>
        </w:rPr>
        <w:t>. IL21 was only found in supernatants of VFP</w:t>
      </w:r>
      <w:r w:rsidRPr="005E3E91">
        <w:rPr>
          <w:rFonts w:ascii="Arial" w:hAnsi="Arial"/>
          <w:vertAlign w:val="superscript"/>
        </w:rPr>
        <w:t>+</w:t>
      </w:r>
      <w:r w:rsidRPr="005E3E91">
        <w:rPr>
          <w:rFonts w:ascii="Arial" w:hAnsi="Arial"/>
        </w:rPr>
        <w:t xml:space="preserve"> cells accompanied by higher levels of IL2 and IL10, while IL17 and IFN</w:t>
      </w:r>
      <w:r w:rsidRPr="005E3E91">
        <w:rPr>
          <w:rFonts w:ascii="Symbol" w:hAnsi="Symbol"/>
        </w:rPr>
        <w:t></w:t>
      </w:r>
      <w:r w:rsidRPr="005E3E91">
        <w:rPr>
          <w:rFonts w:ascii="Arial" w:hAnsi="Arial"/>
        </w:rPr>
        <w:t xml:space="preserve"> were prevalent in supernatants of VFP</w:t>
      </w:r>
      <w:r w:rsidRPr="005E3E91">
        <w:rPr>
          <w:rFonts w:ascii="Arial" w:hAnsi="Arial"/>
        </w:rPr>
        <w:softHyphen/>
      </w:r>
      <w:r w:rsidRPr="005E3E91">
        <w:rPr>
          <w:rFonts w:ascii="Arial" w:hAnsi="Arial"/>
          <w:vertAlign w:val="superscript"/>
        </w:rPr>
        <w:t>-</w:t>
      </w:r>
      <w:r w:rsidRPr="005E3E91">
        <w:rPr>
          <w:rFonts w:ascii="Arial" w:hAnsi="Arial"/>
        </w:rPr>
        <w:t xml:space="preserve"> CD4</w:t>
      </w:r>
      <w:r w:rsidRPr="005E3E91">
        <w:rPr>
          <w:rFonts w:ascii="Arial" w:hAnsi="Arial"/>
          <w:vertAlign w:val="superscript"/>
        </w:rPr>
        <w:t>+</w:t>
      </w:r>
      <w:r w:rsidRPr="005E3E91">
        <w:rPr>
          <w:rFonts w:ascii="Arial" w:hAnsi="Arial"/>
        </w:rPr>
        <w:t xml:space="preserve"> T cells (</w:t>
      </w:r>
      <w:r w:rsidRPr="005E3E91">
        <w:rPr>
          <w:rFonts w:ascii="Arial" w:hAnsi="Arial"/>
          <w:b/>
        </w:rPr>
        <w:t>Fig</w:t>
      </w:r>
      <w:r w:rsidR="00B46C08" w:rsidRPr="005E3E91">
        <w:rPr>
          <w:rFonts w:ascii="Arial" w:hAnsi="Arial"/>
          <w:b/>
        </w:rPr>
        <w:t>ure</w:t>
      </w:r>
      <w:r w:rsidRPr="005E3E91">
        <w:rPr>
          <w:rFonts w:ascii="Arial" w:hAnsi="Arial"/>
          <w:b/>
        </w:rPr>
        <w:t xml:space="preserve"> </w:t>
      </w:r>
      <w:r w:rsidR="00B46C08" w:rsidRPr="005E3E91">
        <w:rPr>
          <w:rFonts w:ascii="Arial" w:hAnsi="Arial"/>
          <w:b/>
        </w:rPr>
        <w:t>S1D</w:t>
      </w:r>
      <w:r w:rsidRPr="005E3E91">
        <w:rPr>
          <w:rFonts w:ascii="Arial" w:hAnsi="Arial"/>
        </w:rPr>
        <w:t>). To determine if the IL21-VFP transgene is expressed preferentially by T</w:t>
      </w:r>
      <w:r w:rsidRPr="005E3E91">
        <w:rPr>
          <w:rFonts w:ascii="Arial" w:hAnsi="Arial"/>
          <w:vertAlign w:val="subscript"/>
        </w:rPr>
        <w:t>FH</w:t>
      </w:r>
      <w:r w:rsidRPr="005E3E91">
        <w:rPr>
          <w:rFonts w:ascii="Arial" w:hAnsi="Arial"/>
        </w:rPr>
        <w:t>, we immunized</w:t>
      </w:r>
      <w:r w:rsidR="00251E47">
        <w:rPr>
          <w:rFonts w:ascii="Arial" w:hAnsi="Arial"/>
        </w:rPr>
        <w:t xml:space="preserve"> </w:t>
      </w:r>
      <w:r w:rsidRPr="005E3E91">
        <w:rPr>
          <w:rFonts w:ascii="Arial" w:hAnsi="Arial"/>
        </w:rPr>
        <w:t xml:space="preserve">IL21-VFP mice </w:t>
      </w:r>
      <w:r w:rsidRPr="009F6E71">
        <w:rPr>
          <w:rFonts w:ascii="Arial" w:hAnsi="Arial"/>
        </w:rPr>
        <w:t>with DNP-KLH</w:t>
      </w:r>
      <w:r w:rsidR="009F6E71" w:rsidRPr="009F6E71">
        <w:rPr>
          <w:rFonts w:ascii="Arial" w:hAnsi="Arial"/>
        </w:rPr>
        <w:t xml:space="preserve"> </w:t>
      </w:r>
      <w:r w:rsidRPr="005E3E91">
        <w:rPr>
          <w:rFonts w:ascii="Arial" w:hAnsi="Arial"/>
        </w:rPr>
        <w:t xml:space="preserve">and profiled </w:t>
      </w:r>
      <w:r w:rsidR="00251E47">
        <w:rPr>
          <w:rFonts w:ascii="Arial" w:hAnsi="Arial"/>
        </w:rPr>
        <w:t xml:space="preserve">their </w:t>
      </w:r>
      <w:r w:rsidR="009F6E71">
        <w:rPr>
          <w:rFonts w:ascii="Arial" w:hAnsi="Arial"/>
        </w:rPr>
        <w:t>spleen</w:t>
      </w:r>
      <w:r w:rsidRPr="005E3E91">
        <w:rPr>
          <w:rFonts w:ascii="Arial" w:hAnsi="Arial"/>
        </w:rPr>
        <w:t xml:space="preserve"> populations 11 days later by FACS. Consistent with</w:t>
      </w:r>
      <w:r w:rsidR="00B46C08" w:rsidRPr="005E3E91">
        <w:rPr>
          <w:rFonts w:ascii="Arial" w:hAnsi="Arial"/>
        </w:rPr>
        <w:t xml:space="preserve"> the placement of VFP within the </w:t>
      </w:r>
      <w:r w:rsidRPr="005E3E91">
        <w:rPr>
          <w:rFonts w:ascii="Arial" w:hAnsi="Arial"/>
        </w:rPr>
        <w:t>T</w:t>
      </w:r>
      <w:r w:rsidRPr="005E3E91">
        <w:rPr>
          <w:rFonts w:ascii="Arial" w:hAnsi="Arial"/>
          <w:vertAlign w:val="subscript"/>
        </w:rPr>
        <w:t>FH</w:t>
      </w:r>
      <w:r w:rsidRPr="005E3E91">
        <w:rPr>
          <w:rFonts w:ascii="Arial" w:hAnsi="Arial"/>
        </w:rPr>
        <w:t xml:space="preserve"> </w:t>
      </w:r>
      <w:r w:rsidR="00B46C08" w:rsidRPr="005E3E91">
        <w:rPr>
          <w:rFonts w:ascii="Arial" w:hAnsi="Arial"/>
        </w:rPr>
        <w:t>lineage</w:t>
      </w:r>
      <w:r w:rsidRPr="005E3E91">
        <w:rPr>
          <w:rFonts w:ascii="Arial" w:hAnsi="Arial"/>
        </w:rPr>
        <w:t>, VFP expression was greatly elevated in ICOS</w:t>
      </w:r>
      <w:r w:rsidRPr="005E3E91">
        <w:rPr>
          <w:rFonts w:ascii="Arial" w:hAnsi="Arial"/>
          <w:vertAlign w:val="superscript"/>
        </w:rPr>
        <w:t>+</w:t>
      </w:r>
      <w:r w:rsidRPr="005E3E91">
        <w:rPr>
          <w:rFonts w:ascii="Arial" w:hAnsi="Arial"/>
        </w:rPr>
        <w:t>CD44</w:t>
      </w:r>
      <w:r w:rsidRPr="005E3E91">
        <w:rPr>
          <w:rFonts w:ascii="Arial" w:hAnsi="Arial"/>
          <w:vertAlign w:val="superscript"/>
        </w:rPr>
        <w:t xml:space="preserve">+ </w:t>
      </w:r>
      <w:r w:rsidRPr="005E3E91">
        <w:rPr>
          <w:rFonts w:ascii="Arial" w:hAnsi="Arial"/>
        </w:rPr>
        <w:t>CD4</w:t>
      </w:r>
      <w:r w:rsidRPr="005E3E91">
        <w:rPr>
          <w:rFonts w:ascii="Arial" w:hAnsi="Arial"/>
          <w:vertAlign w:val="superscript"/>
        </w:rPr>
        <w:t xml:space="preserve">+ </w:t>
      </w:r>
      <w:r w:rsidRPr="005E3E91">
        <w:rPr>
          <w:rFonts w:ascii="Arial" w:hAnsi="Arial"/>
        </w:rPr>
        <w:t>T cells with the highest expression in CXCR5</w:t>
      </w:r>
      <w:r w:rsidRPr="005E3E91">
        <w:rPr>
          <w:rFonts w:ascii="Arial" w:hAnsi="Arial"/>
          <w:vertAlign w:val="superscript"/>
        </w:rPr>
        <w:t>+</w:t>
      </w:r>
      <w:r w:rsidRPr="005E3E91">
        <w:rPr>
          <w:rFonts w:ascii="Arial" w:hAnsi="Arial"/>
        </w:rPr>
        <w:t xml:space="preserve"> PD1</w:t>
      </w:r>
      <w:r w:rsidRPr="005E3E91">
        <w:rPr>
          <w:rFonts w:ascii="Arial" w:hAnsi="Arial"/>
          <w:vertAlign w:val="superscript"/>
        </w:rPr>
        <w:t xml:space="preserve">+ </w:t>
      </w:r>
      <w:r w:rsidRPr="005E3E91">
        <w:rPr>
          <w:rFonts w:ascii="Arial" w:hAnsi="Arial"/>
        </w:rPr>
        <w:t>T</w:t>
      </w:r>
      <w:r w:rsidRPr="005E3E91">
        <w:rPr>
          <w:rFonts w:ascii="Arial" w:hAnsi="Arial"/>
          <w:vertAlign w:val="subscript"/>
        </w:rPr>
        <w:t>FH</w:t>
      </w:r>
      <w:r w:rsidRPr="005E3E91">
        <w:rPr>
          <w:rFonts w:ascii="Arial" w:hAnsi="Arial"/>
        </w:rPr>
        <w:t>, and with few cells expressing the NKT cell marker, NK1.1 (</w:t>
      </w:r>
      <w:r w:rsidRPr="005E3E91">
        <w:rPr>
          <w:rFonts w:ascii="Arial" w:hAnsi="Arial"/>
          <w:b/>
        </w:rPr>
        <w:t>Fig</w:t>
      </w:r>
      <w:r w:rsidR="00B46C08" w:rsidRPr="005E3E91">
        <w:rPr>
          <w:rFonts w:ascii="Arial" w:hAnsi="Arial"/>
          <w:b/>
        </w:rPr>
        <w:t>ure</w:t>
      </w:r>
      <w:r w:rsidRPr="005E3E91">
        <w:rPr>
          <w:rFonts w:ascii="Arial" w:hAnsi="Arial"/>
          <w:b/>
        </w:rPr>
        <w:t xml:space="preserve"> </w:t>
      </w:r>
      <w:r w:rsidR="00B46C08" w:rsidRPr="005E3E91">
        <w:rPr>
          <w:rFonts w:ascii="Arial" w:hAnsi="Arial"/>
          <w:b/>
        </w:rPr>
        <w:t xml:space="preserve">S1E </w:t>
      </w:r>
      <w:r w:rsidRPr="005E3E91">
        <w:rPr>
          <w:rFonts w:ascii="Arial" w:hAnsi="Arial"/>
        </w:rPr>
        <w:t>and data not shown). To examine the anatomic localization of VFP</w:t>
      </w:r>
      <w:r w:rsidRPr="005E3E91">
        <w:rPr>
          <w:rFonts w:ascii="Arial" w:hAnsi="Arial"/>
          <w:vertAlign w:val="superscript"/>
        </w:rPr>
        <w:t>+</w:t>
      </w:r>
      <w:r w:rsidRPr="005E3E91">
        <w:rPr>
          <w:rFonts w:ascii="Arial" w:hAnsi="Arial"/>
        </w:rPr>
        <w:t xml:space="preserve"> cells, we generated B6.</w:t>
      </w:r>
      <w:r w:rsidRPr="005E3E91">
        <w:rPr>
          <w:rFonts w:ascii="Arial" w:hAnsi="Arial"/>
          <w:i/>
        </w:rPr>
        <w:t>Sle1.Yaa</w:t>
      </w:r>
      <w:r w:rsidRPr="005E3E91">
        <w:rPr>
          <w:rFonts w:ascii="Arial" w:hAnsi="Arial"/>
        </w:rPr>
        <w:t xml:space="preserve"> VFP mice that spontaneously develop germinal centers (GC) and stained spleens from mice with progressed disease. The results showed that VFP</w:t>
      </w:r>
      <w:r w:rsidRPr="005E3E91">
        <w:rPr>
          <w:rFonts w:ascii="Arial" w:hAnsi="Arial"/>
          <w:vertAlign w:val="superscript"/>
        </w:rPr>
        <w:t>+</w:t>
      </w:r>
      <w:r w:rsidRPr="005E3E91">
        <w:rPr>
          <w:rFonts w:ascii="Arial" w:hAnsi="Arial"/>
        </w:rPr>
        <w:t xml:space="preserve"> cells localized primarily to GC with some cells in the red pulp and T cell zone (</w:t>
      </w:r>
      <w:r w:rsidRPr="005E3E91">
        <w:rPr>
          <w:rFonts w:ascii="Arial" w:hAnsi="Arial"/>
          <w:b/>
        </w:rPr>
        <w:t>Fig</w:t>
      </w:r>
      <w:r w:rsidR="00B46C08" w:rsidRPr="005E3E91">
        <w:rPr>
          <w:rFonts w:ascii="Arial" w:hAnsi="Arial"/>
          <w:b/>
        </w:rPr>
        <w:t xml:space="preserve">ure </w:t>
      </w:r>
      <w:r w:rsidRPr="005E3E91">
        <w:rPr>
          <w:rFonts w:ascii="Arial" w:hAnsi="Arial"/>
          <w:b/>
        </w:rPr>
        <w:t>S1</w:t>
      </w:r>
      <w:r w:rsidR="00B46C08" w:rsidRPr="005E3E91">
        <w:rPr>
          <w:rFonts w:ascii="Arial" w:hAnsi="Arial"/>
          <w:b/>
        </w:rPr>
        <w:t>F</w:t>
      </w:r>
      <w:r w:rsidRPr="005E3E91">
        <w:rPr>
          <w:rFonts w:ascii="Arial" w:hAnsi="Arial"/>
          <w:b/>
        </w:rPr>
        <w:t>)</w:t>
      </w:r>
      <w:r w:rsidRPr="005E3E91">
        <w:rPr>
          <w:rFonts w:ascii="Arial" w:hAnsi="Arial"/>
        </w:rPr>
        <w:t>. VFP reporter mice immunized with DNP-KLH had similar accumulations of VFP</w:t>
      </w:r>
      <w:r w:rsidRPr="005E3E91">
        <w:rPr>
          <w:rFonts w:ascii="Arial" w:hAnsi="Arial"/>
          <w:vertAlign w:val="superscript"/>
        </w:rPr>
        <w:t>+</w:t>
      </w:r>
      <w:r w:rsidRPr="005E3E91">
        <w:rPr>
          <w:rFonts w:ascii="Arial" w:hAnsi="Arial"/>
        </w:rPr>
        <w:t xml:space="preserve"> cells in GC (data not shown). Taken together, these results demonstrated that the VFP reporter accurately marked cells expressing IL21 at the transcriptional and protein levels</w:t>
      </w:r>
      <w:r w:rsidRPr="005E3E91">
        <w:rPr>
          <w:rFonts w:ascii="Arial" w:hAnsi="Arial"/>
          <w:i/>
        </w:rPr>
        <w:t xml:space="preserve"> </w:t>
      </w:r>
      <w:r w:rsidRPr="005E3E91">
        <w:rPr>
          <w:rFonts w:ascii="Arial" w:hAnsi="Arial"/>
        </w:rPr>
        <w:t xml:space="preserve">and </w:t>
      </w:r>
      <w:r w:rsidR="00B46C08" w:rsidRPr="005E3E91">
        <w:rPr>
          <w:rFonts w:ascii="Arial" w:hAnsi="Arial"/>
        </w:rPr>
        <w:t xml:space="preserve">identified </w:t>
      </w:r>
      <w:r w:rsidRPr="005E3E91">
        <w:rPr>
          <w:rFonts w:ascii="Arial" w:hAnsi="Arial"/>
        </w:rPr>
        <w:t>cells expressing IL21 after immunization that are consistent with prototypical mature T</w:t>
      </w:r>
      <w:r w:rsidRPr="005E3E91">
        <w:rPr>
          <w:rFonts w:ascii="Arial" w:hAnsi="Arial"/>
          <w:vertAlign w:val="subscript"/>
        </w:rPr>
        <w:t>FH</w:t>
      </w:r>
      <w:r w:rsidRPr="005E3E91">
        <w:rPr>
          <w:rFonts w:ascii="Arial" w:hAnsi="Arial"/>
        </w:rPr>
        <w:t xml:space="preserve">.  </w:t>
      </w:r>
    </w:p>
    <w:p w14:paraId="62E7EDFF" w14:textId="77777777" w:rsidR="00F27978" w:rsidRPr="005E3E91" w:rsidRDefault="00F27978" w:rsidP="009C25DE">
      <w:pPr>
        <w:spacing w:after="120" w:line="360" w:lineRule="auto"/>
        <w:rPr>
          <w:rFonts w:ascii="Arial" w:hAnsi="Arial"/>
        </w:rPr>
      </w:pPr>
    </w:p>
    <w:p w14:paraId="76A24CD7" w14:textId="0288268C" w:rsidR="00F27978" w:rsidRPr="005E3E91" w:rsidRDefault="00F27978" w:rsidP="009C25DE">
      <w:pPr>
        <w:spacing w:after="120" w:line="360" w:lineRule="auto"/>
        <w:rPr>
          <w:rFonts w:ascii="Arial" w:hAnsi="Arial"/>
          <w:b/>
        </w:rPr>
      </w:pPr>
      <w:r w:rsidRPr="005E3E91">
        <w:rPr>
          <w:rFonts w:ascii="Arial" w:hAnsi="Arial"/>
          <w:b/>
        </w:rPr>
        <w:t xml:space="preserve">Precocious IL21 expression is a property of a major population of activated CD4 T cells that arise in young naïve mice.  </w:t>
      </w:r>
    </w:p>
    <w:p w14:paraId="599F6C34" w14:textId="30EB408C" w:rsidR="00F27978" w:rsidRPr="005E3E91" w:rsidRDefault="00251E47" w:rsidP="009C25DE">
      <w:pPr>
        <w:spacing w:after="120" w:line="360" w:lineRule="auto"/>
        <w:rPr>
          <w:rFonts w:ascii="Arial" w:hAnsi="Arial"/>
        </w:rPr>
      </w:pPr>
      <w:r>
        <w:rPr>
          <w:rFonts w:ascii="Arial" w:hAnsi="Arial"/>
        </w:rPr>
        <w:t>Using</w:t>
      </w:r>
      <w:r w:rsidR="004A18A1">
        <w:rPr>
          <w:rFonts w:ascii="Arial" w:hAnsi="Arial"/>
        </w:rPr>
        <w:t xml:space="preserve"> this </w:t>
      </w:r>
      <w:r w:rsidR="009F6E71">
        <w:rPr>
          <w:rFonts w:ascii="Arial" w:hAnsi="Arial"/>
        </w:rPr>
        <w:t xml:space="preserve">experimentally validated </w:t>
      </w:r>
      <w:r w:rsidR="00F27978" w:rsidRPr="005E3E91">
        <w:rPr>
          <w:rFonts w:ascii="Arial" w:hAnsi="Arial"/>
        </w:rPr>
        <w:t xml:space="preserve">IL21-VFP reporter, we </w:t>
      </w:r>
      <w:r w:rsidR="00F27978" w:rsidRPr="005E3E91">
        <w:rPr>
          <w:rFonts w:ascii="Arial" w:hAnsi="Arial" w:cs="Arial"/>
        </w:rPr>
        <w:t>sought to investigate the patterns of IL21 expression by</w:t>
      </w:r>
      <w:r w:rsidR="00F27978" w:rsidRPr="005E3E91">
        <w:rPr>
          <w:rFonts w:ascii="Arial" w:hAnsi="Arial" w:cs="Arial"/>
          <w:bCs/>
        </w:rPr>
        <w:t xml:space="preserve"> CD4 T cells in young unimmunized mice. </w:t>
      </w:r>
      <w:r w:rsidR="00F27978" w:rsidRPr="005E3E91">
        <w:rPr>
          <w:rFonts w:ascii="Arial" w:hAnsi="Arial"/>
        </w:rPr>
        <w:t>FACS analysis of spleen cells from naïve IL21-VFP mice revealed appreciable and highly reproducible populations of VFP</w:t>
      </w:r>
      <w:r w:rsidR="00F27978" w:rsidRPr="005E3E91">
        <w:rPr>
          <w:rFonts w:ascii="Arial" w:hAnsi="Arial"/>
          <w:vertAlign w:val="superscript"/>
        </w:rPr>
        <w:t xml:space="preserve">+ </w:t>
      </w:r>
      <w:r w:rsidR="00F27978" w:rsidRPr="005E3E91">
        <w:rPr>
          <w:rFonts w:ascii="Arial" w:hAnsi="Arial"/>
        </w:rPr>
        <w:t>CD4</w:t>
      </w:r>
      <w:r w:rsidR="00F27978" w:rsidRPr="005E3E91">
        <w:rPr>
          <w:rFonts w:ascii="Arial" w:hAnsi="Arial"/>
          <w:vertAlign w:val="superscript"/>
        </w:rPr>
        <w:t xml:space="preserve"> </w:t>
      </w:r>
      <w:r w:rsidR="00F27978" w:rsidRPr="005E3E91">
        <w:rPr>
          <w:rFonts w:ascii="Arial" w:hAnsi="Arial"/>
        </w:rPr>
        <w:t>T cells (0.5-3.5%) at 2 to 4 wks of age (</w:t>
      </w:r>
      <w:r w:rsidR="00F27978" w:rsidRPr="005E3E91">
        <w:rPr>
          <w:rFonts w:ascii="Arial" w:hAnsi="Arial"/>
          <w:b/>
        </w:rPr>
        <w:t>Fig</w:t>
      </w:r>
      <w:r w:rsidR="00B46C08" w:rsidRPr="005E3E91">
        <w:rPr>
          <w:rFonts w:ascii="Arial" w:hAnsi="Arial"/>
          <w:b/>
        </w:rPr>
        <w:t>ure</w:t>
      </w:r>
      <w:r w:rsidR="00F27978" w:rsidRPr="005E3E91">
        <w:rPr>
          <w:rFonts w:ascii="Arial" w:hAnsi="Arial"/>
          <w:b/>
        </w:rPr>
        <w:t xml:space="preserve"> 1</w:t>
      </w:r>
      <w:r w:rsidR="00B46C08" w:rsidRPr="005E3E91">
        <w:rPr>
          <w:rFonts w:ascii="Arial" w:hAnsi="Arial"/>
          <w:b/>
        </w:rPr>
        <w:t>A and 1B</w:t>
      </w:r>
      <w:r w:rsidR="00F27978" w:rsidRPr="005E3E91">
        <w:rPr>
          <w:rFonts w:ascii="Arial" w:hAnsi="Arial"/>
        </w:rPr>
        <w:t>). The splenic frequencies increased to ~10% at 17 wks of age and were paralleled by lower frequencies in blood at each time point (</w:t>
      </w:r>
      <w:r w:rsidR="00F27978" w:rsidRPr="005E3E91">
        <w:rPr>
          <w:rFonts w:ascii="Arial" w:hAnsi="Arial"/>
          <w:b/>
        </w:rPr>
        <w:t>Fig</w:t>
      </w:r>
      <w:r w:rsidR="00B46C08" w:rsidRPr="005E3E91">
        <w:rPr>
          <w:rFonts w:ascii="Arial" w:hAnsi="Arial"/>
          <w:b/>
        </w:rPr>
        <w:t>ure</w:t>
      </w:r>
      <w:r w:rsidR="00F27978" w:rsidRPr="005E3E91">
        <w:rPr>
          <w:rFonts w:ascii="Arial" w:hAnsi="Arial"/>
          <w:b/>
        </w:rPr>
        <w:t xml:space="preserve"> 1</w:t>
      </w:r>
      <w:r w:rsidR="00B46C08" w:rsidRPr="005E3E91">
        <w:rPr>
          <w:rFonts w:ascii="Arial" w:hAnsi="Arial"/>
          <w:b/>
        </w:rPr>
        <w:t>B</w:t>
      </w:r>
      <w:r w:rsidR="00F27978" w:rsidRPr="005E3E91">
        <w:rPr>
          <w:rFonts w:ascii="Arial" w:hAnsi="Arial"/>
        </w:rPr>
        <w:t xml:space="preserve">). Consistent with an activated state, </w:t>
      </w:r>
      <w:r w:rsidR="001211A6">
        <w:rPr>
          <w:rFonts w:ascii="Arial" w:hAnsi="Arial"/>
        </w:rPr>
        <w:t>the majority of</w:t>
      </w:r>
      <w:r w:rsidR="00F27978" w:rsidRPr="005E3E91">
        <w:rPr>
          <w:rFonts w:ascii="Arial" w:hAnsi="Arial"/>
        </w:rPr>
        <w:t xml:space="preserve"> VFP</w:t>
      </w:r>
      <w:r w:rsidR="00F27978" w:rsidRPr="005E3E91">
        <w:rPr>
          <w:rFonts w:ascii="Arial" w:hAnsi="Arial"/>
          <w:vertAlign w:val="superscript"/>
        </w:rPr>
        <w:t>+</w:t>
      </w:r>
      <w:r w:rsidR="00F27978" w:rsidRPr="005E3E91">
        <w:rPr>
          <w:rFonts w:ascii="Arial" w:hAnsi="Arial"/>
        </w:rPr>
        <w:t xml:space="preserve"> cells expressed high levels of CD44. A fraction, ranging in multiple experiments </w:t>
      </w:r>
      <w:r w:rsidR="00F27978" w:rsidRPr="009F6E71">
        <w:rPr>
          <w:rFonts w:ascii="Arial" w:hAnsi="Arial"/>
        </w:rPr>
        <w:t>from 20-</w:t>
      </w:r>
      <w:r w:rsidR="00B46C08" w:rsidRPr="009F6E71">
        <w:rPr>
          <w:rFonts w:ascii="Arial" w:hAnsi="Arial"/>
        </w:rPr>
        <w:t>40</w:t>
      </w:r>
      <w:r w:rsidR="00F27978" w:rsidRPr="009F6E71">
        <w:rPr>
          <w:rFonts w:ascii="Arial" w:hAnsi="Arial"/>
        </w:rPr>
        <w:t>%, also expressed elevated levels of ICOS</w:t>
      </w:r>
      <w:r w:rsidR="00A84B83" w:rsidRPr="009F6E71">
        <w:rPr>
          <w:rFonts w:ascii="Arial" w:hAnsi="Arial"/>
        </w:rPr>
        <w:t xml:space="preserve">. </w:t>
      </w:r>
      <w:r w:rsidR="00F27978" w:rsidRPr="009F6E71">
        <w:rPr>
          <w:rFonts w:ascii="Arial" w:hAnsi="Arial"/>
        </w:rPr>
        <w:t xml:space="preserve"> </w:t>
      </w:r>
      <w:r w:rsidR="00A84B83" w:rsidRPr="009F6E71">
        <w:rPr>
          <w:rFonts w:ascii="Arial" w:hAnsi="Arial"/>
        </w:rPr>
        <w:t xml:space="preserve">Additionally, </w:t>
      </w:r>
      <w:r w:rsidR="00F27978" w:rsidRPr="009F6E71">
        <w:rPr>
          <w:rFonts w:ascii="Arial" w:hAnsi="Arial"/>
        </w:rPr>
        <w:t>CXCR5 expression was limited to a lesser population of VFP</w:t>
      </w:r>
      <w:r w:rsidR="00F27978" w:rsidRPr="009F6E71">
        <w:rPr>
          <w:rFonts w:ascii="Arial" w:hAnsi="Arial"/>
          <w:vertAlign w:val="superscript"/>
        </w:rPr>
        <w:t>+</w:t>
      </w:r>
      <w:r w:rsidR="00F27978" w:rsidRPr="009F6E71">
        <w:rPr>
          <w:rFonts w:ascii="Arial" w:hAnsi="Arial"/>
        </w:rPr>
        <w:t xml:space="preserve"> cells (less than </w:t>
      </w:r>
      <w:r w:rsidR="009F6E71" w:rsidRPr="009F6E71">
        <w:rPr>
          <w:rFonts w:ascii="Arial" w:hAnsi="Arial"/>
        </w:rPr>
        <w:t>45</w:t>
      </w:r>
      <w:r w:rsidR="00F27978" w:rsidRPr="009F6E71">
        <w:rPr>
          <w:rFonts w:ascii="Arial" w:hAnsi="Arial"/>
        </w:rPr>
        <w:t>%)(</w:t>
      </w:r>
      <w:r w:rsidR="00F27978" w:rsidRPr="009F6E71">
        <w:rPr>
          <w:rFonts w:ascii="Arial" w:hAnsi="Arial"/>
          <w:b/>
        </w:rPr>
        <w:t>Fig</w:t>
      </w:r>
      <w:r w:rsidR="00B46C08" w:rsidRPr="009F6E71">
        <w:rPr>
          <w:rFonts w:ascii="Arial" w:hAnsi="Arial"/>
          <w:b/>
        </w:rPr>
        <w:t>ure</w:t>
      </w:r>
      <w:r w:rsidR="00F27978" w:rsidRPr="009F6E71">
        <w:rPr>
          <w:rFonts w:ascii="Arial" w:hAnsi="Arial"/>
          <w:b/>
        </w:rPr>
        <w:t xml:space="preserve"> 1</w:t>
      </w:r>
      <w:r w:rsidR="00B46C08" w:rsidRPr="009F6E71">
        <w:rPr>
          <w:rFonts w:ascii="Arial" w:hAnsi="Arial"/>
          <w:b/>
        </w:rPr>
        <w:t>C</w:t>
      </w:r>
      <w:r w:rsidR="00F27978" w:rsidRPr="009F6E71">
        <w:rPr>
          <w:rFonts w:ascii="Arial" w:hAnsi="Arial"/>
          <w:b/>
        </w:rPr>
        <w:t xml:space="preserve"> </w:t>
      </w:r>
      <w:r w:rsidR="00F27978" w:rsidRPr="009F6E71">
        <w:rPr>
          <w:rFonts w:ascii="Arial" w:hAnsi="Arial"/>
        </w:rPr>
        <w:t>and</w:t>
      </w:r>
      <w:r w:rsidR="00F27978" w:rsidRPr="005E3E91">
        <w:rPr>
          <w:rFonts w:ascii="Arial" w:hAnsi="Arial"/>
        </w:rPr>
        <w:t xml:space="preserve"> data not shown). The possibility that NK T cells were the source of early expression of IL21 was excluded because a genetic deficiency in CD1d1 did not impact the frequencies of VFP</w:t>
      </w:r>
      <w:r w:rsidR="00F27978" w:rsidRPr="005E3E91">
        <w:rPr>
          <w:rFonts w:ascii="Arial" w:hAnsi="Arial"/>
          <w:vertAlign w:val="superscript"/>
        </w:rPr>
        <w:t xml:space="preserve">+ </w:t>
      </w:r>
      <w:r w:rsidR="00F27978" w:rsidRPr="005E3E91">
        <w:rPr>
          <w:rFonts w:ascii="Arial" w:hAnsi="Arial"/>
        </w:rPr>
        <w:t>CD4</w:t>
      </w:r>
      <w:r w:rsidR="00F27978" w:rsidRPr="005E3E91">
        <w:rPr>
          <w:rFonts w:ascii="Arial" w:hAnsi="Arial"/>
          <w:vertAlign w:val="superscript"/>
        </w:rPr>
        <w:t>+</w:t>
      </w:r>
      <w:r w:rsidR="00F27978" w:rsidRPr="005E3E91">
        <w:rPr>
          <w:rFonts w:ascii="Arial" w:hAnsi="Arial"/>
        </w:rPr>
        <w:t xml:space="preserve"> T cells from naïve mice (data not shown). These results indicate that IL21 expression is a feature of a novel, naturally activated, CD44</w:t>
      </w:r>
      <w:r w:rsidR="00F27978" w:rsidRPr="005E3E91">
        <w:rPr>
          <w:rFonts w:ascii="Arial" w:hAnsi="Arial"/>
          <w:vertAlign w:val="superscript"/>
        </w:rPr>
        <w:t>+</w:t>
      </w:r>
      <w:r w:rsidR="00F27978" w:rsidRPr="005E3E91">
        <w:rPr>
          <w:rFonts w:ascii="Arial" w:hAnsi="Arial"/>
        </w:rPr>
        <w:t xml:space="preserve"> CD4 T cells regardless of their expression of ICOS and CXCR5. </w:t>
      </w:r>
    </w:p>
    <w:p w14:paraId="5A8A2CC9" w14:textId="77777777" w:rsidR="009C25DE" w:rsidRDefault="009C25DE" w:rsidP="009C25DE">
      <w:pPr>
        <w:spacing w:after="120" w:line="360" w:lineRule="auto"/>
        <w:rPr>
          <w:rFonts w:ascii="Arial" w:hAnsi="Arial"/>
        </w:rPr>
      </w:pPr>
    </w:p>
    <w:p w14:paraId="5406FA6E" w14:textId="1AF3E980" w:rsidR="00F27978" w:rsidRPr="005E3E91" w:rsidRDefault="00F27978" w:rsidP="009C25DE">
      <w:pPr>
        <w:spacing w:after="120" w:line="360" w:lineRule="auto"/>
        <w:rPr>
          <w:rFonts w:ascii="Arial" w:hAnsi="Arial"/>
          <w:b/>
        </w:rPr>
      </w:pPr>
      <w:r w:rsidRPr="005E3E91">
        <w:rPr>
          <w:rFonts w:ascii="Arial" w:hAnsi="Arial"/>
        </w:rPr>
        <w:t>We next compared the frequencies of splenic CD4</w:t>
      </w:r>
      <w:r w:rsidR="001211A6">
        <w:rPr>
          <w:rFonts w:ascii="Arial" w:hAnsi="Arial"/>
        </w:rPr>
        <w:t xml:space="preserve"> </w:t>
      </w:r>
      <w:r w:rsidRPr="005E3E91">
        <w:rPr>
          <w:rFonts w:ascii="Arial" w:hAnsi="Arial"/>
        </w:rPr>
        <w:t xml:space="preserve">T cells naturally expressing IL21 </w:t>
      </w:r>
      <w:r w:rsidR="00A84B83" w:rsidRPr="005E3E91">
        <w:rPr>
          <w:rFonts w:ascii="Arial" w:hAnsi="Arial"/>
        </w:rPr>
        <w:t xml:space="preserve">to </w:t>
      </w:r>
      <w:r w:rsidRPr="005E3E91">
        <w:rPr>
          <w:rFonts w:ascii="Arial" w:hAnsi="Arial"/>
        </w:rPr>
        <w:t>those expressing alternative T-h</w:t>
      </w:r>
      <w:r w:rsidR="001211A6">
        <w:rPr>
          <w:rFonts w:ascii="Arial" w:hAnsi="Arial"/>
        </w:rPr>
        <w:t xml:space="preserve">elper cytokines </w:t>
      </w:r>
      <w:r w:rsidR="001211A6">
        <w:rPr>
          <w:rFonts w:ascii="Arial" w:hAnsi="Arial"/>
        </w:rPr>
        <w:softHyphen/>
      </w:r>
      <w:r w:rsidR="001211A6">
        <w:rPr>
          <w:rFonts w:ascii="Arial" w:hAnsi="Arial"/>
        </w:rPr>
        <w:softHyphen/>
      </w:r>
      <w:r w:rsidR="001211A6">
        <w:rPr>
          <w:rFonts w:ascii="Arial" w:hAnsi="Arial"/>
        </w:rPr>
        <w:softHyphen/>
      </w:r>
      <w:r w:rsidR="001211A6">
        <w:rPr>
          <w:rFonts w:ascii="Arial" w:hAnsi="Arial"/>
        </w:rPr>
        <w:softHyphen/>
      </w:r>
      <w:r w:rsidR="001211A6">
        <w:rPr>
          <w:rFonts w:ascii="Arial" w:hAnsi="Arial"/>
        </w:rPr>
        <w:softHyphen/>
      </w:r>
      <w:r w:rsidR="001211A6">
        <w:rPr>
          <w:rFonts w:ascii="Arial" w:hAnsi="Arial"/>
        </w:rPr>
        <w:softHyphen/>
      </w:r>
      <w:r w:rsidR="001211A6">
        <w:rPr>
          <w:rFonts w:ascii="Arial" w:hAnsi="Arial"/>
        </w:rPr>
        <w:softHyphen/>
        <w:t>–</w:t>
      </w:r>
      <w:r w:rsidRPr="005E3E91">
        <w:rPr>
          <w:rFonts w:ascii="Arial" w:hAnsi="Arial"/>
        </w:rPr>
        <w:t>IL10, IL17a and IFN</w:t>
      </w:r>
      <w:r w:rsidRPr="005E3E91">
        <w:rPr>
          <w:rFonts w:ascii="Symbol" w:hAnsi="Symbol"/>
        </w:rPr>
        <w:t></w:t>
      </w:r>
      <w:r w:rsidR="001211A6">
        <w:rPr>
          <w:rFonts w:ascii="Arial" w:hAnsi="Arial"/>
        </w:rPr>
        <w:t>–</w:t>
      </w:r>
      <w:r w:rsidR="00DD2C16">
        <w:rPr>
          <w:rFonts w:ascii="Arial" w:hAnsi="Arial"/>
        </w:rPr>
        <w:t xml:space="preserve"> as revealed by IL17-GFP </w:t>
      </w:r>
      <w:r w:rsidR="00DD2C16">
        <w:rPr>
          <w:rFonts w:ascii="Arial" w:hAnsi="Arial"/>
        </w:rPr>
        <w:fldChar w:fldCharType="begin">
          <w:fldData xml:space="preserve">PEVuZE5vdGU+PENpdGU+PEF1dGhvcj5MZWU8L0F1dGhvcj48WWVhcj4yMDEyPC9ZZWFyPjxSZWNO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</w:fldData>
        </w:fldChar>
      </w:r>
      <w:r w:rsidR="00DD2C16">
        <w:rPr>
          <w:rFonts w:ascii="Arial" w:hAnsi="Arial"/>
        </w:rPr>
        <w:instrText xml:space="preserve"> ADDIN EN.CITE </w:instrText>
      </w:r>
      <w:r w:rsidR="00DD2C16">
        <w:rPr>
          <w:rFonts w:ascii="Arial" w:hAnsi="Arial"/>
        </w:rPr>
        <w:fldChar w:fldCharType="begin">
          <w:fldData xml:space="preserve">PEVuZE5vdGU+PENpdGU+PEF1dGhvcj5MZWU8L0F1dGhvcj48WWVhcj4yMDEyPC9ZZWFyPjxSZWNO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</w:fldData>
        </w:fldChar>
      </w:r>
      <w:r w:rsidR="00DD2C16">
        <w:rPr>
          <w:rFonts w:ascii="Arial" w:hAnsi="Arial"/>
        </w:rPr>
        <w:instrText xml:space="preserve"> ADDIN EN.CITE.DATA </w:instrText>
      </w:r>
      <w:r w:rsidR="00DD2C16">
        <w:rPr>
          <w:rFonts w:ascii="Arial" w:hAnsi="Arial"/>
        </w:rPr>
      </w:r>
      <w:r w:rsidR="00DD2C16">
        <w:rPr>
          <w:rFonts w:ascii="Arial" w:hAnsi="Arial"/>
        </w:rPr>
        <w:fldChar w:fldCharType="end"/>
      </w:r>
      <w:r w:rsidR="00DD2C16">
        <w:rPr>
          <w:rFonts w:ascii="Arial" w:hAnsi="Arial"/>
        </w:rPr>
      </w:r>
      <w:r w:rsidR="00DD2C16">
        <w:rPr>
          <w:rFonts w:ascii="Arial" w:hAnsi="Arial"/>
        </w:rPr>
        <w:fldChar w:fldCharType="separate"/>
      </w:r>
      <w:r w:rsidR="00DD2C16">
        <w:rPr>
          <w:rFonts w:ascii="Arial" w:hAnsi="Arial"/>
          <w:noProof/>
        </w:rPr>
        <w:t>(</w:t>
      </w:r>
      <w:hyperlink w:anchor="_ENREF_26" w:tooltip="Lee, 2012 #158" w:history="1">
        <w:r w:rsidR="009C25DE">
          <w:rPr>
            <w:rFonts w:ascii="Arial" w:hAnsi="Arial"/>
            <w:noProof/>
          </w:rPr>
          <w:t>Lee et al., 2012</w:t>
        </w:r>
      </w:hyperlink>
      <w:r w:rsidR="00DD2C16">
        <w:rPr>
          <w:rFonts w:ascii="Arial" w:hAnsi="Arial"/>
          <w:noProof/>
        </w:rPr>
        <w:t>)</w:t>
      </w:r>
      <w:r w:rsidR="00DD2C16">
        <w:rPr>
          <w:rFonts w:ascii="Arial" w:hAnsi="Arial"/>
        </w:rPr>
        <w:fldChar w:fldCharType="end"/>
      </w:r>
      <w:r w:rsidR="00DD2C16">
        <w:rPr>
          <w:rFonts w:ascii="Arial" w:hAnsi="Arial"/>
        </w:rPr>
        <w:t xml:space="preserve">, IL10-GFP </w:t>
      </w:r>
      <w:r w:rsidR="00DD2C16">
        <w:rPr>
          <w:rFonts w:ascii="Arial" w:hAnsi="Arial"/>
        </w:rPr>
        <w:fldChar w:fldCharType="begin">
          <w:fldData xml:space="preserve">PEVuZE5vdGU+PENpdGU+PEF1dGhvcj5NYWRhbjwvQXV0aG9yPjxZZWFyPjIwMDk8L1llYXI+PFJl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</w:fldData>
        </w:fldChar>
      </w:r>
      <w:r w:rsidR="00DD2C16">
        <w:rPr>
          <w:rFonts w:ascii="Arial" w:hAnsi="Arial"/>
        </w:rPr>
        <w:instrText xml:space="preserve"> ADDIN EN.CITE </w:instrText>
      </w:r>
      <w:r w:rsidR="00DD2C16">
        <w:rPr>
          <w:rFonts w:ascii="Arial" w:hAnsi="Arial"/>
        </w:rPr>
        <w:fldChar w:fldCharType="begin">
          <w:fldData xml:space="preserve">PEVuZE5vdGU+PENpdGU+PEF1dGhvcj5NYWRhbjwvQXV0aG9yPjxZZWFyPjIwMDk8L1llYXI+PFJl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</w:fldData>
        </w:fldChar>
      </w:r>
      <w:r w:rsidR="00DD2C16">
        <w:rPr>
          <w:rFonts w:ascii="Arial" w:hAnsi="Arial"/>
        </w:rPr>
        <w:instrText xml:space="preserve"> ADDIN EN.CITE.DATA </w:instrText>
      </w:r>
      <w:r w:rsidR="00DD2C16">
        <w:rPr>
          <w:rFonts w:ascii="Arial" w:hAnsi="Arial"/>
        </w:rPr>
      </w:r>
      <w:r w:rsidR="00DD2C16">
        <w:rPr>
          <w:rFonts w:ascii="Arial" w:hAnsi="Arial"/>
        </w:rPr>
        <w:fldChar w:fldCharType="end"/>
      </w:r>
      <w:r w:rsidR="00DD2C16">
        <w:rPr>
          <w:rFonts w:ascii="Arial" w:hAnsi="Arial"/>
        </w:rPr>
      </w:r>
      <w:r w:rsidR="00DD2C16">
        <w:rPr>
          <w:rFonts w:ascii="Arial" w:hAnsi="Arial"/>
        </w:rPr>
        <w:fldChar w:fldCharType="separate"/>
      </w:r>
      <w:r w:rsidR="00DD2C16">
        <w:rPr>
          <w:rFonts w:ascii="Arial" w:hAnsi="Arial"/>
          <w:noProof/>
        </w:rPr>
        <w:t>(</w:t>
      </w:r>
      <w:hyperlink w:anchor="_ENREF_34" w:tooltip="Madan, 2009 #159" w:history="1">
        <w:r w:rsidR="009C25DE">
          <w:rPr>
            <w:rFonts w:ascii="Arial" w:hAnsi="Arial"/>
            <w:noProof/>
          </w:rPr>
          <w:t>Madan et al., 2009</w:t>
        </w:r>
      </w:hyperlink>
      <w:r w:rsidR="00DD2C16">
        <w:rPr>
          <w:rFonts w:ascii="Arial" w:hAnsi="Arial"/>
          <w:noProof/>
        </w:rPr>
        <w:t>)</w:t>
      </w:r>
      <w:r w:rsidR="00DD2C16">
        <w:rPr>
          <w:rFonts w:ascii="Arial" w:hAnsi="Arial"/>
        </w:rPr>
        <w:fldChar w:fldCharType="end"/>
      </w:r>
      <w:r w:rsidRPr="005E3E91">
        <w:rPr>
          <w:rFonts w:ascii="Arial" w:hAnsi="Arial"/>
        </w:rPr>
        <w:t xml:space="preserve"> and IFN</w:t>
      </w:r>
      <w:r w:rsidRPr="005E3E91">
        <w:rPr>
          <w:rFonts w:ascii="Symbol" w:hAnsi="Symbol"/>
        </w:rPr>
        <w:t></w:t>
      </w:r>
      <w:r w:rsidRPr="005E3E91">
        <w:rPr>
          <w:rFonts w:ascii="Arial" w:hAnsi="Arial"/>
        </w:rPr>
        <w:t>-YFP</w:t>
      </w:r>
      <w:r w:rsidR="00DD2C16">
        <w:rPr>
          <w:rFonts w:ascii="Arial" w:hAnsi="Arial"/>
        </w:rPr>
        <w:t xml:space="preserve"> </w:t>
      </w:r>
      <w:r w:rsidR="00DD2C16">
        <w:rPr>
          <w:rFonts w:ascii="Arial" w:hAnsi="Arial"/>
        </w:rPr>
        <w:fldChar w:fldCharType="begin">
          <w:fldData xml:space="preserve">PEVuZE5vdGU+PENpdGU+PEF1dGhvcj5SZWluaGFyZHQ8L0F1dGhvcj48WWVhcj4yMDA5PC9ZZWFy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</w:fldData>
        </w:fldChar>
      </w:r>
      <w:r w:rsidR="00DD2C16">
        <w:rPr>
          <w:rFonts w:ascii="Arial" w:hAnsi="Arial"/>
        </w:rPr>
        <w:instrText xml:space="preserve"> ADDIN EN.CITE </w:instrText>
      </w:r>
      <w:r w:rsidR="00DD2C16">
        <w:rPr>
          <w:rFonts w:ascii="Arial" w:hAnsi="Arial"/>
        </w:rPr>
        <w:fldChar w:fldCharType="begin">
          <w:fldData xml:space="preserve">PEVuZE5vdGU+PENpdGU+PEF1dGhvcj5SZWluaGFyZHQ8L0F1dGhvcj48WWVhcj4yMDA5PC9ZZWFy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</w:fldData>
        </w:fldChar>
      </w:r>
      <w:r w:rsidR="00DD2C16">
        <w:rPr>
          <w:rFonts w:ascii="Arial" w:hAnsi="Arial"/>
        </w:rPr>
        <w:instrText xml:space="preserve"> ADDIN EN.CITE.DATA </w:instrText>
      </w:r>
      <w:r w:rsidR="00DD2C16">
        <w:rPr>
          <w:rFonts w:ascii="Arial" w:hAnsi="Arial"/>
        </w:rPr>
      </w:r>
      <w:r w:rsidR="00DD2C16">
        <w:rPr>
          <w:rFonts w:ascii="Arial" w:hAnsi="Arial"/>
        </w:rPr>
        <w:fldChar w:fldCharType="end"/>
      </w:r>
      <w:r w:rsidR="00DD2C16">
        <w:rPr>
          <w:rFonts w:ascii="Arial" w:hAnsi="Arial"/>
        </w:rPr>
      </w:r>
      <w:r w:rsidR="00DD2C16">
        <w:rPr>
          <w:rFonts w:ascii="Arial" w:hAnsi="Arial"/>
        </w:rPr>
        <w:fldChar w:fldCharType="separate"/>
      </w:r>
      <w:r w:rsidR="00DD2C16">
        <w:rPr>
          <w:rFonts w:ascii="Arial" w:hAnsi="Arial"/>
          <w:noProof/>
        </w:rPr>
        <w:t>(</w:t>
      </w:r>
      <w:hyperlink w:anchor="_ENREF_48" w:tooltip="Reinhardt, 2009 #160" w:history="1">
        <w:r w:rsidR="009C25DE">
          <w:rPr>
            <w:rFonts w:ascii="Arial" w:hAnsi="Arial"/>
            <w:noProof/>
          </w:rPr>
          <w:t>Reinhardt et al., 2009</w:t>
        </w:r>
      </w:hyperlink>
      <w:r w:rsidR="00DD2C16">
        <w:rPr>
          <w:rFonts w:ascii="Arial" w:hAnsi="Arial"/>
          <w:noProof/>
        </w:rPr>
        <w:t>)</w:t>
      </w:r>
      <w:r w:rsidR="00DD2C16">
        <w:rPr>
          <w:rFonts w:ascii="Arial" w:hAnsi="Arial"/>
        </w:rPr>
        <w:fldChar w:fldCharType="end"/>
      </w:r>
      <w:r w:rsidR="004B1858">
        <w:rPr>
          <w:rFonts w:ascii="Arial" w:hAnsi="Arial"/>
        </w:rPr>
        <w:t xml:space="preserve"> cytokine reporters</w:t>
      </w:r>
      <w:r w:rsidRPr="005E3E91">
        <w:rPr>
          <w:rFonts w:ascii="Arial" w:hAnsi="Arial"/>
        </w:rPr>
        <w:t xml:space="preserve">.  Reporter expression was </w:t>
      </w:r>
      <w:r w:rsidR="009F6E71">
        <w:rPr>
          <w:rFonts w:ascii="Arial" w:hAnsi="Arial"/>
        </w:rPr>
        <w:t xml:space="preserve">mainly </w:t>
      </w:r>
      <w:r w:rsidRPr="005E3E91">
        <w:rPr>
          <w:rFonts w:ascii="Arial" w:hAnsi="Arial"/>
        </w:rPr>
        <w:t>restricted to CD4 T cells showing an activated CD44</w:t>
      </w:r>
      <w:r w:rsidRPr="005E3E91">
        <w:rPr>
          <w:rFonts w:ascii="Arial" w:hAnsi="Arial"/>
          <w:vertAlign w:val="superscript"/>
        </w:rPr>
        <w:t>+</w:t>
      </w:r>
      <w:r w:rsidR="009F6E71">
        <w:rPr>
          <w:rFonts w:ascii="Arial" w:hAnsi="Arial"/>
        </w:rPr>
        <w:t xml:space="preserve"> phenotype. T</w:t>
      </w:r>
      <w:r w:rsidRPr="005E3E91">
        <w:rPr>
          <w:rFonts w:ascii="Arial" w:hAnsi="Arial"/>
        </w:rPr>
        <w:t>he frequencies of IL21-VFP</w:t>
      </w:r>
      <w:r w:rsidRPr="005E3E91">
        <w:rPr>
          <w:rFonts w:ascii="Arial" w:hAnsi="Arial"/>
          <w:vertAlign w:val="superscript"/>
        </w:rPr>
        <w:t>+</w:t>
      </w:r>
      <w:r w:rsidRPr="005E3E91">
        <w:rPr>
          <w:rFonts w:ascii="Arial" w:hAnsi="Arial"/>
        </w:rPr>
        <w:t xml:space="preserve"> cells from 4 and 8 wk old naïve mice were considerably higher than the frequencies of cells expressing alternative cytokines (</w:t>
      </w:r>
      <w:r w:rsidRPr="005E3E91">
        <w:rPr>
          <w:rFonts w:ascii="Arial" w:hAnsi="Arial"/>
          <w:b/>
        </w:rPr>
        <w:t>Fig</w:t>
      </w:r>
      <w:r w:rsidR="00B46C08" w:rsidRPr="005E3E91">
        <w:rPr>
          <w:rFonts w:ascii="Arial" w:hAnsi="Arial"/>
          <w:b/>
        </w:rPr>
        <w:t>ure 1D</w:t>
      </w:r>
      <w:r w:rsidRPr="005E3E91">
        <w:rPr>
          <w:rFonts w:ascii="Arial" w:hAnsi="Arial"/>
        </w:rPr>
        <w:t>)</w:t>
      </w:r>
      <w:r w:rsidR="00A84B83" w:rsidRPr="005E3E91">
        <w:rPr>
          <w:rFonts w:ascii="Arial" w:hAnsi="Arial"/>
        </w:rPr>
        <w:t>.</w:t>
      </w:r>
      <w:r w:rsidRPr="005E3E91">
        <w:rPr>
          <w:rFonts w:ascii="Arial" w:hAnsi="Arial"/>
        </w:rPr>
        <w:t xml:space="preserve"> Given the fact that natural (n) CD4 T</w:t>
      </w:r>
      <w:r w:rsidRPr="005E3E91">
        <w:rPr>
          <w:rFonts w:ascii="Arial" w:hAnsi="Arial"/>
          <w:vertAlign w:val="subscript"/>
        </w:rPr>
        <w:t>REG</w:t>
      </w:r>
      <w:r w:rsidRPr="005E3E91">
        <w:rPr>
          <w:rFonts w:ascii="Arial" w:hAnsi="Arial"/>
        </w:rPr>
        <w:t xml:space="preserve"> are known to develop in appreci</w:t>
      </w:r>
      <w:r w:rsidR="00DD2C16">
        <w:rPr>
          <w:rFonts w:ascii="Arial" w:hAnsi="Arial"/>
        </w:rPr>
        <w:t xml:space="preserve">able frequencies in naïve mice </w:t>
      </w:r>
      <w:r w:rsidR="00DD2C16">
        <w:rPr>
          <w:rFonts w:ascii="Arial" w:hAnsi="Arial"/>
        </w:rPr>
        <w:fldChar w:fldCharType="begin">
          <w:fldData xml:space="preserve">PEVuZE5vdGU+PENpdGU+PEF1dGhvcj5DaGF0ZW5vdWQ8L0F1dGhvcj48WWVhcj4yMDExPC9ZZWFy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=
</w:fldData>
        </w:fldChar>
      </w:r>
      <w:r w:rsidR="00DD2C16">
        <w:rPr>
          <w:rFonts w:ascii="Arial" w:hAnsi="Arial"/>
        </w:rPr>
        <w:instrText xml:space="preserve"> ADDIN EN.CITE </w:instrText>
      </w:r>
      <w:r w:rsidR="00DD2C16">
        <w:rPr>
          <w:rFonts w:ascii="Arial" w:hAnsi="Arial"/>
        </w:rPr>
        <w:fldChar w:fldCharType="begin">
          <w:fldData xml:space="preserve">PEVuZE5vdGU+PENpdGU+PEF1dGhvcj5DaGF0ZW5vdWQ8L0F1dGhvcj48WWVhcj4yMDExPC9ZZWFy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=
</w:fldData>
        </w:fldChar>
      </w:r>
      <w:r w:rsidR="00DD2C16">
        <w:rPr>
          <w:rFonts w:ascii="Arial" w:hAnsi="Arial"/>
        </w:rPr>
        <w:instrText xml:space="preserve"> ADDIN EN.CITE.DATA </w:instrText>
      </w:r>
      <w:r w:rsidR="00DD2C16">
        <w:rPr>
          <w:rFonts w:ascii="Arial" w:hAnsi="Arial"/>
        </w:rPr>
      </w:r>
      <w:r w:rsidR="00DD2C16">
        <w:rPr>
          <w:rFonts w:ascii="Arial" w:hAnsi="Arial"/>
        </w:rPr>
        <w:fldChar w:fldCharType="end"/>
      </w:r>
      <w:r w:rsidR="00DD2C16">
        <w:rPr>
          <w:rFonts w:ascii="Arial" w:hAnsi="Arial"/>
        </w:rPr>
      </w:r>
      <w:r w:rsidR="00DD2C16">
        <w:rPr>
          <w:rFonts w:ascii="Arial" w:hAnsi="Arial"/>
        </w:rPr>
        <w:fldChar w:fldCharType="separate"/>
      </w:r>
      <w:r w:rsidR="00DD2C16">
        <w:rPr>
          <w:rFonts w:ascii="Arial" w:hAnsi="Arial"/>
          <w:noProof/>
        </w:rPr>
        <w:t>(</w:t>
      </w:r>
      <w:hyperlink w:anchor="_ENREF_6" w:tooltip="Chatenoud, 2011 #144" w:history="1">
        <w:r w:rsidR="009C25DE">
          <w:rPr>
            <w:rFonts w:ascii="Arial" w:hAnsi="Arial"/>
            <w:noProof/>
          </w:rPr>
          <w:t>Chatenoud, 2011</w:t>
        </w:r>
      </w:hyperlink>
      <w:r w:rsidR="00DD2C16">
        <w:rPr>
          <w:rFonts w:ascii="Arial" w:hAnsi="Arial"/>
          <w:noProof/>
        </w:rPr>
        <w:t>)</w:t>
      </w:r>
      <w:r w:rsidR="00DD2C16">
        <w:rPr>
          <w:rFonts w:ascii="Arial" w:hAnsi="Arial"/>
        </w:rPr>
        <w:fldChar w:fldCharType="end"/>
      </w:r>
      <w:r w:rsidRPr="005E3E91">
        <w:rPr>
          <w:rFonts w:ascii="Arial" w:hAnsi="Arial"/>
        </w:rPr>
        <w:t>, we also compared the frequencies of VFP</w:t>
      </w:r>
      <w:r w:rsidRPr="005E3E91">
        <w:rPr>
          <w:rFonts w:ascii="Arial" w:hAnsi="Arial"/>
          <w:vertAlign w:val="superscript"/>
        </w:rPr>
        <w:t>+</w:t>
      </w:r>
      <w:r w:rsidRPr="005E3E91">
        <w:rPr>
          <w:rFonts w:ascii="Arial" w:hAnsi="Arial"/>
        </w:rPr>
        <w:t xml:space="preserve"> and FoxP3-GFP-expressing CD4 T cells. The frequencies of the two populations were surprisingly similar (</w:t>
      </w:r>
      <w:r w:rsidRPr="005E3E91">
        <w:rPr>
          <w:rFonts w:ascii="Arial" w:hAnsi="Arial"/>
          <w:b/>
        </w:rPr>
        <w:t>Fig</w:t>
      </w:r>
      <w:r w:rsidR="00B46C08" w:rsidRPr="005E3E91">
        <w:rPr>
          <w:rFonts w:ascii="Arial" w:hAnsi="Arial"/>
          <w:b/>
        </w:rPr>
        <w:t>ure 1D</w:t>
      </w:r>
      <w:r w:rsidRPr="005E3E91">
        <w:rPr>
          <w:rFonts w:ascii="Arial" w:hAnsi="Arial"/>
        </w:rPr>
        <w:t>). The results overall showed that expression of IL21 is a property of a major fraction of</w:t>
      </w:r>
      <w:r w:rsidRPr="005E3E91">
        <w:rPr>
          <w:rFonts w:ascii="Arial" w:hAnsi="Arial"/>
          <w:b/>
        </w:rPr>
        <w:t xml:space="preserve"> </w:t>
      </w:r>
      <w:r w:rsidRPr="005E3E91">
        <w:rPr>
          <w:rFonts w:ascii="Arial" w:hAnsi="Arial"/>
        </w:rPr>
        <w:t>the earliest CD4 T cells to be activated spontaneously in naïve mice, rivaled only by FoxP3</w:t>
      </w:r>
      <w:r w:rsidRPr="005E3E91">
        <w:rPr>
          <w:rFonts w:ascii="Arial" w:hAnsi="Arial"/>
          <w:vertAlign w:val="superscript"/>
        </w:rPr>
        <w:t>+</w:t>
      </w:r>
      <w:r w:rsidRPr="005E3E91">
        <w:rPr>
          <w:rFonts w:ascii="Arial" w:hAnsi="Arial"/>
        </w:rPr>
        <w:t xml:space="preserve"> nT</w:t>
      </w:r>
      <w:r w:rsidRPr="005E3E91">
        <w:rPr>
          <w:rFonts w:ascii="Arial" w:hAnsi="Arial"/>
          <w:vertAlign w:val="subscript"/>
        </w:rPr>
        <w:t>REG</w:t>
      </w:r>
      <w:r w:rsidRPr="005E3E91">
        <w:rPr>
          <w:rFonts w:ascii="Arial" w:hAnsi="Arial"/>
        </w:rPr>
        <w:t>.</w:t>
      </w:r>
      <w:r w:rsidRPr="005E3E91">
        <w:rPr>
          <w:rFonts w:ascii="Arial" w:hAnsi="Arial"/>
          <w:b/>
        </w:rPr>
        <w:t xml:space="preserve">   </w:t>
      </w:r>
    </w:p>
    <w:p w14:paraId="2AC22B40" w14:textId="77777777" w:rsidR="00F27978" w:rsidRPr="005E3E91" w:rsidRDefault="00F27978" w:rsidP="00F27978">
      <w:pPr>
        <w:spacing w:line="360" w:lineRule="auto"/>
        <w:rPr>
          <w:rFonts w:ascii="Arial" w:hAnsi="Arial"/>
        </w:rPr>
      </w:pPr>
    </w:p>
    <w:p w14:paraId="7601EF31" w14:textId="64FD17C2" w:rsidR="00F27978" w:rsidRPr="005E3E91" w:rsidRDefault="00F27978" w:rsidP="00F27978">
      <w:pPr>
        <w:pStyle w:val="Default"/>
        <w:spacing w:after="120" w:line="360" w:lineRule="auto"/>
        <w:rPr>
          <w:rFonts w:ascii="Arial" w:hAnsi="Arial" w:cs="Arial"/>
          <w:b/>
          <w:color w:val="auto"/>
        </w:rPr>
      </w:pPr>
      <w:r w:rsidRPr="005E3E91">
        <w:rPr>
          <w:rFonts w:ascii="Arial" w:hAnsi="Arial" w:cs="Arial"/>
          <w:b/>
          <w:color w:val="auto"/>
        </w:rPr>
        <w:t>Naturally occurring IL21</w:t>
      </w:r>
      <w:r w:rsidRPr="005E3E91">
        <w:rPr>
          <w:rFonts w:ascii="Arial" w:hAnsi="Arial" w:cs="Arial"/>
          <w:b/>
          <w:color w:val="auto"/>
          <w:vertAlign w:val="superscript"/>
        </w:rPr>
        <w:t xml:space="preserve">+ </w:t>
      </w:r>
      <w:r w:rsidRPr="005E3E91">
        <w:rPr>
          <w:rFonts w:ascii="Arial" w:hAnsi="Arial" w:cs="Arial"/>
          <w:b/>
          <w:color w:val="auto"/>
        </w:rPr>
        <w:t>CD4</w:t>
      </w:r>
      <w:r w:rsidRPr="005E3E91">
        <w:rPr>
          <w:rFonts w:ascii="Arial" w:hAnsi="Arial" w:cs="Arial"/>
          <w:b/>
          <w:color w:val="auto"/>
          <w:vertAlign w:val="superscript"/>
        </w:rPr>
        <w:t xml:space="preserve"> </w:t>
      </w:r>
      <w:r w:rsidRPr="005E3E91">
        <w:rPr>
          <w:rFonts w:ascii="Arial" w:hAnsi="Arial" w:cs="Arial"/>
          <w:b/>
          <w:color w:val="auto"/>
        </w:rPr>
        <w:t xml:space="preserve">T cells are not dependent on CXCR5 or B cells but are influenced by </w:t>
      </w:r>
      <w:r w:rsidR="00DC3887">
        <w:rPr>
          <w:rFonts w:ascii="Arial" w:hAnsi="Arial" w:cs="Arial"/>
          <w:b/>
          <w:color w:val="auto"/>
        </w:rPr>
        <w:t>IL6, IL10, IL21 and IFN1</w:t>
      </w:r>
      <w:r w:rsidRPr="005E3E91">
        <w:rPr>
          <w:rFonts w:ascii="Arial" w:hAnsi="Arial" w:cs="Arial"/>
          <w:b/>
          <w:color w:val="auto"/>
        </w:rPr>
        <w:t>.</w:t>
      </w:r>
    </w:p>
    <w:p w14:paraId="5CBD9401" w14:textId="4C17FBBF" w:rsidR="00F27978" w:rsidRPr="005E3E91" w:rsidRDefault="00F27978" w:rsidP="009C25DE">
      <w:pPr>
        <w:pStyle w:val="CommentText"/>
        <w:spacing w:after="120" w:line="360" w:lineRule="auto"/>
      </w:pPr>
      <w:r w:rsidRPr="005E3E91">
        <w:rPr>
          <w:rFonts w:ascii="Arial" w:hAnsi="Arial" w:cs="Arial"/>
        </w:rPr>
        <w:t>Cognate engagements with B cells and upregulation of CXCR5 are thought to be required for T</w:t>
      </w:r>
      <w:r w:rsidRPr="005E3E91">
        <w:rPr>
          <w:rFonts w:ascii="Arial" w:hAnsi="Arial" w:cs="Arial"/>
          <w:vertAlign w:val="subscript"/>
        </w:rPr>
        <w:t>FH</w:t>
      </w:r>
      <w:r w:rsidRPr="005E3E91">
        <w:rPr>
          <w:rFonts w:ascii="Arial" w:hAnsi="Arial" w:cs="Arial"/>
        </w:rPr>
        <w:t xml:space="preserve"> precursors to mature to the point that IL21 is expressed under most circumstances</w:t>
      </w:r>
      <w:r w:rsidR="00DD2C16">
        <w:rPr>
          <w:rFonts w:ascii="Arial" w:hAnsi="Arial" w:cs="Arial"/>
        </w:rPr>
        <w:t xml:space="preserve"> </w:t>
      </w:r>
      <w:r w:rsidRPr="005E3E91">
        <w:rPr>
          <w:rFonts w:ascii="Arial" w:hAnsi="Arial" w:cs="Arial"/>
        </w:rPr>
        <w:fldChar w:fldCharType="begin">
          <w:fldData xml:space="preserve">PEVuZE5vdGU+PENpdGU+PEF1dGhvcj5CYXJuZXR0PC9BdXRob3I+PFllYXI+MjAxNDwvWWVhcj48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</w:fldData>
        </w:fldChar>
      </w:r>
      <w:r w:rsidR="007203C0">
        <w:rPr>
          <w:rFonts w:ascii="Arial" w:hAnsi="Arial" w:cs="Arial"/>
        </w:rPr>
        <w:instrText xml:space="preserve"> ADDIN EN.CITE </w:instrText>
      </w:r>
      <w:r w:rsidR="007203C0">
        <w:rPr>
          <w:rFonts w:ascii="Arial" w:hAnsi="Arial" w:cs="Arial"/>
        </w:rPr>
        <w:fldChar w:fldCharType="begin">
          <w:fldData xml:space="preserve">PEVuZE5vdGU+PENpdGU+PEF1dGhvcj5CYXJuZXR0PC9BdXRob3I+PFllYXI+MjAxNDwvWWVhcj48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</w:fldData>
        </w:fldChar>
      </w:r>
      <w:r w:rsidR="007203C0">
        <w:rPr>
          <w:rFonts w:ascii="Arial" w:hAnsi="Arial" w:cs="Arial"/>
        </w:rPr>
        <w:instrText xml:space="preserve"> ADDIN EN.CITE.DATA </w:instrText>
      </w:r>
      <w:r w:rsidR="007203C0">
        <w:rPr>
          <w:rFonts w:ascii="Arial" w:hAnsi="Arial" w:cs="Arial"/>
        </w:rPr>
      </w:r>
      <w:r w:rsidR="007203C0">
        <w:rPr>
          <w:rFonts w:ascii="Arial" w:hAnsi="Arial" w:cs="Arial"/>
        </w:rPr>
        <w:fldChar w:fldCharType="end"/>
      </w:r>
      <w:r w:rsidRPr="005E3E91">
        <w:rPr>
          <w:rFonts w:ascii="Arial" w:hAnsi="Arial" w:cs="Arial"/>
        </w:rPr>
      </w:r>
      <w:r w:rsidRPr="005E3E91">
        <w:rPr>
          <w:rFonts w:ascii="Arial" w:hAnsi="Arial" w:cs="Arial"/>
        </w:rPr>
        <w:fldChar w:fldCharType="separate"/>
      </w:r>
      <w:r w:rsidR="007203C0">
        <w:rPr>
          <w:rFonts w:ascii="Arial" w:hAnsi="Arial" w:cs="Arial"/>
          <w:noProof/>
        </w:rPr>
        <w:t>(</w:t>
      </w:r>
      <w:hyperlink w:anchor="_ENREF_2" w:tooltip="Barnett, 2014 #91" w:history="1">
        <w:r w:rsidR="009C25DE">
          <w:rPr>
            <w:rFonts w:ascii="Arial" w:hAnsi="Arial" w:cs="Arial"/>
            <w:noProof/>
          </w:rPr>
          <w:t>Barnett et al., 2014</w:t>
        </w:r>
      </w:hyperlink>
      <w:r w:rsidR="007203C0">
        <w:rPr>
          <w:rFonts w:ascii="Arial" w:hAnsi="Arial" w:cs="Arial"/>
          <w:noProof/>
        </w:rPr>
        <w:t xml:space="preserve">; </w:t>
      </w:r>
      <w:hyperlink w:anchor="_ENREF_18" w:tooltip="Goenka, 2011 #92" w:history="1">
        <w:r w:rsidR="009C25DE">
          <w:rPr>
            <w:rFonts w:ascii="Arial" w:hAnsi="Arial" w:cs="Arial"/>
            <w:noProof/>
          </w:rPr>
          <w:t>Goenka et al., 2011</w:t>
        </w:r>
      </w:hyperlink>
      <w:r w:rsidR="007203C0">
        <w:rPr>
          <w:rFonts w:ascii="Arial" w:hAnsi="Arial" w:cs="Arial"/>
          <w:noProof/>
        </w:rPr>
        <w:t>)</w:t>
      </w:r>
      <w:r w:rsidRPr="005E3E91">
        <w:rPr>
          <w:rFonts w:ascii="Arial" w:hAnsi="Arial" w:cs="Arial"/>
        </w:rPr>
        <w:fldChar w:fldCharType="end"/>
      </w:r>
      <w:r w:rsidRPr="005E3E91">
        <w:rPr>
          <w:rFonts w:ascii="Arial" w:hAnsi="Arial" w:cs="Arial"/>
        </w:rPr>
        <w:t xml:space="preserve">. To directly address these requirements for </w:t>
      </w:r>
      <w:r w:rsidR="006B2747" w:rsidRPr="005E3E91">
        <w:rPr>
          <w:rFonts w:ascii="Arial" w:hAnsi="Arial" w:cs="Arial"/>
        </w:rPr>
        <w:t>naturally occurring</w:t>
      </w:r>
      <w:r w:rsidRPr="005E3E91">
        <w:rPr>
          <w:rFonts w:ascii="Arial" w:hAnsi="Arial" w:cs="Arial"/>
        </w:rPr>
        <w:t xml:space="preserve"> IL21</w:t>
      </w:r>
      <w:r w:rsidRPr="005E3E91">
        <w:rPr>
          <w:rFonts w:ascii="Arial" w:hAnsi="Arial" w:cs="Arial"/>
          <w:vertAlign w:val="superscript"/>
        </w:rPr>
        <w:t>+</w:t>
      </w:r>
      <w:r w:rsidRPr="005E3E91">
        <w:rPr>
          <w:rFonts w:ascii="Arial" w:hAnsi="Arial" w:cs="Arial"/>
        </w:rPr>
        <w:t xml:space="preserve"> CD4 T cells, we determined the frequencies of splenic IL21-expressing CD4</w:t>
      </w:r>
      <w:r w:rsidRPr="005E3E91">
        <w:rPr>
          <w:rFonts w:ascii="Arial" w:hAnsi="Arial" w:cs="Arial"/>
          <w:vertAlign w:val="superscript"/>
        </w:rPr>
        <w:t xml:space="preserve"> </w:t>
      </w:r>
      <w:r w:rsidRPr="005E3E91">
        <w:rPr>
          <w:rFonts w:ascii="Arial" w:hAnsi="Arial" w:cs="Arial"/>
        </w:rPr>
        <w:t xml:space="preserve">T cells in </w:t>
      </w:r>
      <w:r w:rsidRPr="005E3E91">
        <w:rPr>
          <w:rFonts w:ascii="Arial" w:hAnsi="Arial" w:cs="Arial"/>
          <w:i/>
        </w:rPr>
        <w:t>Ighm</w:t>
      </w:r>
      <w:r w:rsidRPr="005E3E91">
        <w:rPr>
          <w:rFonts w:ascii="Arial" w:hAnsi="Arial" w:cs="Arial"/>
          <w:i/>
          <w:vertAlign w:val="superscript"/>
        </w:rPr>
        <w:t>-/-</w:t>
      </w:r>
      <w:r w:rsidRPr="005E3E91">
        <w:rPr>
          <w:rFonts w:ascii="Arial" w:hAnsi="Arial" w:cs="Arial"/>
        </w:rPr>
        <w:t xml:space="preserve">, </w:t>
      </w:r>
      <w:r w:rsidRPr="005E3E91">
        <w:rPr>
          <w:rFonts w:ascii="Arial" w:hAnsi="Arial" w:cs="Arial"/>
          <w:i/>
        </w:rPr>
        <w:t>Cxcr5</w:t>
      </w:r>
      <w:r w:rsidRPr="005E3E91">
        <w:rPr>
          <w:rFonts w:ascii="Arial" w:hAnsi="Arial" w:cs="Arial"/>
          <w:i/>
          <w:vertAlign w:val="superscript"/>
        </w:rPr>
        <w:t>-/-</w:t>
      </w:r>
      <w:r w:rsidRPr="005E3E91">
        <w:rPr>
          <w:rFonts w:ascii="Arial" w:hAnsi="Arial" w:cs="Arial"/>
          <w:vertAlign w:val="superscript"/>
        </w:rPr>
        <w:t xml:space="preserve"> </w:t>
      </w:r>
      <w:r w:rsidRPr="005E3E91">
        <w:rPr>
          <w:rFonts w:ascii="Arial" w:hAnsi="Arial" w:cs="Arial"/>
        </w:rPr>
        <w:t>and wild-type (WT) IL21-VFP reporter mice (</w:t>
      </w:r>
      <w:r w:rsidRPr="005E3E91">
        <w:rPr>
          <w:rFonts w:ascii="Arial" w:hAnsi="Arial" w:cs="Arial"/>
          <w:b/>
        </w:rPr>
        <w:t>Fig</w:t>
      </w:r>
      <w:r w:rsidR="006B2747" w:rsidRPr="005E3E91">
        <w:rPr>
          <w:rFonts w:ascii="Arial" w:hAnsi="Arial" w:cs="Arial"/>
          <w:b/>
        </w:rPr>
        <w:t xml:space="preserve">ure </w:t>
      </w:r>
      <w:r w:rsidRPr="005E3E91">
        <w:rPr>
          <w:rFonts w:ascii="Arial" w:hAnsi="Arial" w:cs="Arial"/>
          <w:b/>
        </w:rPr>
        <w:t>2</w:t>
      </w:r>
      <w:r w:rsidR="006B2747" w:rsidRPr="005E3E91">
        <w:rPr>
          <w:rFonts w:ascii="Arial" w:hAnsi="Arial" w:cs="Arial"/>
          <w:b/>
        </w:rPr>
        <w:t>A and</w:t>
      </w:r>
      <w:r w:rsidRPr="005E3E91">
        <w:rPr>
          <w:rFonts w:ascii="Arial" w:hAnsi="Arial" w:cs="Arial"/>
          <w:b/>
        </w:rPr>
        <w:t xml:space="preserve"> </w:t>
      </w:r>
      <w:r w:rsidR="006B2747" w:rsidRPr="005E3E91">
        <w:rPr>
          <w:rFonts w:ascii="Arial" w:hAnsi="Arial" w:cs="Arial"/>
          <w:b/>
        </w:rPr>
        <w:t>2B</w:t>
      </w:r>
      <w:r w:rsidRPr="005E3E91">
        <w:rPr>
          <w:rFonts w:ascii="Arial" w:hAnsi="Arial" w:cs="Arial"/>
        </w:rPr>
        <w:t>). The results showed that the frequencies of VFP</w:t>
      </w:r>
      <w:r w:rsidRPr="005E3E91">
        <w:rPr>
          <w:rFonts w:ascii="Arial" w:hAnsi="Arial" w:cs="Arial"/>
          <w:vertAlign w:val="superscript"/>
        </w:rPr>
        <w:t>+</w:t>
      </w:r>
      <w:r w:rsidRPr="005E3E91">
        <w:rPr>
          <w:rFonts w:ascii="Arial" w:hAnsi="Arial" w:cs="Arial"/>
        </w:rPr>
        <w:t xml:space="preserve"> cells were not impacted by deficiencies in B cells or CXCR5. </w:t>
      </w:r>
    </w:p>
    <w:p w14:paraId="01E4FA7B" w14:textId="77777777" w:rsidR="009C25DE" w:rsidRDefault="009C25DE" w:rsidP="009C25DE">
      <w:pPr>
        <w:spacing w:after="120" w:line="360" w:lineRule="auto"/>
        <w:rPr>
          <w:rFonts w:ascii="Arial" w:hAnsi="Arial"/>
        </w:rPr>
      </w:pPr>
    </w:p>
    <w:p w14:paraId="6FE3DAE7" w14:textId="6FD43ECB" w:rsidR="00F27978" w:rsidRPr="005E3E91" w:rsidRDefault="00F27978" w:rsidP="009C25DE">
      <w:pPr>
        <w:spacing w:after="120" w:line="360" w:lineRule="auto"/>
        <w:rPr>
          <w:rFonts w:ascii="Arial" w:hAnsi="Arial"/>
          <w:b/>
        </w:rPr>
      </w:pPr>
      <w:r w:rsidRPr="005E3E91">
        <w:rPr>
          <w:rFonts w:ascii="Arial" w:hAnsi="Arial"/>
        </w:rPr>
        <w:t xml:space="preserve">We then </w:t>
      </w:r>
      <w:r w:rsidR="006B2747" w:rsidRPr="005E3E91">
        <w:rPr>
          <w:rFonts w:ascii="Arial" w:hAnsi="Arial"/>
        </w:rPr>
        <w:t>tested the</w:t>
      </w:r>
      <w:r w:rsidRPr="005E3E91">
        <w:rPr>
          <w:rFonts w:ascii="Arial" w:hAnsi="Arial"/>
        </w:rPr>
        <w:t xml:space="preserve"> cytokine requirements for this natural VFP</w:t>
      </w:r>
      <w:r w:rsidRPr="005E3E91">
        <w:rPr>
          <w:rFonts w:ascii="Arial" w:hAnsi="Arial"/>
          <w:vertAlign w:val="superscript"/>
        </w:rPr>
        <w:t>+</w:t>
      </w:r>
      <w:r w:rsidRPr="005E3E91">
        <w:rPr>
          <w:rFonts w:ascii="Arial" w:hAnsi="Arial"/>
        </w:rPr>
        <w:t xml:space="preserve"> CD4 T </w:t>
      </w:r>
      <w:r w:rsidR="008D6EB6" w:rsidRPr="005E3E91">
        <w:rPr>
          <w:rFonts w:ascii="Arial" w:hAnsi="Arial"/>
        </w:rPr>
        <w:t xml:space="preserve">cell </w:t>
      </w:r>
      <w:r w:rsidRPr="005E3E91">
        <w:rPr>
          <w:rFonts w:ascii="Arial" w:hAnsi="Arial"/>
        </w:rPr>
        <w:t xml:space="preserve">population by evaluating possible requirements for cytokines, </w:t>
      </w:r>
      <w:r w:rsidRPr="005E3E91">
        <w:rPr>
          <w:rFonts w:ascii="Arial" w:hAnsi="Arial"/>
          <w:i/>
        </w:rPr>
        <w:t>Il6</w:t>
      </w:r>
      <w:r w:rsidRPr="005E3E91">
        <w:rPr>
          <w:rFonts w:ascii="Arial" w:hAnsi="Arial"/>
        </w:rPr>
        <w:t xml:space="preserve">, </w:t>
      </w:r>
      <w:r w:rsidRPr="005E3E91">
        <w:rPr>
          <w:rFonts w:ascii="Arial" w:hAnsi="Arial"/>
          <w:i/>
        </w:rPr>
        <w:t>Il21r, Il10</w:t>
      </w:r>
      <w:r w:rsidRPr="005E3E91">
        <w:rPr>
          <w:rFonts w:ascii="Arial" w:hAnsi="Arial"/>
        </w:rPr>
        <w:t xml:space="preserve">, </w:t>
      </w:r>
      <w:r w:rsidRPr="005E3E91">
        <w:rPr>
          <w:rFonts w:ascii="Arial" w:hAnsi="Arial"/>
          <w:i/>
        </w:rPr>
        <w:t>Il12b</w:t>
      </w:r>
      <w:r w:rsidRPr="005E3E91">
        <w:rPr>
          <w:rFonts w:ascii="Arial" w:hAnsi="Arial"/>
        </w:rPr>
        <w:t xml:space="preserve">, and </w:t>
      </w:r>
      <w:r w:rsidRPr="005E3E91">
        <w:rPr>
          <w:rFonts w:ascii="Arial" w:hAnsi="Arial"/>
          <w:i/>
        </w:rPr>
        <w:t>Ifn1,</w:t>
      </w:r>
      <w:r w:rsidRPr="005E3E91">
        <w:rPr>
          <w:rFonts w:ascii="Arial" w:hAnsi="Arial"/>
        </w:rPr>
        <w:t xml:space="preserve"> previously reported to control the development of mature T</w:t>
      </w:r>
      <w:r w:rsidRPr="005E3E91">
        <w:rPr>
          <w:rFonts w:ascii="Arial" w:hAnsi="Arial"/>
          <w:vertAlign w:val="subscript"/>
        </w:rPr>
        <w:t xml:space="preserve">FH </w:t>
      </w:r>
      <w:r w:rsidRPr="005E3E91">
        <w:rPr>
          <w:rFonts w:ascii="Arial" w:hAnsi="Arial"/>
        </w:rPr>
        <w:fldChar w:fldCharType="begin">
          <w:fldData xml:space="preserve">PEVuZE5vdGU+PENpdGU+PEF1dGhvcj5FdG88L0F1dGhvcj48WWVhcj4yMDExPC9ZZWFyPjxSZWNO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==
</w:fldData>
        </w:fldChar>
      </w:r>
      <w:r w:rsidR="007203C0">
        <w:rPr>
          <w:rFonts w:ascii="Arial" w:hAnsi="Arial"/>
        </w:rPr>
        <w:instrText xml:space="preserve"> ADDIN EN.CITE </w:instrText>
      </w:r>
      <w:r w:rsidR="007203C0">
        <w:rPr>
          <w:rFonts w:ascii="Arial" w:hAnsi="Arial"/>
        </w:rPr>
        <w:fldChar w:fldCharType="begin">
          <w:fldData xml:space="preserve">PEVuZE5vdGU+PENpdGU+PEF1dGhvcj5FdG88L0F1dGhvcj48WWVhcj4yMDExPC9ZZWFyPjxSZWNO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==
</w:fldData>
        </w:fldChar>
      </w:r>
      <w:r w:rsidR="007203C0">
        <w:rPr>
          <w:rFonts w:ascii="Arial" w:hAnsi="Arial"/>
        </w:rPr>
        <w:instrText xml:space="preserve"> ADDIN EN.CITE.DATA </w:instrText>
      </w:r>
      <w:r w:rsidR="007203C0">
        <w:rPr>
          <w:rFonts w:ascii="Arial" w:hAnsi="Arial"/>
        </w:rPr>
      </w:r>
      <w:r w:rsidR="007203C0">
        <w:rPr>
          <w:rFonts w:ascii="Arial" w:hAnsi="Arial"/>
        </w:rPr>
        <w:fldChar w:fldCharType="end"/>
      </w:r>
      <w:r w:rsidRPr="005E3E91">
        <w:rPr>
          <w:rFonts w:ascii="Arial" w:hAnsi="Arial"/>
        </w:rPr>
      </w:r>
      <w:r w:rsidRPr="005E3E91">
        <w:rPr>
          <w:rFonts w:ascii="Arial" w:hAnsi="Arial"/>
        </w:rPr>
        <w:fldChar w:fldCharType="separate"/>
      </w:r>
      <w:r w:rsidR="007203C0">
        <w:rPr>
          <w:rFonts w:ascii="Arial" w:hAnsi="Arial"/>
          <w:noProof/>
        </w:rPr>
        <w:t>(</w:t>
      </w:r>
      <w:hyperlink w:anchor="_ENREF_16" w:tooltip="Eto, 2011 #16" w:history="1">
        <w:r w:rsidR="009C25DE">
          <w:rPr>
            <w:rFonts w:ascii="Arial" w:hAnsi="Arial"/>
            <w:noProof/>
          </w:rPr>
          <w:t>Eto et al., 2011</w:t>
        </w:r>
      </w:hyperlink>
      <w:r w:rsidR="007203C0">
        <w:rPr>
          <w:rFonts w:ascii="Arial" w:hAnsi="Arial"/>
          <w:noProof/>
        </w:rPr>
        <w:t xml:space="preserve">; </w:t>
      </w:r>
      <w:hyperlink w:anchor="_ENREF_42" w:tooltip="Nakayamada, 2014 #85" w:history="1">
        <w:r w:rsidR="009C25DE">
          <w:rPr>
            <w:rFonts w:ascii="Arial" w:hAnsi="Arial"/>
            <w:noProof/>
          </w:rPr>
          <w:t>Nakayamada et al., 2014</w:t>
        </w:r>
      </w:hyperlink>
      <w:r w:rsidR="007203C0">
        <w:rPr>
          <w:rFonts w:ascii="Arial" w:hAnsi="Arial"/>
          <w:noProof/>
        </w:rPr>
        <w:t xml:space="preserve">; </w:t>
      </w:r>
      <w:hyperlink w:anchor="_ENREF_47" w:tooltip="Ray, 2014 #87" w:history="1">
        <w:r w:rsidR="009C25DE">
          <w:rPr>
            <w:rFonts w:ascii="Arial" w:hAnsi="Arial"/>
            <w:noProof/>
          </w:rPr>
          <w:t>Ray et al., 2014</w:t>
        </w:r>
      </w:hyperlink>
      <w:r w:rsidR="007203C0">
        <w:rPr>
          <w:rFonts w:ascii="Arial" w:hAnsi="Arial"/>
          <w:noProof/>
        </w:rPr>
        <w:t xml:space="preserve">; </w:t>
      </w:r>
      <w:hyperlink w:anchor="_ENREF_55" w:tooltip="Tangye, 2013 #43" w:history="1">
        <w:r w:rsidR="009C25DE">
          <w:rPr>
            <w:rFonts w:ascii="Arial" w:hAnsi="Arial"/>
            <w:noProof/>
          </w:rPr>
          <w:t>Tangye et al., 2013</w:t>
        </w:r>
      </w:hyperlink>
      <w:r w:rsidR="007203C0">
        <w:rPr>
          <w:rFonts w:ascii="Arial" w:hAnsi="Arial"/>
          <w:noProof/>
        </w:rPr>
        <w:t>)</w:t>
      </w:r>
      <w:r w:rsidRPr="005E3E91">
        <w:rPr>
          <w:rFonts w:ascii="Arial" w:hAnsi="Arial"/>
        </w:rPr>
        <w:fldChar w:fldCharType="end"/>
      </w:r>
      <w:r w:rsidRPr="005E3E91">
        <w:rPr>
          <w:rFonts w:ascii="Arial" w:hAnsi="Arial"/>
        </w:rPr>
        <w:t xml:space="preserve">.  After crossing IL21-VFP reporter to mice homozygous for knockout alleles of </w:t>
      </w:r>
      <w:r w:rsidRPr="005E3E91">
        <w:rPr>
          <w:rFonts w:ascii="Arial" w:hAnsi="Arial"/>
          <w:i/>
        </w:rPr>
        <w:t>Il6</w:t>
      </w:r>
      <w:r w:rsidRPr="005E3E91">
        <w:rPr>
          <w:rFonts w:ascii="Arial" w:hAnsi="Arial"/>
        </w:rPr>
        <w:t xml:space="preserve">, </w:t>
      </w:r>
      <w:r w:rsidRPr="005E3E91">
        <w:rPr>
          <w:rFonts w:ascii="Arial" w:hAnsi="Arial"/>
          <w:i/>
        </w:rPr>
        <w:t>Il21r, Il10</w:t>
      </w:r>
      <w:r w:rsidRPr="005E3E91">
        <w:rPr>
          <w:rFonts w:ascii="Arial" w:hAnsi="Arial"/>
        </w:rPr>
        <w:t xml:space="preserve">, </w:t>
      </w:r>
      <w:r w:rsidRPr="005E3E91">
        <w:rPr>
          <w:rFonts w:ascii="Arial" w:hAnsi="Arial"/>
          <w:i/>
        </w:rPr>
        <w:t>Il12b</w:t>
      </w:r>
      <w:r w:rsidRPr="005E3E91">
        <w:rPr>
          <w:rFonts w:ascii="Arial" w:hAnsi="Arial"/>
        </w:rPr>
        <w:t xml:space="preserve">, and </w:t>
      </w:r>
      <w:r w:rsidRPr="005E3E91">
        <w:rPr>
          <w:rFonts w:ascii="Arial" w:hAnsi="Arial"/>
          <w:i/>
        </w:rPr>
        <w:t>Ifnar1</w:t>
      </w:r>
      <w:r w:rsidRPr="005E3E91">
        <w:rPr>
          <w:rFonts w:ascii="Arial" w:hAnsi="Arial"/>
        </w:rPr>
        <w:t>, we evaluated frequencies for VFP</w:t>
      </w:r>
      <w:r w:rsidRPr="005E3E91">
        <w:rPr>
          <w:rFonts w:ascii="Arial" w:hAnsi="Arial"/>
          <w:vertAlign w:val="superscript"/>
        </w:rPr>
        <w:t>+</w:t>
      </w:r>
      <w:r w:rsidRPr="005E3E91">
        <w:rPr>
          <w:rFonts w:ascii="Arial" w:hAnsi="Arial"/>
        </w:rPr>
        <w:t xml:space="preserve"> CD4 T cells. The frequencies of </w:t>
      </w:r>
      <w:r w:rsidR="00AA5D29" w:rsidRPr="005E3E91">
        <w:rPr>
          <w:rFonts w:ascii="Arial" w:hAnsi="Arial"/>
        </w:rPr>
        <w:t>VFP</w:t>
      </w:r>
      <w:r w:rsidR="00AA5D29" w:rsidRPr="005E3E91">
        <w:rPr>
          <w:rFonts w:ascii="Arial" w:hAnsi="Arial"/>
          <w:vertAlign w:val="superscript"/>
        </w:rPr>
        <w:t>+</w:t>
      </w:r>
      <w:r w:rsidR="00AA5D29" w:rsidRPr="005E3E91">
        <w:rPr>
          <w:rFonts w:ascii="Arial" w:hAnsi="Arial"/>
        </w:rPr>
        <w:t xml:space="preserve"> CD4 T cells </w:t>
      </w:r>
      <w:r w:rsidRPr="005E3E91">
        <w:rPr>
          <w:rFonts w:ascii="Arial" w:hAnsi="Arial"/>
        </w:rPr>
        <w:t>arising spontaneously (</w:t>
      </w:r>
      <w:r w:rsidRPr="005E3E91">
        <w:rPr>
          <w:rFonts w:ascii="Arial" w:hAnsi="Arial"/>
          <w:b/>
        </w:rPr>
        <w:t>Fig</w:t>
      </w:r>
      <w:r w:rsidR="006B2747" w:rsidRPr="005E3E91">
        <w:rPr>
          <w:rFonts w:ascii="Arial" w:hAnsi="Arial"/>
          <w:b/>
        </w:rPr>
        <w:t>ure 2C</w:t>
      </w:r>
      <w:r w:rsidRPr="005E3E91">
        <w:rPr>
          <w:rFonts w:ascii="Arial" w:hAnsi="Arial"/>
        </w:rPr>
        <w:t xml:space="preserve">) or after immunization (data not shown) were comparable in mice competent or deficient in expression of IL12b (IL12p40). </w:t>
      </w:r>
      <w:r w:rsidR="006B2747" w:rsidRPr="005E3E91">
        <w:rPr>
          <w:rFonts w:ascii="Arial" w:hAnsi="Arial"/>
        </w:rPr>
        <w:t>In contrast, n</w:t>
      </w:r>
      <w:r w:rsidRPr="005E3E91">
        <w:rPr>
          <w:rFonts w:ascii="Arial" w:hAnsi="Arial"/>
        </w:rPr>
        <w:t>aïve reporter mice deficient in IL10</w:t>
      </w:r>
      <w:r w:rsidR="006B2747" w:rsidRPr="005E3E91">
        <w:rPr>
          <w:rFonts w:ascii="Arial" w:hAnsi="Arial"/>
        </w:rPr>
        <w:t xml:space="preserve"> </w:t>
      </w:r>
      <w:r w:rsidRPr="005E3E91">
        <w:rPr>
          <w:rFonts w:ascii="Arial" w:hAnsi="Arial"/>
        </w:rPr>
        <w:t>had significantly increased frequencies VFP</w:t>
      </w:r>
      <w:r w:rsidRPr="005E3E91">
        <w:rPr>
          <w:rFonts w:ascii="Arial" w:hAnsi="Arial"/>
          <w:vertAlign w:val="superscript"/>
        </w:rPr>
        <w:t>+</w:t>
      </w:r>
      <w:r w:rsidRPr="005E3E91">
        <w:rPr>
          <w:rFonts w:ascii="Arial" w:hAnsi="Arial"/>
        </w:rPr>
        <w:t xml:space="preserve"> cells, and naïve IL21-VFP mice deficient in expression of IFNAR1 had lower</w:t>
      </w:r>
      <w:r w:rsidR="006B2747" w:rsidRPr="005E3E91">
        <w:rPr>
          <w:rFonts w:ascii="Arial" w:hAnsi="Arial"/>
        </w:rPr>
        <w:t xml:space="preserve"> </w:t>
      </w:r>
      <w:r w:rsidRPr="005E3E91">
        <w:rPr>
          <w:rFonts w:ascii="Arial" w:hAnsi="Arial"/>
        </w:rPr>
        <w:t>frequencies of IL21</w:t>
      </w:r>
      <w:r w:rsidRPr="005E3E91">
        <w:rPr>
          <w:rFonts w:ascii="Arial" w:hAnsi="Arial"/>
          <w:vertAlign w:val="superscript"/>
        </w:rPr>
        <w:t>+</w:t>
      </w:r>
      <w:r w:rsidRPr="005E3E91">
        <w:rPr>
          <w:rFonts w:ascii="Arial" w:hAnsi="Arial"/>
        </w:rPr>
        <w:t xml:space="preserve"> CD4 T cells (</w:t>
      </w:r>
      <w:r w:rsidRPr="005E3E91">
        <w:rPr>
          <w:rFonts w:ascii="Arial" w:hAnsi="Arial"/>
          <w:b/>
        </w:rPr>
        <w:t>Fig</w:t>
      </w:r>
      <w:r w:rsidR="006B2747" w:rsidRPr="005E3E91">
        <w:rPr>
          <w:rFonts w:ascii="Arial" w:hAnsi="Arial"/>
          <w:b/>
        </w:rPr>
        <w:t>ure 2C</w:t>
      </w:r>
      <w:r w:rsidRPr="005E3E91">
        <w:rPr>
          <w:rFonts w:ascii="Arial" w:hAnsi="Arial"/>
        </w:rPr>
        <w:t>). Finally, mice lacking</w:t>
      </w:r>
      <w:r w:rsidR="006B2747" w:rsidRPr="005E3E91">
        <w:rPr>
          <w:rFonts w:ascii="Arial" w:hAnsi="Arial"/>
        </w:rPr>
        <w:t xml:space="preserve"> either</w:t>
      </w:r>
      <w:r w:rsidRPr="005E3E91">
        <w:rPr>
          <w:rFonts w:ascii="Arial" w:hAnsi="Arial"/>
        </w:rPr>
        <w:t xml:space="preserve"> IL6 </w:t>
      </w:r>
      <w:r w:rsidR="006B2747" w:rsidRPr="005E3E91">
        <w:rPr>
          <w:rFonts w:ascii="Arial" w:hAnsi="Arial"/>
        </w:rPr>
        <w:t xml:space="preserve">or </w:t>
      </w:r>
      <w:r w:rsidRPr="005E3E91">
        <w:rPr>
          <w:rFonts w:ascii="Arial" w:hAnsi="Arial"/>
        </w:rPr>
        <w:t>IL21R had significantly lower frequencies of IL21</w:t>
      </w:r>
      <w:r w:rsidRPr="005E3E91">
        <w:rPr>
          <w:rFonts w:ascii="Arial" w:hAnsi="Arial"/>
          <w:vertAlign w:val="superscript"/>
        </w:rPr>
        <w:t>+</w:t>
      </w:r>
      <w:r w:rsidRPr="005E3E91">
        <w:rPr>
          <w:rFonts w:ascii="Arial" w:hAnsi="Arial"/>
        </w:rPr>
        <w:t xml:space="preserve"> CD4 T cells</w:t>
      </w:r>
      <w:r w:rsidRPr="005E3E91">
        <w:rPr>
          <w:rFonts w:ascii="Arial" w:hAnsi="Arial"/>
          <w:vertAlign w:val="subscript"/>
        </w:rPr>
        <w:t xml:space="preserve"> </w:t>
      </w:r>
      <w:r w:rsidRPr="005E3E91">
        <w:rPr>
          <w:rFonts w:ascii="Arial" w:hAnsi="Arial"/>
        </w:rPr>
        <w:t xml:space="preserve">than WT controls </w:t>
      </w:r>
      <w:r w:rsidR="006B2747" w:rsidRPr="005E3E91">
        <w:rPr>
          <w:rFonts w:ascii="Arial" w:hAnsi="Arial"/>
        </w:rPr>
        <w:t xml:space="preserve">while </w:t>
      </w:r>
      <w:r w:rsidRPr="005E3E91">
        <w:rPr>
          <w:rFonts w:ascii="Arial" w:hAnsi="Arial"/>
        </w:rPr>
        <w:t>mice doubly deficient in IL6 and IL21R had the most substantial reduction (</w:t>
      </w:r>
      <w:r w:rsidRPr="005E3E91">
        <w:rPr>
          <w:rFonts w:ascii="Arial" w:hAnsi="Arial"/>
          <w:b/>
        </w:rPr>
        <w:t>Fig</w:t>
      </w:r>
      <w:r w:rsidR="006B2747" w:rsidRPr="005E3E91">
        <w:rPr>
          <w:rFonts w:ascii="Arial" w:hAnsi="Arial"/>
          <w:b/>
        </w:rPr>
        <w:t>ure</w:t>
      </w:r>
      <w:r w:rsidRPr="005E3E91">
        <w:rPr>
          <w:rFonts w:ascii="Arial" w:hAnsi="Arial"/>
          <w:b/>
        </w:rPr>
        <w:t xml:space="preserve"> 2</w:t>
      </w:r>
      <w:r w:rsidR="006B2747" w:rsidRPr="005E3E91">
        <w:rPr>
          <w:rFonts w:ascii="Arial" w:hAnsi="Arial"/>
          <w:b/>
        </w:rPr>
        <w:t>D</w:t>
      </w:r>
      <w:r w:rsidRPr="005E3E91">
        <w:rPr>
          <w:rFonts w:ascii="Arial" w:hAnsi="Arial"/>
        </w:rPr>
        <w:t>). The</w:t>
      </w:r>
      <w:r w:rsidR="00C30C90">
        <w:rPr>
          <w:rFonts w:ascii="Arial" w:hAnsi="Arial"/>
        </w:rPr>
        <w:t>se</w:t>
      </w:r>
      <w:r w:rsidRPr="005E3E91">
        <w:rPr>
          <w:rFonts w:ascii="Arial" w:hAnsi="Arial"/>
        </w:rPr>
        <w:t xml:space="preserve"> results showed the T</w:t>
      </w:r>
      <w:r w:rsidRPr="005E3E91">
        <w:rPr>
          <w:rFonts w:ascii="Arial" w:hAnsi="Arial"/>
          <w:vertAlign w:val="subscript"/>
        </w:rPr>
        <w:t>FH</w:t>
      </w:r>
      <w:r w:rsidRPr="005E3E91">
        <w:rPr>
          <w:rFonts w:ascii="Arial" w:hAnsi="Arial"/>
        </w:rPr>
        <w:t>-directing cytokin</w:t>
      </w:r>
      <w:r w:rsidR="009A7F02">
        <w:rPr>
          <w:rFonts w:ascii="Arial" w:hAnsi="Arial"/>
        </w:rPr>
        <w:t xml:space="preserve">es IL6, IL21, and IFN1 promote and IL10 retards </w:t>
      </w:r>
      <w:r w:rsidRPr="005E3E91">
        <w:rPr>
          <w:rFonts w:ascii="Arial" w:hAnsi="Arial"/>
        </w:rPr>
        <w:t>expansion</w:t>
      </w:r>
      <w:r w:rsidR="009A7F02">
        <w:rPr>
          <w:rFonts w:ascii="Arial" w:hAnsi="Arial"/>
        </w:rPr>
        <w:t xml:space="preserve"> of this IL21</w:t>
      </w:r>
      <w:r w:rsidR="009A7F02">
        <w:rPr>
          <w:rFonts w:ascii="Arial" w:hAnsi="Arial"/>
          <w:vertAlign w:val="superscript"/>
        </w:rPr>
        <w:t>+</w:t>
      </w:r>
      <w:r w:rsidR="009A7F02">
        <w:rPr>
          <w:rFonts w:ascii="Arial" w:hAnsi="Arial"/>
        </w:rPr>
        <w:t xml:space="preserve"> population</w:t>
      </w:r>
      <w:r w:rsidRPr="005E3E91">
        <w:rPr>
          <w:rFonts w:ascii="Arial" w:hAnsi="Arial"/>
        </w:rPr>
        <w:t>. Taken together</w:t>
      </w:r>
      <w:r w:rsidR="006B2747" w:rsidRPr="005E3E91">
        <w:rPr>
          <w:rFonts w:ascii="Arial" w:hAnsi="Arial"/>
        </w:rPr>
        <w:t>,</w:t>
      </w:r>
      <w:r w:rsidRPr="005E3E91">
        <w:rPr>
          <w:rFonts w:ascii="Arial" w:hAnsi="Arial"/>
        </w:rPr>
        <w:t xml:space="preserve"> the results suggest that IL21 expression identifies a novel naturally arising T</w:t>
      </w:r>
      <w:r w:rsidRPr="005E3E91">
        <w:rPr>
          <w:rFonts w:ascii="Arial" w:hAnsi="Arial"/>
          <w:vertAlign w:val="subscript"/>
        </w:rPr>
        <w:t>FH</w:t>
      </w:r>
      <w:r w:rsidRPr="005E3E91">
        <w:rPr>
          <w:rFonts w:ascii="Arial" w:hAnsi="Arial"/>
        </w:rPr>
        <w:t xml:space="preserve">-like population that is supported by tonic IL6, IL21 and IFN1 signaling and without need </w:t>
      </w:r>
      <w:r w:rsidR="006B2747" w:rsidRPr="005E3E91">
        <w:rPr>
          <w:rFonts w:ascii="Arial" w:hAnsi="Arial"/>
        </w:rPr>
        <w:t xml:space="preserve">for </w:t>
      </w:r>
      <w:r w:rsidRPr="005E3E91">
        <w:rPr>
          <w:rFonts w:ascii="Arial" w:hAnsi="Arial"/>
        </w:rPr>
        <w:t xml:space="preserve">CXCR5 or B cells. </w:t>
      </w:r>
    </w:p>
    <w:p w14:paraId="1351C961" w14:textId="77777777" w:rsidR="00F27978" w:rsidRPr="005E3E91" w:rsidRDefault="00F27978" w:rsidP="009C25DE">
      <w:pPr>
        <w:spacing w:after="120" w:line="360" w:lineRule="auto"/>
        <w:rPr>
          <w:rFonts w:ascii="Arial" w:hAnsi="Arial"/>
          <w:b/>
        </w:rPr>
      </w:pPr>
    </w:p>
    <w:p w14:paraId="43A752A6" w14:textId="2E1C6A0B" w:rsidR="00F27978" w:rsidRPr="005E3E91" w:rsidRDefault="00F27978" w:rsidP="009C25DE">
      <w:pPr>
        <w:spacing w:after="120" w:line="360" w:lineRule="auto"/>
        <w:rPr>
          <w:rFonts w:ascii="Arial" w:hAnsi="Arial"/>
          <w:b/>
        </w:rPr>
      </w:pPr>
      <w:proofErr w:type="gramStart"/>
      <w:r w:rsidRPr="005E3E91">
        <w:rPr>
          <w:rFonts w:ascii="Arial" w:hAnsi="Arial"/>
          <w:b/>
        </w:rPr>
        <w:t>Comparative RNA</w:t>
      </w:r>
      <w:ins w:id="1" w:author="Xulong Wang" w:date="2016-02-10T21:44:00Z">
        <w:r w:rsidR="00F54690">
          <w:rPr>
            <w:rFonts w:ascii="Arial" w:hAnsi="Arial"/>
            <w:b/>
          </w:rPr>
          <w:t>-</w:t>
        </w:r>
      </w:ins>
      <w:proofErr w:type="spellStart"/>
      <w:r w:rsidRPr="005E3E91">
        <w:rPr>
          <w:rFonts w:ascii="Arial" w:hAnsi="Arial"/>
          <w:b/>
        </w:rPr>
        <w:t>seq</w:t>
      </w:r>
      <w:proofErr w:type="spellEnd"/>
      <w:r w:rsidRPr="005E3E91">
        <w:rPr>
          <w:rFonts w:ascii="Arial" w:hAnsi="Arial"/>
          <w:b/>
        </w:rPr>
        <w:t xml:space="preserve"> profiling of natural CD4 T cell populations.</w:t>
      </w:r>
      <w:proofErr w:type="gramEnd"/>
    </w:p>
    <w:p w14:paraId="051A7DEE" w14:textId="089D624E" w:rsidR="00F27978" w:rsidRPr="005E3E91" w:rsidRDefault="00F27978">
      <w:pPr>
        <w:widowControl w:val="0"/>
        <w:autoSpaceDE w:val="0"/>
        <w:autoSpaceDN w:val="0"/>
        <w:adjustRightInd w:val="0"/>
        <w:spacing w:after="120" w:line="360" w:lineRule="auto"/>
        <w:rPr>
          <w:rFonts w:ascii="Arial" w:hAnsi="Arial"/>
          <w:b/>
        </w:rPr>
      </w:pPr>
      <w:r w:rsidRPr="005E3E91">
        <w:rPr>
          <w:rFonts w:ascii="Arial" w:hAnsi="Arial"/>
        </w:rPr>
        <w:t>To gain insights into the molecular processes that distinguish this IL21-expressing T</w:t>
      </w:r>
      <w:r w:rsidRPr="005E3E91">
        <w:rPr>
          <w:rFonts w:ascii="Arial" w:hAnsi="Arial"/>
          <w:vertAlign w:val="subscript"/>
        </w:rPr>
        <w:t>FH</w:t>
      </w:r>
      <w:r w:rsidRPr="005E3E91">
        <w:rPr>
          <w:rFonts w:ascii="Arial" w:hAnsi="Arial"/>
        </w:rPr>
        <w:t>-like population from other naturally occurring CD4 T cell subpopulations, we performed paired-end RNA</w:t>
      </w:r>
      <w:ins w:id="2" w:author="Xulong Wang" w:date="2016-02-10T21:46:00Z">
        <w:r w:rsidR="00CC60A9">
          <w:rPr>
            <w:rFonts w:ascii="Arial" w:hAnsi="Arial"/>
          </w:rPr>
          <w:t>-</w:t>
        </w:r>
      </w:ins>
      <w:proofErr w:type="spellStart"/>
      <w:r w:rsidRPr="005E3E91">
        <w:rPr>
          <w:rFonts w:ascii="Arial" w:hAnsi="Arial"/>
        </w:rPr>
        <w:t>seq</w:t>
      </w:r>
      <w:proofErr w:type="spellEnd"/>
      <w:r w:rsidRPr="005E3E91">
        <w:rPr>
          <w:rFonts w:ascii="Arial" w:hAnsi="Arial"/>
        </w:rPr>
        <w:t xml:space="preserve"> on FACS-purified splenic CD4 T cells from 4 wk old IL21-VFP reporter mice based on the following criteria: naïve VFP</w:t>
      </w:r>
      <w:r w:rsidRPr="005E3E91">
        <w:rPr>
          <w:rFonts w:ascii="Arial" w:hAnsi="Arial"/>
          <w:vertAlign w:val="superscript"/>
        </w:rPr>
        <w:t xml:space="preserve">- </w:t>
      </w:r>
      <w:r w:rsidRPr="005E3E91">
        <w:rPr>
          <w:rFonts w:ascii="Arial" w:hAnsi="Arial"/>
        </w:rPr>
        <w:t>ICOS</w:t>
      </w:r>
      <w:r w:rsidRPr="005E3E91">
        <w:rPr>
          <w:rFonts w:ascii="Arial" w:hAnsi="Arial"/>
          <w:vertAlign w:val="superscript"/>
        </w:rPr>
        <w:t>lo/-</w:t>
      </w:r>
      <w:r w:rsidRPr="005E3E91">
        <w:rPr>
          <w:rFonts w:ascii="Arial" w:hAnsi="Arial"/>
        </w:rPr>
        <w:t xml:space="preserve"> (N); activated VFP</w:t>
      </w:r>
      <w:r w:rsidRPr="005E3E91">
        <w:rPr>
          <w:rFonts w:ascii="Arial" w:hAnsi="Arial"/>
          <w:vertAlign w:val="superscript"/>
        </w:rPr>
        <w:t>-</w:t>
      </w:r>
      <w:r w:rsidRPr="005E3E91">
        <w:rPr>
          <w:rFonts w:ascii="Arial" w:hAnsi="Arial"/>
        </w:rPr>
        <w:t xml:space="preserve"> ICOS</w:t>
      </w:r>
      <w:r w:rsidRPr="005E3E91">
        <w:rPr>
          <w:rFonts w:ascii="Arial" w:hAnsi="Arial"/>
          <w:vertAlign w:val="superscript"/>
        </w:rPr>
        <w:t>hi</w:t>
      </w:r>
      <w:r w:rsidRPr="005E3E91">
        <w:rPr>
          <w:rFonts w:ascii="Arial" w:hAnsi="Arial"/>
        </w:rPr>
        <w:t xml:space="preserve"> cells (ACT); and VFP</w:t>
      </w:r>
      <w:r w:rsidRPr="005E3E91">
        <w:rPr>
          <w:rFonts w:ascii="Arial" w:hAnsi="Arial"/>
          <w:vertAlign w:val="superscript"/>
        </w:rPr>
        <w:t>+</w:t>
      </w:r>
      <w:r w:rsidRPr="005E3E91">
        <w:rPr>
          <w:rFonts w:ascii="Arial" w:hAnsi="Arial"/>
        </w:rPr>
        <w:t xml:space="preserve"> ICOS</w:t>
      </w:r>
      <w:r w:rsidRPr="005E3E91">
        <w:rPr>
          <w:rFonts w:ascii="Arial" w:hAnsi="Arial"/>
          <w:vertAlign w:val="superscript"/>
        </w:rPr>
        <w:t>hi</w:t>
      </w:r>
      <w:r w:rsidRPr="005E3E91">
        <w:rPr>
          <w:rFonts w:ascii="Arial" w:hAnsi="Arial"/>
        </w:rPr>
        <w:t xml:space="preserve"> cells (IL21-ACT) (</w:t>
      </w:r>
      <w:r w:rsidRPr="005E3E91">
        <w:rPr>
          <w:rFonts w:ascii="Arial" w:hAnsi="Arial"/>
          <w:b/>
        </w:rPr>
        <w:t>Fig</w:t>
      </w:r>
      <w:r w:rsidR="00B1280E" w:rsidRPr="005E3E91">
        <w:rPr>
          <w:rFonts w:ascii="Arial" w:hAnsi="Arial"/>
          <w:b/>
        </w:rPr>
        <w:t>ure</w:t>
      </w:r>
      <w:r w:rsidRPr="005E3E91">
        <w:rPr>
          <w:rFonts w:ascii="Arial" w:hAnsi="Arial"/>
          <w:b/>
        </w:rPr>
        <w:t xml:space="preserve"> S2</w:t>
      </w:r>
      <w:r w:rsidR="00B1280E" w:rsidRPr="005E3E91">
        <w:rPr>
          <w:rFonts w:ascii="Arial" w:hAnsi="Arial"/>
          <w:b/>
        </w:rPr>
        <w:t>A</w:t>
      </w:r>
      <w:r w:rsidRPr="005E3E91">
        <w:rPr>
          <w:rFonts w:ascii="Arial" w:hAnsi="Arial"/>
        </w:rPr>
        <w:t>). Confirming the fidelity of the IL21 reporter and the sorting strategy,</w:t>
      </w:r>
      <w:r w:rsidRPr="005E3E91">
        <w:rPr>
          <w:rFonts w:ascii="Arial" w:hAnsi="Arial"/>
          <w:i/>
        </w:rPr>
        <w:t xml:space="preserve"> Il21</w:t>
      </w:r>
      <w:r w:rsidRPr="005E3E91">
        <w:rPr>
          <w:rFonts w:ascii="Arial" w:hAnsi="Arial"/>
        </w:rPr>
        <w:t xml:space="preserve"> and </w:t>
      </w:r>
      <w:r w:rsidRPr="005E3E91">
        <w:rPr>
          <w:rFonts w:ascii="Arial" w:hAnsi="Arial"/>
          <w:i/>
        </w:rPr>
        <w:t>VFP</w:t>
      </w:r>
      <w:r w:rsidRPr="005E3E91">
        <w:rPr>
          <w:rFonts w:ascii="Arial" w:hAnsi="Arial"/>
        </w:rPr>
        <w:t xml:space="preserve"> were expressed coordinately and almost exclusively by the IL21-ACT</w:t>
      </w:r>
      <w:r w:rsidRPr="005E3E91">
        <w:rPr>
          <w:rFonts w:ascii="Arial" w:hAnsi="Arial"/>
          <w:vertAlign w:val="subscript"/>
        </w:rPr>
        <w:t xml:space="preserve"> </w:t>
      </w:r>
      <w:r w:rsidRPr="005E3E91">
        <w:rPr>
          <w:rFonts w:ascii="Arial" w:hAnsi="Arial"/>
        </w:rPr>
        <w:t xml:space="preserve">population, whereas </w:t>
      </w:r>
      <w:proofErr w:type="spellStart"/>
      <w:r w:rsidRPr="005E3E91">
        <w:rPr>
          <w:rFonts w:ascii="Arial" w:hAnsi="Arial"/>
          <w:i/>
        </w:rPr>
        <w:t>Icos</w:t>
      </w:r>
      <w:proofErr w:type="spellEnd"/>
      <w:r w:rsidRPr="005E3E91">
        <w:rPr>
          <w:rFonts w:ascii="Arial" w:hAnsi="Arial"/>
        </w:rPr>
        <w:t xml:space="preserve"> and </w:t>
      </w:r>
      <w:r w:rsidRPr="005E3E91">
        <w:rPr>
          <w:rFonts w:ascii="Arial" w:hAnsi="Arial"/>
          <w:i/>
        </w:rPr>
        <w:t>Cd44</w:t>
      </w:r>
      <w:r w:rsidRPr="005E3E91">
        <w:rPr>
          <w:rFonts w:ascii="Arial" w:hAnsi="Arial"/>
        </w:rPr>
        <w:t xml:space="preserve"> transcripts were elevated to equivalent levels in the ACT and IL21-ACT</w:t>
      </w:r>
      <w:r w:rsidRPr="005E3E91" w:rsidDel="007B4092">
        <w:rPr>
          <w:rFonts w:ascii="Arial" w:hAnsi="Arial"/>
        </w:rPr>
        <w:t xml:space="preserve"> </w:t>
      </w:r>
      <w:r w:rsidRPr="005E3E91">
        <w:rPr>
          <w:rFonts w:ascii="Arial" w:hAnsi="Arial"/>
        </w:rPr>
        <w:t>populations but</w:t>
      </w:r>
      <w:r w:rsidR="00B1280E" w:rsidRPr="005E3E91">
        <w:rPr>
          <w:rFonts w:ascii="Arial" w:hAnsi="Arial"/>
        </w:rPr>
        <w:t xml:space="preserve"> were</w:t>
      </w:r>
      <w:r w:rsidRPr="005E3E91">
        <w:rPr>
          <w:rFonts w:ascii="Arial" w:hAnsi="Arial"/>
        </w:rPr>
        <w:t xml:space="preserve"> minimal for N cells (</w:t>
      </w:r>
      <w:r w:rsidRPr="005E3E91">
        <w:rPr>
          <w:rFonts w:ascii="Arial" w:hAnsi="Arial"/>
          <w:b/>
        </w:rPr>
        <w:t>Fig</w:t>
      </w:r>
      <w:r w:rsidR="00B1280E" w:rsidRPr="005E3E91">
        <w:rPr>
          <w:rFonts w:ascii="Arial" w:hAnsi="Arial"/>
          <w:b/>
        </w:rPr>
        <w:t xml:space="preserve">ure </w:t>
      </w:r>
      <w:r w:rsidRPr="005E3E91">
        <w:rPr>
          <w:rFonts w:ascii="Arial" w:hAnsi="Arial"/>
          <w:b/>
        </w:rPr>
        <w:t>S2</w:t>
      </w:r>
      <w:r w:rsidR="00B1280E" w:rsidRPr="005E3E91">
        <w:rPr>
          <w:rFonts w:ascii="Arial" w:hAnsi="Arial"/>
          <w:b/>
        </w:rPr>
        <w:t>B</w:t>
      </w:r>
      <w:r w:rsidRPr="005E3E91">
        <w:rPr>
          <w:rFonts w:ascii="Arial" w:hAnsi="Arial"/>
        </w:rPr>
        <w:t>).</w:t>
      </w:r>
      <w:r w:rsidRPr="005E3E91">
        <w:rPr>
          <w:rFonts w:ascii="Arial" w:hAnsi="Arial"/>
          <w:b/>
        </w:rPr>
        <w:t xml:space="preserve"> </w:t>
      </w:r>
    </w:p>
    <w:p w14:paraId="486A03E5" w14:textId="77777777" w:rsidR="009C25DE" w:rsidRDefault="009C25DE" w:rsidP="009C25DE">
      <w:pPr>
        <w:spacing w:after="120" w:line="360" w:lineRule="auto"/>
        <w:rPr>
          <w:rFonts w:ascii="Arial" w:hAnsi="Arial" w:cs="Arial"/>
        </w:rPr>
      </w:pPr>
    </w:p>
    <w:p w14:paraId="7AFC49FF" w14:textId="3961312F" w:rsidR="00F27978" w:rsidRPr="005E3E91" w:rsidRDefault="00F27978" w:rsidP="009C25DE">
      <w:pPr>
        <w:spacing w:after="120" w:line="360" w:lineRule="auto"/>
        <w:rPr>
          <w:rFonts w:ascii="Arial" w:hAnsi="Arial"/>
        </w:rPr>
      </w:pPr>
      <w:r w:rsidRPr="005E3E91">
        <w:rPr>
          <w:rFonts w:ascii="Arial" w:hAnsi="Arial" w:cs="Arial"/>
        </w:rPr>
        <w:t>To address</w:t>
      </w:r>
      <w:r w:rsidR="00E01F39">
        <w:rPr>
          <w:rFonts w:ascii="Arial" w:hAnsi="Arial" w:cs="Arial"/>
        </w:rPr>
        <w:t xml:space="preserve"> in an unbiased manner how the overall t</w:t>
      </w:r>
      <w:r w:rsidRPr="005E3E91">
        <w:rPr>
          <w:rFonts w:ascii="Arial" w:hAnsi="Arial" w:cs="Arial"/>
        </w:rPr>
        <w:t xml:space="preserve">ranscriptional patterns of these natural CD4 T cell populations compared to those of </w:t>
      </w:r>
      <w:r w:rsidRPr="005E3E91">
        <w:rPr>
          <w:rFonts w:ascii="Arial" w:hAnsi="Arial"/>
        </w:rPr>
        <w:t xml:space="preserve">T helper cell subpopulations generated in response to overt antigenic challenge, we extracted </w:t>
      </w:r>
      <w:del w:id="3" w:author="Xulong Wang" w:date="2016-02-10T21:52:00Z">
        <w:r w:rsidRPr="005E3E91" w:rsidDel="004B75B5">
          <w:rPr>
            <w:rFonts w:ascii="Arial" w:hAnsi="Arial"/>
          </w:rPr>
          <w:delText>RNA microarray</w:delText>
        </w:r>
      </w:del>
      <w:ins w:id="4" w:author="Xulong Wang" w:date="2016-02-10T21:52:00Z">
        <w:r w:rsidR="004B75B5">
          <w:rPr>
            <w:rFonts w:ascii="Arial" w:hAnsi="Arial"/>
          </w:rPr>
          <w:t>published gene</w:t>
        </w:r>
      </w:ins>
      <w:r w:rsidRPr="005E3E91">
        <w:rPr>
          <w:rFonts w:ascii="Arial" w:hAnsi="Arial"/>
        </w:rPr>
        <w:t xml:space="preserve"> expression data of polyclonal mature T</w:t>
      </w:r>
      <w:r w:rsidRPr="005E3E91">
        <w:rPr>
          <w:rFonts w:ascii="Arial" w:hAnsi="Arial"/>
          <w:vertAlign w:val="subscript"/>
        </w:rPr>
        <w:t>FH</w:t>
      </w:r>
      <w:r w:rsidRPr="005E3E91">
        <w:rPr>
          <w:rFonts w:ascii="Arial" w:hAnsi="Arial"/>
        </w:rPr>
        <w:t>, GC T</w:t>
      </w:r>
      <w:r w:rsidRPr="005E3E91">
        <w:rPr>
          <w:rFonts w:ascii="Arial" w:hAnsi="Arial"/>
          <w:vertAlign w:val="subscript"/>
        </w:rPr>
        <w:t>FH</w:t>
      </w:r>
      <w:ins w:id="5" w:author="Xulong Wang" w:date="2016-02-10T21:52:00Z">
        <w:r w:rsidR="004B75B5">
          <w:rPr>
            <w:rFonts w:ascii="Arial" w:hAnsi="Arial"/>
          </w:rPr>
          <w:t xml:space="preserve">, </w:t>
        </w:r>
      </w:ins>
      <w:del w:id="6" w:author="Xulong Wang" w:date="2016-02-10T21:52:00Z">
        <w:r w:rsidRPr="005E3E91" w:rsidDel="004B75B5">
          <w:rPr>
            <w:rFonts w:ascii="Arial" w:hAnsi="Arial"/>
          </w:rPr>
          <w:delText xml:space="preserve"> and </w:delText>
        </w:r>
      </w:del>
      <w:r w:rsidRPr="005E3E91">
        <w:rPr>
          <w:rFonts w:ascii="Arial" w:hAnsi="Arial"/>
        </w:rPr>
        <w:t>T</w:t>
      </w:r>
      <w:r w:rsidRPr="005E3E91">
        <w:rPr>
          <w:rFonts w:ascii="Arial" w:hAnsi="Arial"/>
          <w:vertAlign w:val="subscript"/>
        </w:rPr>
        <w:t>H</w:t>
      </w:r>
      <w:r w:rsidRPr="005E3E91">
        <w:rPr>
          <w:rFonts w:ascii="Arial" w:hAnsi="Arial"/>
        </w:rPr>
        <w:t>1</w:t>
      </w:r>
      <w:ins w:id="7" w:author="Xulong Wang" w:date="2016-02-10T21:52:00Z">
        <w:r w:rsidR="004B75B5">
          <w:rPr>
            <w:rFonts w:ascii="Arial" w:hAnsi="Arial"/>
          </w:rPr>
          <w:t>, and Naïve T</w:t>
        </w:r>
      </w:ins>
      <w:r w:rsidRPr="005E3E91">
        <w:rPr>
          <w:rFonts w:ascii="Arial" w:hAnsi="Arial"/>
        </w:rPr>
        <w:t xml:space="preserve"> cells isolated from mice 8 days after acute infection with LCMV and </w:t>
      </w:r>
      <w:ins w:id="8" w:author="Xulong Wang" w:date="2016-02-10T21:59:00Z">
        <w:r w:rsidR="00AB25AE" w:rsidRPr="005E3E91">
          <w:rPr>
            <w:rFonts w:ascii="Arial" w:hAnsi="Arial"/>
          </w:rPr>
          <w:t>performed</w:t>
        </w:r>
        <w:r w:rsidR="00AB25AE">
          <w:rPr>
            <w:rFonts w:ascii="Arial" w:hAnsi="Arial"/>
          </w:rPr>
          <w:t xml:space="preserve"> </w:t>
        </w:r>
        <w:r w:rsidR="00C15592">
          <w:rPr>
            <w:rFonts w:ascii="Arial" w:hAnsi="Arial"/>
          </w:rPr>
          <w:t xml:space="preserve">hierarchical clustering to </w:t>
        </w:r>
      </w:ins>
      <w:ins w:id="9" w:author="Xulong Wang" w:date="2016-02-10T21:56:00Z">
        <w:r w:rsidR="00C15592">
          <w:rPr>
            <w:rFonts w:ascii="Arial" w:hAnsi="Arial"/>
          </w:rPr>
          <w:t>compare</w:t>
        </w:r>
        <w:r w:rsidR="004B75B5">
          <w:rPr>
            <w:rFonts w:ascii="Arial" w:hAnsi="Arial"/>
          </w:rPr>
          <w:t xml:space="preserve"> the</w:t>
        </w:r>
      </w:ins>
      <w:ins w:id="10" w:author="Xulong Wang" w:date="2016-02-10T21:57:00Z">
        <w:r w:rsidR="004B75B5">
          <w:rPr>
            <w:rFonts w:ascii="Arial" w:hAnsi="Arial"/>
          </w:rPr>
          <w:t>ir</w:t>
        </w:r>
      </w:ins>
      <w:ins w:id="11" w:author="Xulong Wang" w:date="2016-02-10T21:56:00Z">
        <w:r w:rsidR="004B75B5">
          <w:rPr>
            <w:rFonts w:ascii="Arial" w:hAnsi="Arial"/>
          </w:rPr>
          <w:t xml:space="preserve"> </w:t>
        </w:r>
      </w:ins>
      <w:ins w:id="12" w:author="Xulong Wang" w:date="2016-02-10T21:58:00Z">
        <w:r w:rsidR="004B75B5">
          <w:rPr>
            <w:rFonts w:ascii="Arial" w:hAnsi="Arial"/>
          </w:rPr>
          <w:t>gene expression patterns to our N, ACT, and IL21-ACT</w:t>
        </w:r>
      </w:ins>
      <w:ins w:id="13" w:author="Xulong Wang" w:date="2016-02-10T21:56:00Z">
        <w:r w:rsidR="004B75B5">
          <w:rPr>
            <w:rFonts w:ascii="Arial" w:hAnsi="Arial"/>
          </w:rPr>
          <w:t xml:space="preserve"> </w:t>
        </w:r>
      </w:ins>
      <w:ins w:id="14" w:author="Xulong Wang" w:date="2016-02-10T21:58:00Z">
        <w:r w:rsidR="004B75B5">
          <w:rPr>
            <w:rFonts w:ascii="Arial" w:hAnsi="Arial"/>
          </w:rPr>
          <w:t>cells</w:t>
        </w:r>
      </w:ins>
      <w:del w:id="15" w:author="Xulong Wang" w:date="2016-02-10T21:59:00Z">
        <w:r w:rsidRPr="005E3E91" w:rsidDel="00AB25AE">
          <w:rPr>
            <w:rFonts w:ascii="Arial" w:hAnsi="Arial"/>
          </w:rPr>
          <w:delText>performed</w:delText>
        </w:r>
      </w:del>
      <w:ins w:id="16" w:author="Xulong Wang" w:date="2016-02-10T22:01:00Z">
        <w:r w:rsidR="0083157A">
          <w:rPr>
            <w:rFonts w:ascii="Arial" w:hAnsi="Arial"/>
          </w:rPr>
          <w:t xml:space="preserve"> (</w:t>
        </w:r>
      </w:ins>
      <w:ins w:id="17" w:author="Xulong Wang" w:date="2016-02-10T22:02:00Z">
        <w:r w:rsidR="00246D94">
          <w:rPr>
            <w:rFonts w:ascii="Arial" w:hAnsi="Arial"/>
          </w:rPr>
          <w:t>Yusuf et al., 2010</w:t>
        </w:r>
      </w:ins>
      <w:ins w:id="18" w:author="Xulong Wang" w:date="2016-02-10T22:01:00Z">
        <w:r w:rsidR="0083157A">
          <w:rPr>
            <w:rFonts w:ascii="Arial" w:hAnsi="Arial"/>
          </w:rPr>
          <w:t>)</w:t>
        </w:r>
      </w:ins>
      <w:del w:id="19" w:author="Xulong Wang" w:date="2016-02-10T22:01:00Z">
        <w:r w:rsidRPr="005E3E91" w:rsidDel="0083157A">
          <w:rPr>
            <w:rFonts w:ascii="Arial" w:hAnsi="Arial"/>
          </w:rPr>
          <w:delText xml:space="preserve"> </w:delText>
        </w:r>
      </w:del>
      <w:del w:id="20" w:author="Xulong Wang" w:date="2016-02-10T22:00:00Z">
        <w:r w:rsidR="00DD1619" w:rsidRPr="009C25DE" w:rsidDel="00C15592">
          <w:rPr>
            <w:rFonts w:ascii="Arial" w:hAnsi="Arial"/>
            <w:highlight w:val="yellow"/>
          </w:rPr>
          <w:delText>GREG XULONG</w:delText>
        </w:r>
        <w:r w:rsidR="00DD1619" w:rsidDel="00C15592">
          <w:rPr>
            <w:rFonts w:ascii="Arial" w:hAnsi="Arial"/>
          </w:rPr>
          <w:delText xml:space="preserve"> </w:delText>
        </w:r>
        <w:r w:rsidRPr="005E3E91" w:rsidDel="00C15592">
          <w:rPr>
            <w:rFonts w:ascii="Arial" w:hAnsi="Arial"/>
            <w:highlight w:val="yellow"/>
          </w:rPr>
          <w:delText>EXPLAIN</w:delText>
        </w:r>
        <w:r w:rsidR="00DD2C16" w:rsidDel="00C15592">
          <w:rPr>
            <w:rFonts w:ascii="Arial" w:hAnsi="Arial"/>
          </w:rPr>
          <w:delText xml:space="preserve"> </w:delText>
        </w:r>
      </w:del>
      <w:del w:id="21" w:author="Xulong Wang" w:date="2016-02-10T22:01:00Z">
        <w:r w:rsidR="00FB26E4" w:rsidDel="0083157A">
          <w:rPr>
            <w:rFonts w:ascii="Arial" w:hAnsi="Arial"/>
          </w:rPr>
          <w:fldChar w:fldCharType="begin">
            <w:fldData xml:space="preserve">PEVuZE5vdGU+PENpdGU+PEF1dGhvcj5MaXU8L0F1dGhvcj48WWVhcj4yMDEyPC9ZZWFyPjxSZWNO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</w:fldData>
          </w:fldChar>
        </w:r>
        <w:r w:rsidR="00FB26E4" w:rsidDel="0083157A">
          <w:rPr>
            <w:rFonts w:ascii="Arial" w:hAnsi="Arial"/>
          </w:rPr>
          <w:delInstrText xml:space="preserve"> ADDIN EN.CITE </w:delInstrText>
        </w:r>
        <w:r w:rsidR="00FB26E4" w:rsidDel="0083157A">
          <w:rPr>
            <w:rFonts w:ascii="Arial" w:hAnsi="Arial"/>
          </w:rPr>
          <w:fldChar w:fldCharType="begin">
            <w:fldData xml:space="preserve">PEVuZE5vdGU+PENpdGU+PEF1dGhvcj5MaXU8L0F1dGhvcj48WWVhcj4yMDEyPC9ZZWFyPjxSZWNO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</w:fldData>
          </w:fldChar>
        </w:r>
        <w:r w:rsidR="00FB26E4" w:rsidDel="0083157A">
          <w:rPr>
            <w:rFonts w:ascii="Arial" w:hAnsi="Arial"/>
          </w:rPr>
          <w:delInstrText xml:space="preserve"> ADDIN EN.CITE.DATA </w:delInstrText>
        </w:r>
        <w:r w:rsidR="00FB26E4" w:rsidDel="0083157A">
          <w:rPr>
            <w:rFonts w:ascii="Arial" w:hAnsi="Arial"/>
          </w:rPr>
        </w:r>
        <w:r w:rsidR="00FB26E4" w:rsidDel="0083157A">
          <w:rPr>
            <w:rFonts w:ascii="Arial" w:hAnsi="Arial"/>
          </w:rPr>
          <w:fldChar w:fldCharType="end"/>
        </w:r>
        <w:r w:rsidR="00FB26E4" w:rsidDel="0083157A">
          <w:rPr>
            <w:rFonts w:ascii="Arial" w:hAnsi="Arial"/>
          </w:rPr>
        </w:r>
        <w:r w:rsidR="00FB26E4" w:rsidDel="0083157A">
          <w:rPr>
            <w:rFonts w:ascii="Arial" w:hAnsi="Arial"/>
          </w:rPr>
          <w:fldChar w:fldCharType="separate"/>
        </w:r>
        <w:r w:rsidR="00FB26E4" w:rsidDel="0083157A">
          <w:rPr>
            <w:rFonts w:ascii="Arial" w:hAnsi="Arial"/>
            <w:noProof/>
          </w:rPr>
          <w:delText>(</w:delText>
        </w:r>
        <w:r w:rsidR="00CC60A9" w:rsidDel="0083157A">
          <w:fldChar w:fldCharType="begin"/>
        </w:r>
        <w:r w:rsidR="00CC60A9" w:rsidDel="0083157A">
          <w:delInstrText xml:space="preserve"> HYPERLINK \l "_ENREF_31" \o "Liu, 2012 #12" </w:delInstrText>
        </w:r>
        <w:r w:rsidR="00CC60A9" w:rsidDel="0083157A">
          <w:fldChar w:fldCharType="separate"/>
        </w:r>
        <w:r w:rsidR="009C25DE" w:rsidDel="0083157A">
          <w:rPr>
            <w:rFonts w:ascii="Arial" w:hAnsi="Arial"/>
            <w:noProof/>
          </w:rPr>
          <w:delText>Liu et al., 2012</w:delText>
        </w:r>
        <w:r w:rsidR="00CC60A9" w:rsidDel="0083157A">
          <w:rPr>
            <w:rFonts w:ascii="Arial" w:hAnsi="Arial"/>
            <w:noProof/>
          </w:rPr>
          <w:fldChar w:fldCharType="end"/>
        </w:r>
        <w:r w:rsidR="00FB26E4" w:rsidDel="0083157A">
          <w:rPr>
            <w:rFonts w:ascii="Arial" w:hAnsi="Arial"/>
            <w:noProof/>
          </w:rPr>
          <w:delText>)</w:delText>
        </w:r>
        <w:r w:rsidR="00FB26E4" w:rsidDel="0083157A">
          <w:rPr>
            <w:rFonts w:ascii="Arial" w:hAnsi="Arial"/>
          </w:rPr>
          <w:fldChar w:fldCharType="end"/>
        </w:r>
        <w:r w:rsidR="00DD2C16" w:rsidDel="0083157A">
          <w:rPr>
            <w:rFonts w:ascii="Arial" w:hAnsi="Arial"/>
          </w:rPr>
          <w:delText xml:space="preserve"> </w:delText>
        </w:r>
      </w:del>
      <w:ins w:id="22" w:author="Xulong Wang" w:date="2016-02-10T22:01:00Z">
        <w:r w:rsidR="0083157A">
          <w:rPr>
            <w:rFonts w:ascii="Arial" w:hAnsi="Arial"/>
          </w:rPr>
          <w:t xml:space="preserve"> </w:t>
        </w:r>
      </w:ins>
      <w:r w:rsidRPr="005E3E91">
        <w:rPr>
          <w:rFonts w:ascii="Arial" w:hAnsi="Arial"/>
        </w:rPr>
        <w:t>(</w:t>
      </w:r>
      <w:r w:rsidRPr="005E3E91">
        <w:rPr>
          <w:rFonts w:ascii="Arial" w:hAnsi="Arial" w:cs="Arial"/>
          <w:b/>
        </w:rPr>
        <w:t>Fig</w:t>
      </w:r>
      <w:r w:rsidR="00B1280E" w:rsidRPr="005E3E91">
        <w:rPr>
          <w:rFonts w:ascii="Arial" w:hAnsi="Arial" w:cs="Arial"/>
          <w:b/>
        </w:rPr>
        <w:t>ure 3A</w:t>
      </w:r>
      <w:r w:rsidRPr="005E3E91">
        <w:rPr>
          <w:rFonts w:ascii="Arial" w:hAnsi="Arial" w:cs="Arial"/>
          <w:b/>
        </w:rPr>
        <w:t xml:space="preserve"> top</w:t>
      </w:r>
      <w:r w:rsidR="00B1280E" w:rsidRPr="005E3E91">
        <w:rPr>
          <w:rFonts w:ascii="Arial" w:hAnsi="Arial" w:cs="Arial"/>
          <w:b/>
        </w:rPr>
        <w:t xml:space="preserve"> and </w:t>
      </w:r>
      <w:r w:rsidRPr="005E3E91">
        <w:rPr>
          <w:rFonts w:ascii="Arial" w:hAnsi="Arial" w:cs="Arial"/>
          <w:b/>
        </w:rPr>
        <w:t>S3)</w:t>
      </w:r>
      <w:r w:rsidRPr="005E3E91">
        <w:rPr>
          <w:rFonts w:ascii="Arial" w:hAnsi="Arial"/>
        </w:rPr>
        <w:t xml:space="preserve">. We similarly analyzed </w:t>
      </w:r>
      <w:r w:rsidRPr="005E3E91">
        <w:rPr>
          <w:rFonts w:ascii="Arial" w:hAnsi="Arial" w:cs="Arial"/>
        </w:rPr>
        <w:t xml:space="preserve">recent RNAseq data derived from ‘early’ </w:t>
      </w:r>
      <w:r w:rsidRPr="005E3E91">
        <w:rPr>
          <w:rFonts w:ascii="Arial" w:hAnsi="Arial"/>
        </w:rPr>
        <w:t>IL2R</w:t>
      </w:r>
      <w:r w:rsidRPr="005E3E91">
        <w:rPr>
          <w:rFonts w:ascii="Symbol" w:hAnsi="Symbol"/>
        </w:rPr>
        <w:t></w:t>
      </w:r>
      <w:r w:rsidRPr="005E3E91">
        <w:rPr>
          <w:rFonts w:ascii="Arial" w:hAnsi="Arial" w:cs="Arial"/>
          <w:vertAlign w:val="superscript"/>
        </w:rPr>
        <w:t></w:t>
      </w:r>
      <w:r w:rsidRPr="005E3E91">
        <w:rPr>
          <w:rFonts w:ascii="Arial" w:hAnsi="Arial" w:cs="Arial"/>
        </w:rPr>
        <w:t xml:space="preserve"> Blimp1</w:t>
      </w:r>
      <w:r w:rsidRPr="005E3E91">
        <w:rPr>
          <w:rFonts w:ascii="Arial" w:hAnsi="Arial" w:cs="Arial"/>
          <w:vertAlign w:val="superscript"/>
        </w:rPr>
        <w:t>-</w:t>
      </w:r>
      <w:r w:rsidRPr="005E3E91">
        <w:rPr>
          <w:rFonts w:ascii="Arial" w:hAnsi="Arial" w:cs="Arial"/>
        </w:rPr>
        <w:t xml:space="preserve"> T</w:t>
      </w:r>
      <w:r w:rsidRPr="005E3E91">
        <w:rPr>
          <w:rFonts w:ascii="Arial" w:hAnsi="Arial" w:cs="Arial"/>
          <w:vertAlign w:val="subscript"/>
        </w:rPr>
        <w:t>FH</w:t>
      </w:r>
      <w:r w:rsidRPr="005E3E91">
        <w:rPr>
          <w:rFonts w:ascii="Arial" w:hAnsi="Arial" w:cs="Arial"/>
        </w:rPr>
        <w:t xml:space="preserve"> and </w:t>
      </w:r>
      <w:r w:rsidRPr="005E3E91">
        <w:rPr>
          <w:rFonts w:ascii="Arial" w:hAnsi="Arial"/>
        </w:rPr>
        <w:t>IL2R</w:t>
      </w:r>
      <w:r w:rsidRPr="005E3E91">
        <w:rPr>
          <w:rFonts w:ascii="Symbol" w:hAnsi="Symbol"/>
        </w:rPr>
        <w:t></w:t>
      </w:r>
      <w:r w:rsidRPr="005E3E91">
        <w:rPr>
          <w:rFonts w:ascii="Arial" w:hAnsi="Arial" w:cs="Arial"/>
          <w:vertAlign w:val="superscript"/>
        </w:rPr>
        <w:t>+</w:t>
      </w:r>
      <w:r w:rsidRPr="005E3E91">
        <w:rPr>
          <w:rFonts w:ascii="Arial" w:hAnsi="Arial" w:cs="Arial"/>
        </w:rPr>
        <w:t xml:space="preserve"> Blimp1</w:t>
      </w:r>
      <w:r w:rsidRPr="005E3E91">
        <w:rPr>
          <w:rFonts w:ascii="Arial" w:hAnsi="Arial" w:cs="Arial"/>
          <w:vertAlign w:val="superscript"/>
        </w:rPr>
        <w:t>+</w:t>
      </w:r>
      <w:r w:rsidRPr="005E3E91">
        <w:rPr>
          <w:rFonts w:ascii="Arial" w:hAnsi="Arial" w:cs="Arial"/>
        </w:rPr>
        <w:t xml:space="preserve"> T</w:t>
      </w:r>
      <w:r w:rsidRPr="005E3E91">
        <w:rPr>
          <w:rFonts w:ascii="Arial" w:hAnsi="Arial" w:cs="Arial"/>
          <w:vertAlign w:val="subscript"/>
        </w:rPr>
        <w:t>H</w:t>
      </w:r>
      <w:r w:rsidRPr="005E3E91">
        <w:rPr>
          <w:rFonts w:ascii="Arial" w:hAnsi="Arial" w:cs="Arial"/>
        </w:rPr>
        <w:t xml:space="preserve">1 cells </w:t>
      </w:r>
      <w:r w:rsidRPr="005E3E91">
        <w:rPr>
          <w:rFonts w:ascii="Arial" w:hAnsi="Arial"/>
        </w:rPr>
        <w:t xml:space="preserve">isolated from </w:t>
      </w:r>
      <w:r w:rsidRPr="005E3E91">
        <w:rPr>
          <w:rFonts w:ascii="Arial" w:hAnsi="Arial" w:cs="Arial"/>
        </w:rPr>
        <w:t xml:space="preserve">adoptively transferred naïve </w:t>
      </w:r>
      <w:r w:rsidRPr="005E3E91">
        <w:rPr>
          <w:rFonts w:ascii="Arial" w:hAnsi="Arial"/>
        </w:rPr>
        <w:t>SMARTA TCR transgenic CD4</w:t>
      </w:r>
      <w:r w:rsidRPr="005E3E91">
        <w:rPr>
          <w:rFonts w:ascii="Arial" w:hAnsi="Arial"/>
          <w:vertAlign w:val="superscript"/>
        </w:rPr>
        <w:t>+</w:t>
      </w:r>
      <w:r w:rsidRPr="005E3E91">
        <w:rPr>
          <w:rFonts w:ascii="Arial" w:hAnsi="Arial"/>
        </w:rPr>
        <w:t xml:space="preserve"> T cells 3 d</w:t>
      </w:r>
      <w:r w:rsidR="00FB26E4">
        <w:rPr>
          <w:rFonts w:ascii="Arial" w:hAnsi="Arial"/>
        </w:rPr>
        <w:t xml:space="preserve">ays after acute LCMV infection </w:t>
      </w:r>
      <w:r w:rsidR="00FB26E4">
        <w:rPr>
          <w:rFonts w:ascii="Arial" w:hAnsi="Arial"/>
        </w:rPr>
        <w:fldChar w:fldCharType="begin">
          <w:fldData xml:space="preserve">PEVuZE5vdGU+PENpdGU+PEF1dGhvcj5DaG9pPC9BdXRob3I+PFllYXI+MjAxNTwvWWVhcj48UmVj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==
</w:fldData>
        </w:fldChar>
      </w:r>
      <w:r w:rsidR="00FB26E4">
        <w:rPr>
          <w:rFonts w:ascii="Arial" w:hAnsi="Arial"/>
        </w:rPr>
        <w:instrText xml:space="preserve"> ADDIN EN.CITE </w:instrText>
      </w:r>
      <w:r w:rsidR="00FB26E4">
        <w:rPr>
          <w:rFonts w:ascii="Arial" w:hAnsi="Arial"/>
        </w:rPr>
        <w:fldChar w:fldCharType="begin">
          <w:fldData xml:space="preserve">PEVuZE5vdGU+PENpdGU+PEF1dGhvcj5DaG9pPC9BdXRob3I+PFllYXI+MjAxNTwvWWVhcj48UmVj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==
</w:fldData>
        </w:fldChar>
      </w:r>
      <w:r w:rsidR="00FB26E4">
        <w:rPr>
          <w:rFonts w:ascii="Arial" w:hAnsi="Arial"/>
        </w:rPr>
        <w:instrText xml:space="preserve"> ADDIN EN.CITE.DATA </w:instrText>
      </w:r>
      <w:r w:rsidR="00FB26E4">
        <w:rPr>
          <w:rFonts w:ascii="Arial" w:hAnsi="Arial"/>
        </w:rPr>
      </w:r>
      <w:r w:rsidR="00FB26E4">
        <w:rPr>
          <w:rFonts w:ascii="Arial" w:hAnsi="Arial"/>
        </w:rPr>
        <w:fldChar w:fldCharType="end"/>
      </w:r>
      <w:r w:rsidR="00FB26E4">
        <w:rPr>
          <w:rFonts w:ascii="Arial" w:hAnsi="Arial"/>
        </w:rPr>
      </w:r>
      <w:r w:rsidR="00FB26E4">
        <w:rPr>
          <w:rFonts w:ascii="Arial" w:hAnsi="Arial"/>
        </w:rPr>
        <w:fldChar w:fldCharType="separate"/>
      </w:r>
      <w:r w:rsidR="00FB26E4">
        <w:rPr>
          <w:rFonts w:ascii="Arial" w:hAnsi="Arial"/>
          <w:noProof/>
        </w:rPr>
        <w:t>(</w:t>
      </w:r>
      <w:hyperlink w:anchor="_ENREF_8" w:tooltip="Choi, 2015 #133" w:history="1">
        <w:r w:rsidR="009C25DE">
          <w:rPr>
            <w:rFonts w:ascii="Arial" w:hAnsi="Arial"/>
            <w:noProof/>
          </w:rPr>
          <w:t>Choi et al., 2015</w:t>
        </w:r>
      </w:hyperlink>
      <w:r w:rsidR="00FB26E4">
        <w:rPr>
          <w:rFonts w:ascii="Arial" w:hAnsi="Arial"/>
          <w:noProof/>
        </w:rPr>
        <w:t>)</w:t>
      </w:r>
      <w:r w:rsidR="00FB26E4">
        <w:rPr>
          <w:rFonts w:ascii="Arial" w:hAnsi="Arial"/>
        </w:rPr>
        <w:fldChar w:fldCharType="end"/>
      </w:r>
      <w:r w:rsidRPr="005E3E91">
        <w:rPr>
          <w:rFonts w:ascii="Arial" w:hAnsi="Arial"/>
        </w:rPr>
        <w:t xml:space="preserve"> (</w:t>
      </w:r>
      <w:r w:rsidRPr="005E3E91">
        <w:rPr>
          <w:rFonts w:ascii="Arial" w:hAnsi="Arial" w:cs="Arial"/>
          <w:b/>
        </w:rPr>
        <w:t>Fig</w:t>
      </w:r>
      <w:r w:rsidR="00B1280E" w:rsidRPr="005E3E91">
        <w:rPr>
          <w:rFonts w:ascii="Arial" w:hAnsi="Arial" w:cs="Arial"/>
          <w:b/>
        </w:rPr>
        <w:t xml:space="preserve">ure </w:t>
      </w:r>
      <w:r w:rsidRPr="005E3E91">
        <w:rPr>
          <w:rFonts w:ascii="Arial" w:hAnsi="Arial" w:cs="Arial"/>
          <w:b/>
        </w:rPr>
        <w:t>3</w:t>
      </w:r>
      <w:r w:rsidR="00B1280E" w:rsidRPr="005E3E91">
        <w:rPr>
          <w:rFonts w:ascii="Arial" w:hAnsi="Arial" w:cs="Arial"/>
          <w:b/>
        </w:rPr>
        <w:t>A</w:t>
      </w:r>
      <w:r w:rsidRPr="005E3E91">
        <w:rPr>
          <w:rFonts w:ascii="Arial" w:hAnsi="Arial" w:cs="Arial"/>
          <w:b/>
        </w:rPr>
        <w:t xml:space="preserve"> bottom)</w:t>
      </w:r>
      <w:r w:rsidRPr="005E3E91">
        <w:rPr>
          <w:rFonts w:ascii="Arial" w:hAnsi="Arial"/>
        </w:rPr>
        <w:t>. IL21-ACT cells correlated highly to all subcategories of T</w:t>
      </w:r>
      <w:r w:rsidRPr="005E3E91">
        <w:rPr>
          <w:rFonts w:ascii="Arial" w:hAnsi="Arial"/>
          <w:vertAlign w:val="subscript"/>
        </w:rPr>
        <w:t>FH</w:t>
      </w:r>
      <w:r w:rsidRPr="005E3E91">
        <w:rPr>
          <w:rFonts w:ascii="Arial" w:hAnsi="Arial"/>
        </w:rPr>
        <w:t xml:space="preserve"> generated following infection, while ACT cells correlated highly to T</w:t>
      </w:r>
      <w:r w:rsidRPr="005E3E91">
        <w:rPr>
          <w:rFonts w:ascii="Arial" w:hAnsi="Arial"/>
          <w:vertAlign w:val="subscript"/>
        </w:rPr>
        <w:t>H</w:t>
      </w:r>
      <w:r w:rsidRPr="005E3E91">
        <w:rPr>
          <w:rFonts w:ascii="Arial" w:hAnsi="Arial"/>
        </w:rPr>
        <w:t xml:space="preserve">1. </w:t>
      </w:r>
    </w:p>
    <w:p w14:paraId="26243F6A" w14:textId="77777777" w:rsidR="009C25DE" w:rsidRDefault="009C25DE">
      <w:pPr>
        <w:widowControl w:val="0"/>
        <w:tabs>
          <w:tab w:val="left" w:pos="4111"/>
        </w:tabs>
        <w:autoSpaceDE w:val="0"/>
        <w:autoSpaceDN w:val="0"/>
        <w:adjustRightInd w:val="0"/>
        <w:spacing w:after="120" w:line="360" w:lineRule="auto"/>
        <w:rPr>
          <w:rFonts w:ascii="Arial" w:hAnsi="Arial" w:cs="Arial"/>
        </w:rPr>
      </w:pPr>
    </w:p>
    <w:p w14:paraId="3BAFB77E" w14:textId="7A026578" w:rsidR="00F27978" w:rsidRPr="005E3E91" w:rsidRDefault="00F27978">
      <w:pPr>
        <w:widowControl w:val="0"/>
        <w:tabs>
          <w:tab w:val="left" w:pos="4111"/>
        </w:tabs>
        <w:autoSpaceDE w:val="0"/>
        <w:autoSpaceDN w:val="0"/>
        <w:adjustRightInd w:val="0"/>
        <w:spacing w:after="120" w:line="360" w:lineRule="auto"/>
        <w:rPr>
          <w:rFonts w:ascii="Arial" w:hAnsi="Arial"/>
        </w:rPr>
      </w:pPr>
      <w:r w:rsidRPr="005E3E91">
        <w:rPr>
          <w:rFonts w:ascii="Arial" w:hAnsi="Arial" w:cs="Arial"/>
        </w:rPr>
        <w:t xml:space="preserve">We then sought to identify genes whose expression patterns most reliably discriminated among N, ACT and IL21-ACT cells. </w:t>
      </w:r>
      <w:proofErr w:type="gramStart"/>
      <w:r w:rsidRPr="005E3E91">
        <w:rPr>
          <w:rFonts w:ascii="Arial" w:hAnsi="Arial" w:cs="Arial"/>
        </w:rPr>
        <w:t xml:space="preserve">Technical noise inherent to low read counts was minimized by only including genes having </w:t>
      </w:r>
      <w:del w:id="23" w:author="Xulong Wang" w:date="2016-02-10T22:03:00Z">
        <w:r w:rsidRPr="005E3E91" w:rsidDel="003B30FD">
          <w:rPr>
            <w:rFonts w:ascii="Arial" w:hAnsi="Arial" w:cs="Arial"/>
          </w:rPr>
          <w:delText>≤</w:delText>
        </w:r>
      </w:del>
      <w:ins w:id="24" w:author="Xulong Wang" w:date="2016-02-10T22:03:00Z">
        <w:r w:rsidR="003B30FD">
          <w:rPr>
            <w:rFonts w:ascii="Arial" w:hAnsi="Arial" w:cs="Arial"/>
          </w:rPr>
          <w:t>&gt;</w:t>
        </w:r>
      </w:ins>
      <w:r w:rsidRPr="005E3E91">
        <w:rPr>
          <w:rFonts w:ascii="Arial" w:hAnsi="Arial" w:cs="Arial"/>
        </w:rPr>
        <w:t>20 transcripts per million (TPM) in at least one population</w:t>
      </w:r>
      <w:r w:rsidR="007F2544" w:rsidRPr="005E3E91">
        <w:rPr>
          <w:rFonts w:ascii="Arial" w:hAnsi="Arial" w:cs="Arial"/>
        </w:rPr>
        <w:t>.</w:t>
      </w:r>
      <w:proofErr w:type="gramEnd"/>
      <w:r w:rsidR="007F2544" w:rsidRPr="005E3E91">
        <w:rPr>
          <w:rFonts w:ascii="Arial" w:hAnsi="Arial" w:cs="Arial"/>
        </w:rPr>
        <w:t xml:space="preserve"> </w:t>
      </w:r>
      <w:commentRangeStart w:id="25"/>
      <w:del w:id="26" w:author="Xulong Wang" w:date="2016-02-10T22:05:00Z">
        <w:r w:rsidR="007F2544" w:rsidRPr="005E3E91" w:rsidDel="005F58EA">
          <w:rPr>
            <w:rFonts w:ascii="Arial" w:hAnsi="Arial" w:cs="Arial"/>
          </w:rPr>
          <w:delText xml:space="preserve">Bias </w:delText>
        </w:r>
        <w:r w:rsidRPr="005E3E91" w:rsidDel="005F58EA">
          <w:rPr>
            <w:rFonts w:ascii="Arial" w:hAnsi="Arial" w:cs="Arial"/>
          </w:rPr>
          <w:delText xml:space="preserve">caused by highly expressed multicopy genes was minimized by excluding transcripts &gt;10,000 TPM. </w:delText>
        </w:r>
      </w:del>
      <w:commentRangeEnd w:id="25"/>
      <w:r w:rsidR="005F58EA">
        <w:rPr>
          <w:rStyle w:val="CommentReference"/>
        </w:rPr>
        <w:commentReference w:id="25"/>
      </w:r>
      <w:r w:rsidRPr="005E3E91">
        <w:rPr>
          <w:rFonts w:ascii="Arial" w:hAnsi="Arial" w:cs="Arial"/>
        </w:rPr>
        <w:t xml:space="preserve">Of the </w:t>
      </w:r>
      <w:del w:id="27" w:author="Xulong Wang" w:date="2016-02-10T22:08:00Z">
        <w:r w:rsidRPr="004B1858" w:rsidDel="00A615BB">
          <w:rPr>
            <w:rFonts w:ascii="Arial" w:hAnsi="Arial" w:cs="Arial"/>
            <w:highlight w:val="yellow"/>
          </w:rPr>
          <w:delText>XXXX</w:delText>
        </w:r>
        <w:r w:rsidR="004B1858" w:rsidRPr="004B1858" w:rsidDel="00A615BB">
          <w:rPr>
            <w:rFonts w:ascii="Arial" w:hAnsi="Arial" w:cs="Arial"/>
            <w:highlight w:val="yellow"/>
          </w:rPr>
          <w:delText xml:space="preserve"> (Xulong?)</w:delText>
        </w:r>
      </w:del>
      <w:ins w:id="28" w:author="Xulong Wang" w:date="2016-02-10T22:08:00Z">
        <w:r w:rsidR="00A615BB">
          <w:rPr>
            <w:rFonts w:ascii="Arial" w:hAnsi="Arial" w:cs="Arial"/>
          </w:rPr>
          <w:t>6996</w:t>
        </w:r>
      </w:ins>
      <w:r w:rsidRPr="005E3E91">
        <w:rPr>
          <w:rFonts w:ascii="Arial" w:hAnsi="Arial" w:cs="Arial"/>
        </w:rPr>
        <w:t xml:space="preserve"> genes </w:t>
      </w:r>
      <w:proofErr w:type="gramStart"/>
      <w:r w:rsidRPr="005E3E91">
        <w:rPr>
          <w:rFonts w:ascii="Arial" w:hAnsi="Arial" w:cs="Arial"/>
        </w:rPr>
        <w:t>meeting th</w:t>
      </w:r>
      <w:ins w:id="29" w:author="Xulong Wang" w:date="2016-02-10T22:09:00Z">
        <w:r w:rsidR="00A615BB">
          <w:rPr>
            <w:rFonts w:ascii="Arial" w:hAnsi="Arial" w:cs="Arial"/>
          </w:rPr>
          <w:t>is</w:t>
        </w:r>
      </w:ins>
      <w:del w:id="30" w:author="Xulong Wang" w:date="2016-02-10T22:09:00Z">
        <w:r w:rsidRPr="005E3E91" w:rsidDel="00A615BB">
          <w:rPr>
            <w:rFonts w:ascii="Arial" w:hAnsi="Arial" w:cs="Arial"/>
          </w:rPr>
          <w:delText>ese</w:delText>
        </w:r>
      </w:del>
      <w:r w:rsidRPr="005E3E91">
        <w:rPr>
          <w:rFonts w:ascii="Arial" w:hAnsi="Arial" w:cs="Arial"/>
        </w:rPr>
        <w:t xml:space="preserve"> criteria</w:t>
      </w:r>
      <w:proofErr w:type="gramEnd"/>
      <w:r w:rsidRPr="005E3E91">
        <w:rPr>
          <w:rFonts w:ascii="Arial" w:hAnsi="Arial" w:cs="Arial"/>
        </w:rPr>
        <w:t>, 47</w:t>
      </w:r>
      <w:ins w:id="31" w:author="Xulong Wang" w:date="2016-02-10T22:09:00Z">
        <w:r w:rsidR="002446D1">
          <w:rPr>
            <w:rFonts w:ascii="Arial" w:hAnsi="Arial" w:cs="Arial"/>
          </w:rPr>
          <w:t>1</w:t>
        </w:r>
      </w:ins>
      <w:del w:id="32" w:author="Xulong Wang" w:date="2016-02-10T22:09:00Z">
        <w:r w:rsidRPr="005E3E91" w:rsidDel="002446D1">
          <w:rPr>
            <w:rFonts w:ascii="Arial" w:hAnsi="Arial" w:cs="Arial"/>
          </w:rPr>
          <w:delText>2</w:delText>
        </w:r>
      </w:del>
      <w:r w:rsidRPr="005E3E91">
        <w:rPr>
          <w:rFonts w:ascii="Arial" w:hAnsi="Arial" w:cs="Arial"/>
        </w:rPr>
        <w:t xml:space="preserve"> genes showed </w:t>
      </w:r>
      <w:del w:id="33" w:author="Xulong Wang" w:date="2016-02-10T22:11:00Z">
        <w:r w:rsidRPr="005E3E91" w:rsidDel="001643C5">
          <w:rPr>
            <w:rFonts w:ascii="Arial" w:hAnsi="Arial" w:cs="Arial"/>
          </w:rPr>
          <w:delText xml:space="preserve">increases of </w:delText>
        </w:r>
        <w:r w:rsidRPr="005E3E91" w:rsidDel="001643C5">
          <w:rPr>
            <w:rFonts w:ascii="Arial" w:hAnsi="Arial" w:cs="Arial"/>
            <w:highlight w:val="red"/>
          </w:rPr>
          <w:delText>1.5 fold???</w:delText>
        </w:r>
        <w:r w:rsidRPr="005E3E91" w:rsidDel="001643C5">
          <w:rPr>
            <w:rFonts w:ascii="Arial" w:hAnsi="Arial" w:cs="Arial"/>
          </w:rPr>
          <w:delText xml:space="preserve"> (or 0.5</w:delText>
        </w:r>
        <w:r w:rsidRPr="005E3E91" w:rsidDel="001643C5">
          <w:rPr>
            <w:rFonts w:ascii="Arial" w:hAnsi="Arial" w:cs="Arial"/>
            <w:vertAlign w:val="superscript"/>
          </w:rPr>
          <w:delText>log2</w:delText>
        </w:r>
        <w:r w:rsidRPr="005E3E91" w:rsidDel="001643C5">
          <w:rPr>
            <w:rFonts w:ascii="Arial" w:hAnsi="Arial" w:cs="Arial"/>
          </w:rPr>
          <w:delText>) in only one population with posterior probabilities &gt;0.95</w:delText>
        </w:r>
      </w:del>
      <w:ins w:id="34" w:author="Xulong Wang" w:date="2016-02-10T22:11:00Z">
        <w:r w:rsidR="001643C5">
          <w:rPr>
            <w:rFonts w:ascii="Arial" w:hAnsi="Arial" w:cs="Arial"/>
          </w:rPr>
          <w:t>significantly higher expression level in one of the three cell populations</w:t>
        </w:r>
      </w:ins>
      <w:r w:rsidR="007F2544" w:rsidRPr="005E3E91">
        <w:rPr>
          <w:rFonts w:ascii="Arial" w:hAnsi="Arial" w:cs="Arial"/>
        </w:rPr>
        <w:t xml:space="preserve">. </w:t>
      </w:r>
      <w:r w:rsidR="007F2544" w:rsidRPr="005E3E91">
        <w:rPr>
          <w:rFonts w:ascii="Arial" w:hAnsi="Arial" w:cs="Arial"/>
          <w:highlight w:val="yellow"/>
        </w:rPr>
        <w:t>These included</w:t>
      </w:r>
      <w:r w:rsidRPr="005E3E91">
        <w:rPr>
          <w:rFonts w:ascii="Arial" w:hAnsi="Arial" w:cs="Arial"/>
          <w:highlight w:val="yellow"/>
        </w:rPr>
        <w:t xml:space="preserve"> with 14</w:t>
      </w:r>
      <w:ins w:id="35" w:author="Xulong Wang" w:date="2016-02-10T22:12:00Z">
        <w:r w:rsidR="00FF2126">
          <w:rPr>
            <w:rFonts w:ascii="Arial" w:hAnsi="Arial" w:cs="Arial"/>
            <w:highlight w:val="yellow"/>
          </w:rPr>
          <w:t>8</w:t>
        </w:r>
      </w:ins>
      <w:del w:id="36" w:author="Xulong Wang" w:date="2016-02-10T22:12:00Z">
        <w:r w:rsidRPr="005E3E91" w:rsidDel="00FF2126">
          <w:rPr>
            <w:rFonts w:ascii="Arial" w:hAnsi="Arial" w:cs="Arial"/>
            <w:highlight w:val="yellow"/>
          </w:rPr>
          <w:delText>9</w:delText>
        </w:r>
      </w:del>
      <w:r w:rsidRPr="005E3E91">
        <w:rPr>
          <w:rFonts w:ascii="Arial" w:hAnsi="Arial" w:cs="Arial"/>
          <w:highlight w:val="yellow"/>
        </w:rPr>
        <w:t xml:space="preserve"> for N; 165 for ACT; and 158 for IL21-ACT</w:t>
      </w:r>
      <w:r w:rsidRPr="005E3E91">
        <w:rPr>
          <w:rFonts w:ascii="Arial" w:hAnsi="Arial" w:cs="Arial"/>
        </w:rPr>
        <w:t xml:space="preserve"> (</w:t>
      </w:r>
      <w:r w:rsidRPr="005E3E91">
        <w:rPr>
          <w:rFonts w:ascii="Arial" w:hAnsi="Arial" w:cs="Arial"/>
          <w:b/>
        </w:rPr>
        <w:t>Fig</w:t>
      </w:r>
      <w:r w:rsidR="00B1280E" w:rsidRPr="005E3E91">
        <w:rPr>
          <w:rFonts w:ascii="Arial" w:hAnsi="Arial" w:cs="Arial"/>
          <w:b/>
        </w:rPr>
        <w:t xml:space="preserve">ure </w:t>
      </w:r>
      <w:r w:rsidRPr="005E3E91">
        <w:rPr>
          <w:rFonts w:ascii="Arial" w:hAnsi="Arial" w:cs="Arial"/>
          <w:b/>
        </w:rPr>
        <w:t>3</w:t>
      </w:r>
      <w:r w:rsidR="00B1280E" w:rsidRPr="005E3E91">
        <w:rPr>
          <w:rFonts w:ascii="Arial" w:hAnsi="Arial" w:cs="Arial"/>
          <w:b/>
        </w:rPr>
        <w:t>B</w:t>
      </w:r>
      <w:r w:rsidRPr="005E3E91">
        <w:rPr>
          <w:rFonts w:ascii="Arial" w:hAnsi="Arial" w:cs="Arial"/>
          <w:b/>
        </w:rPr>
        <w:t xml:space="preserve">, </w:t>
      </w:r>
      <w:r w:rsidR="00DB78AC" w:rsidRPr="005E3E91">
        <w:rPr>
          <w:rFonts w:ascii="Arial" w:hAnsi="Arial" w:cs="Arial"/>
          <w:b/>
        </w:rPr>
        <w:t xml:space="preserve">Dataset </w:t>
      </w:r>
      <w:r w:rsidRPr="005E3E91">
        <w:rPr>
          <w:rFonts w:ascii="Arial" w:hAnsi="Arial" w:cs="Arial"/>
          <w:b/>
        </w:rPr>
        <w:t>S1</w:t>
      </w:r>
      <w:r w:rsidRPr="005E3E91">
        <w:rPr>
          <w:rFonts w:ascii="Arial" w:hAnsi="Arial" w:cs="Arial"/>
        </w:rPr>
        <w:t xml:space="preserve">). </w:t>
      </w:r>
      <w:r w:rsidRPr="005E3E91">
        <w:rPr>
          <w:rFonts w:ascii="Arial" w:hAnsi="Arial"/>
        </w:rPr>
        <w:t>Functional gene enrichment analysis of these signature clades using David (</w:t>
      </w:r>
      <w:r w:rsidR="00756B73" w:rsidRPr="005E3E91">
        <w:rPr>
          <w:rFonts w:ascii="Arial" w:hAnsi="Arial"/>
        </w:rPr>
        <w:t>https://david.ncifcrf.gov/</w:t>
      </w:r>
      <w:r w:rsidRPr="005E3E91">
        <w:rPr>
          <w:rFonts w:ascii="Arial" w:hAnsi="Arial"/>
        </w:rPr>
        <w:t xml:space="preserve">) showed that the </w:t>
      </w:r>
      <w:r w:rsidRPr="005E3E91">
        <w:rPr>
          <w:rFonts w:ascii="Arial" w:hAnsi="Arial" w:cs="Arial"/>
        </w:rPr>
        <w:t>IL21-ACT</w:t>
      </w:r>
      <w:r w:rsidRPr="005E3E91">
        <w:rPr>
          <w:rFonts w:ascii="Arial" w:hAnsi="Arial"/>
        </w:rPr>
        <w:t xml:space="preserve"> population was most enriched </w:t>
      </w:r>
      <w:r w:rsidR="007F2544" w:rsidRPr="005E3E91">
        <w:rPr>
          <w:rFonts w:ascii="Arial" w:hAnsi="Arial"/>
        </w:rPr>
        <w:t>for</w:t>
      </w:r>
      <w:r w:rsidRPr="005E3E91">
        <w:rPr>
          <w:rFonts w:ascii="Arial" w:hAnsi="Arial"/>
        </w:rPr>
        <w:t xml:space="preserve"> genes associated with T cell development, differentiation, activation, and TCR signaling. In contrast, gene enrichment of ACT cells, which included all other types of naturally activated CD4 T cells, were more restricted to generic lymphocyte and cytokine signaling pathways (</w:t>
      </w:r>
      <w:r w:rsidRPr="005E3E91">
        <w:rPr>
          <w:rFonts w:ascii="Arial" w:hAnsi="Arial"/>
          <w:b/>
        </w:rPr>
        <w:t>Fig</w:t>
      </w:r>
      <w:r w:rsidR="00DB78AC" w:rsidRPr="005E3E91">
        <w:rPr>
          <w:rFonts w:ascii="Arial" w:hAnsi="Arial"/>
          <w:b/>
        </w:rPr>
        <w:t xml:space="preserve">ure </w:t>
      </w:r>
      <w:r w:rsidRPr="005E3E91">
        <w:rPr>
          <w:rFonts w:ascii="Arial" w:hAnsi="Arial"/>
          <w:b/>
        </w:rPr>
        <w:t>3</w:t>
      </w:r>
      <w:r w:rsidR="00DB78AC" w:rsidRPr="005E3E91">
        <w:rPr>
          <w:rFonts w:ascii="Arial" w:hAnsi="Arial"/>
          <w:b/>
        </w:rPr>
        <w:t>B</w:t>
      </w:r>
      <w:r w:rsidRPr="005E3E91">
        <w:rPr>
          <w:rFonts w:ascii="Arial" w:hAnsi="Arial"/>
          <w:b/>
        </w:rPr>
        <w:t xml:space="preserve">, </w:t>
      </w:r>
      <w:r w:rsidR="00DB78AC" w:rsidRPr="005E3E91">
        <w:rPr>
          <w:rFonts w:ascii="Arial" w:hAnsi="Arial"/>
          <w:b/>
        </w:rPr>
        <w:t xml:space="preserve">Dataset </w:t>
      </w:r>
      <w:r w:rsidRPr="005E3E91">
        <w:rPr>
          <w:rFonts w:ascii="Arial" w:hAnsi="Arial"/>
          <w:b/>
        </w:rPr>
        <w:t xml:space="preserve">S1). </w:t>
      </w:r>
      <w:r w:rsidRPr="005E3E91">
        <w:rPr>
          <w:rFonts w:ascii="Arial" w:hAnsi="Arial"/>
        </w:rPr>
        <w:t xml:space="preserve">These results suggested that </w:t>
      </w:r>
      <w:r w:rsidRPr="005E3E91">
        <w:rPr>
          <w:rFonts w:ascii="Arial" w:hAnsi="Arial" w:cs="Arial"/>
        </w:rPr>
        <w:t>IL21-ACT</w:t>
      </w:r>
      <w:r w:rsidRPr="005E3E91">
        <w:rPr>
          <w:rFonts w:ascii="Arial" w:hAnsi="Arial"/>
        </w:rPr>
        <w:t xml:space="preserve"> cells stand out in the extent to which they are engaged in T cell activation and signaling processes. </w:t>
      </w:r>
    </w:p>
    <w:p w14:paraId="57A17A1B" w14:textId="77777777" w:rsidR="009C25DE" w:rsidRDefault="009C25DE" w:rsidP="002D79BA">
      <w:pPr>
        <w:spacing w:after="120" w:line="360" w:lineRule="auto"/>
        <w:rPr>
          <w:rFonts w:ascii="Arial" w:hAnsi="Arial" w:cs="Arial"/>
        </w:rPr>
      </w:pPr>
    </w:p>
    <w:p w14:paraId="3DA49DAA" w14:textId="5AFA36D3" w:rsidR="002B70C3" w:rsidRDefault="00F27978" w:rsidP="002D79BA">
      <w:pPr>
        <w:spacing w:after="120" w:line="360" w:lineRule="auto"/>
        <w:rPr>
          <w:rFonts w:ascii="Arial" w:hAnsi="Arial" w:cs="Arial"/>
        </w:rPr>
      </w:pPr>
      <w:r w:rsidRPr="005E3E91">
        <w:rPr>
          <w:rFonts w:ascii="Arial" w:hAnsi="Arial" w:cs="Arial"/>
        </w:rPr>
        <w:t xml:space="preserve">As presented in </w:t>
      </w:r>
      <w:r w:rsidR="00DB78AC" w:rsidRPr="005E3E91">
        <w:rPr>
          <w:rFonts w:ascii="Arial" w:hAnsi="Arial" w:cs="Arial"/>
        </w:rPr>
        <w:t xml:space="preserve">a </w:t>
      </w:r>
      <w:r w:rsidRPr="005E3E91">
        <w:rPr>
          <w:rFonts w:ascii="Arial" w:hAnsi="Arial" w:cs="Arial"/>
        </w:rPr>
        <w:t>3-way scatterplot (</w:t>
      </w:r>
      <w:r w:rsidRPr="005E3E91">
        <w:rPr>
          <w:rFonts w:ascii="Arial" w:hAnsi="Arial" w:cs="Arial"/>
          <w:b/>
        </w:rPr>
        <w:t>Fig</w:t>
      </w:r>
      <w:r w:rsidR="00DB78AC" w:rsidRPr="005E3E91">
        <w:rPr>
          <w:rFonts w:ascii="Arial" w:hAnsi="Arial" w:cs="Arial"/>
          <w:b/>
        </w:rPr>
        <w:t>ure</w:t>
      </w:r>
      <w:r w:rsidRPr="005E3E91">
        <w:rPr>
          <w:rFonts w:ascii="Arial" w:hAnsi="Arial" w:cs="Arial"/>
          <w:b/>
        </w:rPr>
        <w:t xml:space="preserve"> 3</w:t>
      </w:r>
      <w:r w:rsidR="00DB78AC" w:rsidRPr="005E3E91">
        <w:rPr>
          <w:rFonts w:ascii="Arial" w:hAnsi="Arial" w:cs="Arial"/>
          <w:b/>
        </w:rPr>
        <w:t>C</w:t>
      </w:r>
      <w:r w:rsidRPr="005E3E91">
        <w:rPr>
          <w:rFonts w:ascii="Arial" w:hAnsi="Arial" w:cs="Arial"/>
        </w:rPr>
        <w:t xml:space="preserve">) and </w:t>
      </w:r>
      <w:r w:rsidR="00E01F39">
        <w:rPr>
          <w:rFonts w:ascii="Arial" w:hAnsi="Arial" w:cs="Arial"/>
        </w:rPr>
        <w:t xml:space="preserve">gene-selective </w:t>
      </w:r>
      <w:r w:rsidR="00D56862" w:rsidRPr="005E3E91">
        <w:rPr>
          <w:rFonts w:ascii="Arial" w:hAnsi="Arial" w:cs="Arial"/>
        </w:rPr>
        <w:t>transcript</w:t>
      </w:r>
      <w:r w:rsidR="00E01F39">
        <w:rPr>
          <w:rFonts w:ascii="Arial" w:hAnsi="Arial" w:cs="Arial"/>
        </w:rPr>
        <w:t>ional</w:t>
      </w:r>
      <w:r w:rsidRPr="005E3E91">
        <w:rPr>
          <w:rFonts w:ascii="Arial" w:hAnsi="Arial" w:cs="Arial"/>
        </w:rPr>
        <w:t xml:space="preserve"> comparisons (</w:t>
      </w:r>
      <w:r w:rsidRPr="005E3E91">
        <w:rPr>
          <w:rFonts w:ascii="Arial" w:hAnsi="Arial" w:cs="Arial"/>
          <w:b/>
        </w:rPr>
        <w:t>Fig</w:t>
      </w:r>
      <w:r w:rsidR="00DB78AC" w:rsidRPr="005E3E91">
        <w:rPr>
          <w:rFonts w:ascii="Arial" w:hAnsi="Arial" w:cs="Arial"/>
          <w:b/>
        </w:rPr>
        <w:t>ure</w:t>
      </w:r>
      <w:r w:rsidRPr="005E3E91">
        <w:rPr>
          <w:rFonts w:ascii="Arial" w:hAnsi="Arial" w:cs="Arial"/>
          <w:b/>
        </w:rPr>
        <w:t xml:space="preserve"> 3</w:t>
      </w:r>
      <w:r w:rsidR="00DB78AC" w:rsidRPr="005E3E91">
        <w:rPr>
          <w:rFonts w:ascii="Arial" w:hAnsi="Arial" w:cs="Arial"/>
          <w:b/>
        </w:rPr>
        <w:t>D</w:t>
      </w:r>
      <w:r w:rsidRPr="005E3E91">
        <w:rPr>
          <w:rFonts w:ascii="Arial" w:hAnsi="Arial" w:cs="Arial"/>
        </w:rPr>
        <w:t xml:space="preserve">), </w:t>
      </w:r>
      <w:r w:rsidRPr="005E3E91">
        <w:rPr>
          <w:rFonts w:ascii="Arial" w:hAnsi="Arial" w:cs="Arial"/>
          <w:bCs/>
        </w:rPr>
        <w:t>IL21-ACT showed increased expression compared with N and ACT cells of several prototypical T</w:t>
      </w:r>
      <w:r w:rsidRPr="005E3E91">
        <w:rPr>
          <w:rFonts w:ascii="Arial" w:hAnsi="Arial" w:cs="Arial"/>
          <w:bCs/>
          <w:vertAlign w:val="subscript"/>
        </w:rPr>
        <w:t>FH</w:t>
      </w:r>
      <w:r w:rsidRPr="005E3E91">
        <w:rPr>
          <w:rFonts w:ascii="Arial" w:hAnsi="Arial" w:cs="Arial"/>
          <w:bCs/>
        </w:rPr>
        <w:t xml:space="preserve"> transcription factors, including </w:t>
      </w:r>
      <w:r w:rsidRPr="005E3E91">
        <w:rPr>
          <w:rFonts w:ascii="Arial" w:hAnsi="Arial" w:cs="Arial"/>
          <w:bCs/>
          <w:i/>
        </w:rPr>
        <w:t xml:space="preserve">Bcl6, Maf, </w:t>
      </w:r>
      <w:proofErr w:type="spellStart"/>
      <w:r w:rsidRPr="005E3E91">
        <w:rPr>
          <w:rFonts w:ascii="Arial" w:hAnsi="Arial" w:cs="Arial"/>
          <w:bCs/>
          <w:i/>
        </w:rPr>
        <w:t>Fosb</w:t>
      </w:r>
      <w:proofErr w:type="spellEnd"/>
      <w:r w:rsidRPr="005E3E91">
        <w:rPr>
          <w:rFonts w:ascii="Arial" w:hAnsi="Arial" w:cs="Arial"/>
          <w:bCs/>
          <w:i/>
        </w:rPr>
        <w:t xml:space="preserve">, E2f2, </w:t>
      </w:r>
      <w:r w:rsidRPr="005E3E91">
        <w:rPr>
          <w:rFonts w:ascii="Arial" w:hAnsi="Arial" w:cs="Arial"/>
          <w:bCs/>
        </w:rPr>
        <w:t>and</w:t>
      </w:r>
      <w:r w:rsidRPr="005E3E91">
        <w:rPr>
          <w:rFonts w:ascii="Arial" w:hAnsi="Arial" w:cs="Arial"/>
          <w:bCs/>
          <w:i/>
        </w:rPr>
        <w:t xml:space="preserve"> </w:t>
      </w:r>
      <w:proofErr w:type="spellStart"/>
      <w:r w:rsidRPr="00FB26E4">
        <w:rPr>
          <w:rFonts w:ascii="Arial" w:hAnsi="Arial" w:cs="Arial"/>
          <w:bCs/>
          <w:i/>
        </w:rPr>
        <w:t>Tox</w:t>
      </w:r>
      <w:proofErr w:type="spellEnd"/>
      <w:r w:rsidRPr="005E3E91">
        <w:rPr>
          <w:rFonts w:ascii="Arial" w:hAnsi="Arial" w:cs="Arial"/>
          <w:bCs/>
          <w:i/>
        </w:rPr>
        <w:t>,</w:t>
      </w:r>
      <w:r w:rsidR="00F55D0F">
        <w:rPr>
          <w:rFonts w:ascii="Arial" w:hAnsi="Arial" w:cs="Arial"/>
          <w:bCs/>
          <w:i/>
        </w:rPr>
        <w:t xml:space="preserve"> </w:t>
      </w:r>
      <w:r w:rsidRPr="005E3E91">
        <w:rPr>
          <w:rFonts w:ascii="Arial" w:hAnsi="Arial" w:cs="Arial"/>
          <w:bCs/>
        </w:rPr>
        <w:t xml:space="preserve">while downregulating the BLIMP1-encoding gene, </w:t>
      </w:r>
      <w:r w:rsidRPr="005E3E91">
        <w:rPr>
          <w:rFonts w:ascii="Arial" w:hAnsi="Arial" w:cs="Arial"/>
          <w:bCs/>
          <w:i/>
        </w:rPr>
        <w:t xml:space="preserve">Pdrm1. </w:t>
      </w:r>
      <w:r w:rsidRPr="005E3E91">
        <w:rPr>
          <w:rFonts w:ascii="Arial" w:hAnsi="Arial" w:cs="Arial"/>
          <w:bCs/>
        </w:rPr>
        <w:t>The increased expression of prototypical T</w:t>
      </w:r>
      <w:r w:rsidRPr="005E3E91">
        <w:rPr>
          <w:rFonts w:ascii="Arial" w:hAnsi="Arial" w:cs="Arial"/>
          <w:bCs/>
          <w:vertAlign w:val="subscript"/>
        </w:rPr>
        <w:t>FH</w:t>
      </w:r>
      <w:r w:rsidRPr="005E3E91">
        <w:rPr>
          <w:rFonts w:ascii="Arial" w:hAnsi="Arial" w:cs="Arial"/>
          <w:bCs/>
        </w:rPr>
        <w:t xml:space="preserve"> markers, including </w:t>
      </w:r>
      <w:r w:rsidRPr="00FB26E4">
        <w:rPr>
          <w:rFonts w:ascii="Arial" w:hAnsi="Arial" w:cs="Arial"/>
          <w:bCs/>
          <w:i/>
        </w:rPr>
        <w:t xml:space="preserve">Sostdc1, </w:t>
      </w:r>
      <w:proofErr w:type="spellStart"/>
      <w:r w:rsidRPr="00FB26E4">
        <w:rPr>
          <w:rFonts w:ascii="Arial" w:hAnsi="Arial" w:cs="Arial"/>
          <w:bCs/>
          <w:i/>
        </w:rPr>
        <w:t>Btla</w:t>
      </w:r>
      <w:proofErr w:type="spellEnd"/>
      <w:r w:rsidRPr="005E3E91">
        <w:rPr>
          <w:rFonts w:ascii="Arial" w:hAnsi="Arial" w:cs="Arial"/>
          <w:bCs/>
        </w:rPr>
        <w:t xml:space="preserve">, </w:t>
      </w:r>
      <w:r w:rsidRPr="005E3E91">
        <w:rPr>
          <w:rFonts w:ascii="Arial" w:hAnsi="Arial" w:cs="Arial"/>
          <w:i/>
        </w:rPr>
        <w:t>Cd200</w:t>
      </w:r>
      <w:r w:rsidRPr="005E3E91">
        <w:rPr>
          <w:rFonts w:ascii="Arial" w:hAnsi="Arial" w:cs="Arial"/>
        </w:rPr>
        <w:t xml:space="preserve">, </w:t>
      </w:r>
      <w:r w:rsidRPr="005E3E91">
        <w:rPr>
          <w:rFonts w:ascii="Arial" w:hAnsi="Arial" w:cs="Arial"/>
          <w:i/>
        </w:rPr>
        <w:t>Slamf6</w:t>
      </w:r>
      <w:r w:rsidRPr="005E3E91">
        <w:rPr>
          <w:rFonts w:ascii="Arial" w:hAnsi="Arial" w:cs="Arial"/>
        </w:rPr>
        <w:t xml:space="preserve">, </w:t>
      </w:r>
      <w:r w:rsidRPr="005E3E91">
        <w:rPr>
          <w:rFonts w:ascii="Arial" w:hAnsi="Arial" w:cs="Arial"/>
          <w:i/>
        </w:rPr>
        <w:t xml:space="preserve">Gpm6b, </w:t>
      </w:r>
      <w:r w:rsidRPr="005E3E91">
        <w:rPr>
          <w:rFonts w:ascii="Arial" w:hAnsi="Arial" w:cs="Arial"/>
        </w:rPr>
        <w:t>and</w:t>
      </w:r>
      <w:r w:rsidRPr="005E3E91">
        <w:rPr>
          <w:rFonts w:ascii="Arial" w:hAnsi="Arial" w:cs="Arial"/>
          <w:i/>
        </w:rPr>
        <w:t xml:space="preserve"> Cxcr5, </w:t>
      </w:r>
      <w:r w:rsidRPr="005E3E91">
        <w:rPr>
          <w:rFonts w:ascii="Arial" w:hAnsi="Arial" w:cs="Arial"/>
        </w:rPr>
        <w:t>provided further support for T</w:t>
      </w:r>
      <w:r w:rsidRPr="005E3E91">
        <w:rPr>
          <w:rFonts w:ascii="Arial" w:hAnsi="Arial" w:cs="Arial"/>
          <w:vertAlign w:val="subscript"/>
        </w:rPr>
        <w:t>FH</w:t>
      </w:r>
      <w:r w:rsidRPr="005E3E91">
        <w:rPr>
          <w:rFonts w:ascii="Arial" w:hAnsi="Arial" w:cs="Arial"/>
        </w:rPr>
        <w:t xml:space="preserve"> relatedness. </w:t>
      </w:r>
      <w:r w:rsidRPr="005E3E91">
        <w:rPr>
          <w:rFonts w:ascii="Arial" w:hAnsi="Arial" w:cs="Arial"/>
          <w:bCs/>
        </w:rPr>
        <w:t xml:space="preserve">IL21-ACT cells uniquely expressed </w:t>
      </w:r>
      <w:r w:rsidRPr="005E3E91">
        <w:rPr>
          <w:rFonts w:ascii="Arial" w:hAnsi="Arial" w:cs="Arial"/>
          <w:bCs/>
          <w:i/>
        </w:rPr>
        <w:t>Il21</w:t>
      </w:r>
      <w:r w:rsidRPr="005E3E91">
        <w:rPr>
          <w:rFonts w:ascii="Arial" w:hAnsi="Arial" w:cs="Arial"/>
          <w:bCs/>
        </w:rPr>
        <w:t xml:space="preserve"> and were quite restricted in expression of other “effector” cytokine genes, with </w:t>
      </w:r>
      <w:r w:rsidRPr="005E3E91">
        <w:rPr>
          <w:rFonts w:ascii="Arial" w:hAnsi="Arial" w:cs="Arial"/>
        </w:rPr>
        <w:t xml:space="preserve">only </w:t>
      </w:r>
      <w:r w:rsidRPr="005E3E91">
        <w:rPr>
          <w:rFonts w:ascii="Arial" w:hAnsi="Arial" w:cs="Arial"/>
          <w:i/>
        </w:rPr>
        <w:t xml:space="preserve">Ifng </w:t>
      </w:r>
      <w:r w:rsidRPr="005E3E91">
        <w:rPr>
          <w:rFonts w:ascii="Arial" w:hAnsi="Arial" w:cs="Arial"/>
        </w:rPr>
        <w:t xml:space="preserve">expressed at appreciable levels </w:t>
      </w:r>
      <w:r w:rsidR="00DB78AC" w:rsidRPr="005E3E91">
        <w:rPr>
          <w:rFonts w:ascii="Arial" w:hAnsi="Arial" w:cs="Arial"/>
        </w:rPr>
        <w:t xml:space="preserve">that were </w:t>
      </w:r>
      <w:r w:rsidRPr="005E3E91">
        <w:rPr>
          <w:rFonts w:ascii="Arial" w:hAnsi="Arial" w:cs="Arial"/>
        </w:rPr>
        <w:t xml:space="preserve">reduced compared with the ACT population.  </w:t>
      </w:r>
    </w:p>
    <w:p w14:paraId="68D64B47" w14:textId="77777777" w:rsidR="009C25DE" w:rsidRDefault="009C25DE" w:rsidP="009C25DE">
      <w:pPr>
        <w:spacing w:after="120" w:line="360" w:lineRule="auto"/>
        <w:rPr>
          <w:rFonts w:ascii="Arial" w:hAnsi="Arial" w:cs="Arial"/>
        </w:rPr>
      </w:pPr>
    </w:p>
    <w:p w14:paraId="39DF442E" w14:textId="4C162793" w:rsidR="008A5AD9" w:rsidRPr="005E3E91" w:rsidRDefault="00F27978" w:rsidP="009C25DE">
      <w:pPr>
        <w:spacing w:after="120" w:line="360" w:lineRule="auto"/>
        <w:rPr>
          <w:rFonts w:ascii="Arial" w:hAnsi="Arial" w:cs="Arial"/>
        </w:rPr>
      </w:pPr>
      <w:r w:rsidRPr="005E3E91">
        <w:rPr>
          <w:rFonts w:ascii="Arial" w:hAnsi="Arial" w:cs="Arial"/>
        </w:rPr>
        <w:t xml:space="preserve">Furthermore, and consistent with a heightened activation state, IL21-ACT cells were distinguished from N and ACT by the upregulation of TCR co-signaling genes, </w:t>
      </w:r>
      <w:r w:rsidR="00FC07A8" w:rsidRPr="005E3E91">
        <w:rPr>
          <w:rFonts w:ascii="Arial" w:hAnsi="Arial" w:cs="Arial"/>
          <w:i/>
        </w:rPr>
        <w:t>C</w:t>
      </w:r>
      <w:r w:rsidR="00FC07A8">
        <w:rPr>
          <w:rFonts w:ascii="Arial" w:hAnsi="Arial" w:cs="Arial"/>
          <w:i/>
        </w:rPr>
        <w:t>d</w:t>
      </w:r>
      <w:r w:rsidR="00FC07A8" w:rsidRPr="005E3E91">
        <w:rPr>
          <w:rFonts w:ascii="Arial" w:hAnsi="Arial" w:cs="Arial"/>
          <w:i/>
        </w:rPr>
        <w:t>4</w:t>
      </w:r>
      <w:r w:rsidRPr="005E3E91">
        <w:rPr>
          <w:rFonts w:ascii="Arial" w:hAnsi="Arial" w:cs="Arial"/>
        </w:rPr>
        <w:t xml:space="preserve">, </w:t>
      </w:r>
      <w:r w:rsidR="00FC07A8" w:rsidRPr="005E3E91">
        <w:rPr>
          <w:rFonts w:ascii="Arial" w:hAnsi="Arial" w:cs="Arial"/>
          <w:i/>
        </w:rPr>
        <w:t>C</w:t>
      </w:r>
      <w:r w:rsidR="00FC07A8">
        <w:rPr>
          <w:rFonts w:ascii="Arial" w:hAnsi="Arial" w:cs="Arial"/>
          <w:i/>
        </w:rPr>
        <w:t>d</w:t>
      </w:r>
      <w:r w:rsidR="00FC07A8" w:rsidRPr="005E3E91">
        <w:rPr>
          <w:rFonts w:ascii="Arial" w:hAnsi="Arial" w:cs="Arial"/>
          <w:i/>
        </w:rPr>
        <w:t>28</w:t>
      </w:r>
      <w:r w:rsidR="002D79BA">
        <w:rPr>
          <w:rFonts w:ascii="Arial" w:hAnsi="Arial" w:cs="Arial"/>
        </w:rPr>
        <w:t xml:space="preserve"> </w:t>
      </w:r>
      <w:r w:rsidRPr="005E3E91">
        <w:rPr>
          <w:rFonts w:ascii="Arial" w:hAnsi="Arial" w:cs="Arial"/>
        </w:rPr>
        <w:t xml:space="preserve">and </w:t>
      </w:r>
      <w:r w:rsidRPr="005E3E91">
        <w:rPr>
          <w:rFonts w:ascii="Arial" w:hAnsi="Arial" w:cs="Arial"/>
          <w:i/>
        </w:rPr>
        <w:t>Lag3</w:t>
      </w:r>
      <w:r w:rsidRPr="005E3E91">
        <w:rPr>
          <w:rFonts w:ascii="Arial" w:hAnsi="Arial" w:cs="Arial"/>
        </w:rPr>
        <w:t>, and cell cycling genes (</w:t>
      </w:r>
      <w:r w:rsidRPr="005E3E91">
        <w:rPr>
          <w:rFonts w:ascii="Arial" w:hAnsi="Arial" w:cs="Arial"/>
          <w:b/>
        </w:rPr>
        <w:t>Fig</w:t>
      </w:r>
      <w:r w:rsidR="008A5AD9" w:rsidRPr="005E3E91">
        <w:rPr>
          <w:rFonts w:ascii="Arial" w:hAnsi="Arial" w:cs="Arial"/>
          <w:b/>
        </w:rPr>
        <w:t>ure</w:t>
      </w:r>
      <w:r w:rsidRPr="005E3E91">
        <w:rPr>
          <w:rFonts w:ascii="Arial" w:hAnsi="Arial" w:cs="Arial"/>
          <w:b/>
        </w:rPr>
        <w:t xml:space="preserve"> 3</w:t>
      </w:r>
      <w:r w:rsidR="008A5AD9" w:rsidRPr="005E3E91">
        <w:rPr>
          <w:rFonts w:ascii="Arial" w:hAnsi="Arial" w:cs="Arial"/>
          <w:b/>
        </w:rPr>
        <w:t>D</w:t>
      </w:r>
      <w:r w:rsidRPr="005E3E91">
        <w:rPr>
          <w:rFonts w:ascii="Arial" w:hAnsi="Arial" w:cs="Arial"/>
        </w:rPr>
        <w:t>).</w:t>
      </w:r>
      <w:r w:rsidR="008A5AD9" w:rsidRPr="005E3E91">
        <w:rPr>
          <w:rFonts w:ascii="Arial" w:hAnsi="Arial" w:cs="Arial"/>
        </w:rPr>
        <w:t xml:space="preserve"> </w:t>
      </w:r>
      <w:r w:rsidRPr="005E3E91">
        <w:rPr>
          <w:rFonts w:ascii="Arial" w:hAnsi="Arial" w:cs="Arial"/>
        </w:rPr>
        <w:t xml:space="preserve">Additional genes with selectively increased expression in IL21-ACT cells are </w:t>
      </w:r>
      <w:r w:rsidR="002C7D09" w:rsidRPr="005E3E91">
        <w:rPr>
          <w:rFonts w:ascii="Arial" w:hAnsi="Arial" w:cs="Arial"/>
        </w:rPr>
        <w:t>included</w:t>
      </w:r>
      <w:r w:rsidRPr="005E3E91">
        <w:rPr>
          <w:rFonts w:ascii="Arial" w:hAnsi="Arial" w:cs="Arial"/>
        </w:rPr>
        <w:t xml:space="preserve"> in </w:t>
      </w:r>
      <w:r w:rsidR="008A5AD9" w:rsidRPr="005E3E91">
        <w:rPr>
          <w:rFonts w:ascii="Arial" w:hAnsi="Arial" w:cs="Arial"/>
          <w:b/>
        </w:rPr>
        <w:t xml:space="preserve">Dataset </w:t>
      </w:r>
      <w:r w:rsidRPr="005E3E91">
        <w:rPr>
          <w:rFonts w:ascii="Arial" w:hAnsi="Arial" w:cs="Arial"/>
          <w:b/>
        </w:rPr>
        <w:t xml:space="preserve">S1.  </w:t>
      </w:r>
    </w:p>
    <w:p w14:paraId="0012CB19" w14:textId="77777777" w:rsidR="009C25DE" w:rsidRDefault="009C25DE" w:rsidP="009C25DE">
      <w:pPr>
        <w:spacing w:after="120" w:line="360" w:lineRule="auto"/>
        <w:rPr>
          <w:rFonts w:ascii="Arial" w:hAnsi="Arial" w:cs="Arial"/>
        </w:rPr>
      </w:pPr>
    </w:p>
    <w:p w14:paraId="608D1CEE" w14:textId="4D9BCF1A" w:rsidR="00F27978" w:rsidRPr="005E3E91" w:rsidRDefault="00F27978" w:rsidP="009C25DE">
      <w:pPr>
        <w:spacing w:after="120" w:line="360" w:lineRule="auto"/>
        <w:rPr>
          <w:rFonts w:ascii="Arial" w:hAnsi="Arial"/>
        </w:rPr>
      </w:pPr>
      <w:r w:rsidRPr="005E3E91">
        <w:rPr>
          <w:rFonts w:ascii="Arial" w:hAnsi="Arial" w:cs="Arial"/>
        </w:rPr>
        <w:t xml:space="preserve">In contrast, ACT cells showed expression </w:t>
      </w:r>
      <w:r w:rsidR="008A5AD9" w:rsidRPr="005E3E91">
        <w:rPr>
          <w:rFonts w:ascii="Arial" w:hAnsi="Arial" w:cs="Arial"/>
        </w:rPr>
        <w:t>profiles</w:t>
      </w:r>
      <w:r w:rsidRPr="005E3E91">
        <w:rPr>
          <w:rFonts w:ascii="Arial" w:hAnsi="Arial" w:cs="Arial"/>
        </w:rPr>
        <w:t xml:space="preserve"> inclusive of</w:t>
      </w:r>
      <w:r w:rsidR="008A5AD9" w:rsidRPr="005E3E91">
        <w:rPr>
          <w:rFonts w:ascii="Arial" w:hAnsi="Arial" w:cs="Arial"/>
        </w:rPr>
        <w:t xml:space="preserve"> those for</w:t>
      </w:r>
      <w:r w:rsidRPr="005E3E91">
        <w:rPr>
          <w:rFonts w:ascii="Arial" w:hAnsi="Arial" w:cs="Arial"/>
        </w:rPr>
        <w:t xml:space="preserve"> T</w:t>
      </w:r>
      <w:r w:rsidRPr="005E3E91">
        <w:rPr>
          <w:rFonts w:ascii="Arial" w:hAnsi="Arial" w:cs="Arial"/>
          <w:vertAlign w:val="subscript"/>
        </w:rPr>
        <w:t>H</w:t>
      </w:r>
      <w:r w:rsidRPr="005E3E91">
        <w:rPr>
          <w:rFonts w:ascii="Arial" w:hAnsi="Arial" w:cs="Arial"/>
        </w:rPr>
        <w:t>1, T</w:t>
      </w:r>
      <w:r w:rsidRPr="005E3E91">
        <w:rPr>
          <w:rFonts w:ascii="Arial" w:hAnsi="Arial" w:cs="Arial"/>
          <w:vertAlign w:val="subscript"/>
        </w:rPr>
        <w:t>H</w:t>
      </w:r>
      <w:r w:rsidRPr="005E3E91">
        <w:rPr>
          <w:rFonts w:ascii="Arial" w:hAnsi="Arial" w:cs="Arial"/>
        </w:rPr>
        <w:t>2, NKT and T</w:t>
      </w:r>
      <w:r w:rsidRPr="005E3E91">
        <w:rPr>
          <w:rFonts w:ascii="Arial" w:hAnsi="Arial" w:cs="Arial"/>
          <w:vertAlign w:val="subscript"/>
        </w:rPr>
        <w:t>REG</w:t>
      </w:r>
      <w:r w:rsidRPr="005E3E91">
        <w:rPr>
          <w:rFonts w:ascii="Arial" w:hAnsi="Arial" w:cs="Arial"/>
        </w:rPr>
        <w:t xml:space="preserve"> cells</w:t>
      </w:r>
      <w:r w:rsidR="00E01F39">
        <w:rPr>
          <w:rFonts w:ascii="Arial" w:hAnsi="Arial" w:cs="Arial"/>
        </w:rPr>
        <w:t xml:space="preserve"> </w:t>
      </w:r>
      <w:r w:rsidR="00E01F39" w:rsidRPr="005E3E91">
        <w:rPr>
          <w:rFonts w:ascii="Arial" w:hAnsi="Arial" w:cs="Arial"/>
        </w:rPr>
        <w:t>(</w:t>
      </w:r>
      <w:r w:rsidR="00E01F39" w:rsidRPr="005E3E91">
        <w:rPr>
          <w:rFonts w:ascii="Arial" w:hAnsi="Arial" w:cs="Arial"/>
          <w:b/>
        </w:rPr>
        <w:t>Figure 3E</w:t>
      </w:r>
      <w:r w:rsidR="00E01F39" w:rsidRPr="005E3E91">
        <w:rPr>
          <w:rFonts w:ascii="Arial" w:hAnsi="Arial" w:cs="Arial"/>
        </w:rPr>
        <w:t>)</w:t>
      </w:r>
      <w:r w:rsidRPr="005E3E91">
        <w:rPr>
          <w:rFonts w:ascii="Arial" w:hAnsi="Arial" w:cs="Arial"/>
        </w:rPr>
        <w:t xml:space="preserve">, while transcriptional support for </w:t>
      </w:r>
      <w:r w:rsidR="006967BB">
        <w:rPr>
          <w:rFonts w:ascii="Arial" w:hAnsi="Arial" w:cs="Arial"/>
        </w:rPr>
        <w:t>previously described n</w:t>
      </w:r>
      <w:r w:rsidRPr="005E3E91">
        <w:rPr>
          <w:rFonts w:ascii="Arial" w:hAnsi="Arial" w:cs="Arial"/>
        </w:rPr>
        <w:t>T</w:t>
      </w:r>
      <w:r w:rsidRPr="005E3E91">
        <w:rPr>
          <w:rFonts w:ascii="Arial" w:hAnsi="Arial" w:cs="Arial"/>
          <w:vertAlign w:val="subscript"/>
        </w:rPr>
        <w:t>H</w:t>
      </w:r>
      <w:r w:rsidRPr="005E3E91">
        <w:rPr>
          <w:rFonts w:ascii="Arial" w:hAnsi="Arial" w:cs="Arial"/>
        </w:rPr>
        <w:t xml:space="preserve">17 </w:t>
      </w:r>
      <w:r w:rsidR="006967BB">
        <w:rPr>
          <w:rFonts w:ascii="Arial" w:hAnsi="Arial" w:cs="Arial"/>
        </w:rPr>
        <w:t xml:space="preserve">cells </w:t>
      </w:r>
      <w:r w:rsidR="009F6E71">
        <w:rPr>
          <w:rFonts w:ascii="Arial" w:hAnsi="Arial"/>
        </w:rPr>
        <w:fldChar w:fldCharType="begin">
          <w:fldData xml:space="preserve">PEVuZE5vdGU+PENpdGU+PEF1dGhvcj5NYXJrczwvQXV0aG9yPjxZZWFyPjIwMDk8L1llYXI+PFJl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</w:fldData>
        </w:fldChar>
      </w:r>
      <w:r w:rsidR="009F6E71">
        <w:rPr>
          <w:rFonts w:ascii="Arial" w:hAnsi="Arial"/>
        </w:rPr>
        <w:instrText xml:space="preserve"> ADDIN EN.CITE </w:instrText>
      </w:r>
      <w:r w:rsidR="009F6E71">
        <w:rPr>
          <w:rFonts w:ascii="Arial" w:hAnsi="Arial"/>
        </w:rPr>
        <w:fldChar w:fldCharType="begin">
          <w:fldData xml:space="preserve">PEVuZE5vdGU+PENpdGU+PEF1dGhvcj5NYXJrczwvQXV0aG9yPjxZZWFyPjIwMDk8L1llYXI+PFJl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</w:fldData>
        </w:fldChar>
      </w:r>
      <w:r w:rsidR="009F6E71">
        <w:rPr>
          <w:rFonts w:ascii="Arial" w:hAnsi="Arial"/>
        </w:rPr>
        <w:instrText xml:space="preserve"> ADDIN EN.CITE.DATA </w:instrText>
      </w:r>
      <w:r w:rsidR="009F6E71">
        <w:rPr>
          <w:rFonts w:ascii="Arial" w:hAnsi="Arial"/>
        </w:rPr>
      </w:r>
      <w:r w:rsidR="009F6E71">
        <w:rPr>
          <w:rFonts w:ascii="Arial" w:hAnsi="Arial"/>
        </w:rPr>
        <w:fldChar w:fldCharType="end"/>
      </w:r>
      <w:r w:rsidR="009F6E71">
        <w:rPr>
          <w:rFonts w:ascii="Arial" w:hAnsi="Arial"/>
        </w:rPr>
      </w:r>
      <w:r w:rsidR="009F6E71">
        <w:rPr>
          <w:rFonts w:ascii="Arial" w:hAnsi="Arial"/>
        </w:rPr>
        <w:fldChar w:fldCharType="separate"/>
      </w:r>
      <w:r w:rsidR="009F6E71">
        <w:rPr>
          <w:rFonts w:ascii="Arial" w:hAnsi="Arial"/>
          <w:noProof/>
        </w:rPr>
        <w:t>(</w:t>
      </w:r>
      <w:hyperlink w:anchor="_ENREF_23" w:tooltip="Kim, 2011 #156" w:history="1">
        <w:r w:rsidR="009C25DE">
          <w:rPr>
            <w:rFonts w:ascii="Arial" w:hAnsi="Arial"/>
            <w:noProof/>
          </w:rPr>
          <w:t>Kim et al., 2011</w:t>
        </w:r>
      </w:hyperlink>
      <w:r w:rsidR="009F6E71">
        <w:rPr>
          <w:rFonts w:ascii="Arial" w:hAnsi="Arial"/>
          <w:noProof/>
        </w:rPr>
        <w:t xml:space="preserve">; </w:t>
      </w:r>
      <w:hyperlink w:anchor="_ENREF_36" w:tooltip="Marks, 2009 #131" w:history="1">
        <w:r w:rsidR="009C25DE">
          <w:rPr>
            <w:rFonts w:ascii="Arial" w:hAnsi="Arial"/>
            <w:noProof/>
          </w:rPr>
          <w:t>Marks et al., 2009</w:t>
        </w:r>
      </w:hyperlink>
      <w:r w:rsidR="009F6E71">
        <w:rPr>
          <w:rFonts w:ascii="Arial" w:hAnsi="Arial"/>
          <w:noProof/>
        </w:rPr>
        <w:t>)</w:t>
      </w:r>
      <w:r w:rsidR="009F6E71">
        <w:rPr>
          <w:rFonts w:ascii="Arial" w:hAnsi="Arial"/>
        </w:rPr>
        <w:fldChar w:fldCharType="end"/>
      </w:r>
      <w:r w:rsidR="006967BB">
        <w:rPr>
          <w:rFonts w:ascii="Arial" w:hAnsi="Arial"/>
          <w:color w:val="000000" w:themeColor="text1"/>
        </w:rPr>
        <w:t xml:space="preserve"> </w:t>
      </w:r>
      <w:r w:rsidRPr="005E3E91">
        <w:rPr>
          <w:rFonts w:ascii="Arial" w:hAnsi="Arial" w:cs="Arial"/>
        </w:rPr>
        <w:t>was not apparent</w:t>
      </w:r>
      <w:r w:rsidR="008A5AD9" w:rsidRPr="005E3E91">
        <w:rPr>
          <w:rFonts w:ascii="Arial" w:hAnsi="Arial" w:cs="Arial"/>
        </w:rPr>
        <w:t xml:space="preserve"> (</w:t>
      </w:r>
      <w:r w:rsidR="00E01F39">
        <w:rPr>
          <w:rFonts w:ascii="Arial" w:hAnsi="Arial" w:cs="Arial"/>
          <w:b/>
        </w:rPr>
        <w:t>Supplementary Dataset 1</w:t>
      </w:r>
      <w:r w:rsidR="008A5AD9" w:rsidRPr="005E3E91">
        <w:rPr>
          <w:rFonts w:ascii="Arial" w:hAnsi="Arial" w:cs="Arial"/>
        </w:rPr>
        <w:t>)</w:t>
      </w:r>
      <w:r w:rsidR="00D56862" w:rsidRPr="005E3E91">
        <w:rPr>
          <w:rFonts w:ascii="Arial" w:hAnsi="Arial" w:cs="Arial"/>
        </w:rPr>
        <w:t xml:space="preserve">. </w:t>
      </w:r>
      <w:r w:rsidRPr="005E3E91">
        <w:rPr>
          <w:rFonts w:ascii="Arial" w:hAnsi="Arial" w:cs="Arial"/>
        </w:rPr>
        <w:t xml:space="preserve">The overall results strongly support the existence of </w:t>
      </w:r>
      <w:r w:rsidR="0092466D" w:rsidRPr="005E3E91">
        <w:rPr>
          <w:rFonts w:ascii="Arial" w:hAnsi="Arial" w:cs="Arial"/>
        </w:rPr>
        <w:t>an actively engaged,</w:t>
      </w:r>
      <w:r w:rsidRPr="005E3E91">
        <w:rPr>
          <w:rFonts w:ascii="Arial" w:hAnsi="Arial" w:cs="Arial"/>
        </w:rPr>
        <w:t xml:space="preserve"> natural T</w:t>
      </w:r>
      <w:r w:rsidRPr="005E3E91">
        <w:rPr>
          <w:rFonts w:ascii="Arial" w:hAnsi="Arial" w:cs="Arial"/>
          <w:vertAlign w:val="subscript"/>
        </w:rPr>
        <w:t>FH</w:t>
      </w:r>
      <w:r w:rsidRPr="005E3E91">
        <w:rPr>
          <w:rFonts w:ascii="Arial" w:hAnsi="Arial" w:cs="Arial"/>
        </w:rPr>
        <w:t xml:space="preserve"> population, hereafter referred to as nT</w:t>
      </w:r>
      <w:r w:rsidRPr="005E3E91">
        <w:rPr>
          <w:rFonts w:ascii="Arial" w:hAnsi="Arial" w:cs="Arial"/>
          <w:vertAlign w:val="subscript"/>
        </w:rPr>
        <w:t>FH</w:t>
      </w:r>
      <w:r w:rsidRPr="005E3E91">
        <w:rPr>
          <w:rFonts w:ascii="Arial" w:hAnsi="Arial" w:cs="Arial"/>
        </w:rPr>
        <w:t xml:space="preserve">, that </w:t>
      </w:r>
      <w:r w:rsidR="0092466D" w:rsidRPr="005E3E91">
        <w:rPr>
          <w:rFonts w:ascii="Arial" w:hAnsi="Arial" w:cs="Arial"/>
        </w:rPr>
        <w:t>emerges only weeks after</w:t>
      </w:r>
      <w:r w:rsidRPr="005E3E91">
        <w:rPr>
          <w:rFonts w:ascii="Arial" w:hAnsi="Arial" w:cs="Arial"/>
        </w:rPr>
        <w:t xml:space="preserve"> birth in naïve mice already capacitated with </w:t>
      </w:r>
      <w:r w:rsidR="0092466D" w:rsidRPr="005E3E91">
        <w:rPr>
          <w:rFonts w:ascii="Arial" w:hAnsi="Arial" w:cs="Arial"/>
        </w:rPr>
        <w:t xml:space="preserve">much of the </w:t>
      </w:r>
      <w:r w:rsidRPr="005E3E91">
        <w:rPr>
          <w:rFonts w:ascii="Arial" w:hAnsi="Arial" w:cs="Arial"/>
        </w:rPr>
        <w:t>central transcriptional machinery</w:t>
      </w:r>
      <w:r w:rsidR="0092466D" w:rsidRPr="005E3E91">
        <w:rPr>
          <w:rFonts w:ascii="Arial" w:hAnsi="Arial" w:cs="Arial"/>
        </w:rPr>
        <w:t xml:space="preserve">, cell surface receptors, </w:t>
      </w:r>
      <w:r w:rsidRPr="005E3E91">
        <w:rPr>
          <w:rFonts w:ascii="Arial" w:hAnsi="Arial" w:cs="Arial"/>
        </w:rPr>
        <w:t xml:space="preserve">and </w:t>
      </w:r>
      <w:r w:rsidR="00197C40" w:rsidRPr="005E3E91">
        <w:rPr>
          <w:rFonts w:ascii="Arial" w:hAnsi="Arial" w:cs="Arial"/>
        </w:rPr>
        <w:t>IL21</w:t>
      </w:r>
      <w:r w:rsidRPr="005E3E91">
        <w:rPr>
          <w:rFonts w:ascii="Arial" w:hAnsi="Arial" w:cs="Arial"/>
        </w:rPr>
        <w:t xml:space="preserve"> required for effector functions.  </w:t>
      </w:r>
    </w:p>
    <w:p w14:paraId="209BAF07" w14:textId="77777777" w:rsidR="00F27978" w:rsidRPr="005E3E91" w:rsidRDefault="00F27978" w:rsidP="009C25DE">
      <w:pPr>
        <w:spacing w:after="120"/>
        <w:rPr>
          <w:rFonts w:ascii="Trade Gothic LT Std" w:hAnsi="Trade Gothic LT Std" w:cs="Trade Gothic LT Std"/>
        </w:rPr>
      </w:pPr>
    </w:p>
    <w:p w14:paraId="0F966DD9" w14:textId="08F913F6" w:rsidR="00F27978" w:rsidRPr="005E3E91" w:rsidRDefault="00F27978" w:rsidP="009C25DE">
      <w:pPr>
        <w:tabs>
          <w:tab w:val="left" w:pos="7797"/>
        </w:tabs>
        <w:spacing w:after="120" w:line="360" w:lineRule="auto"/>
        <w:rPr>
          <w:rFonts w:ascii="Arial" w:hAnsi="Arial" w:cs="Arial"/>
        </w:rPr>
      </w:pPr>
      <w:proofErr w:type="gramStart"/>
      <w:r w:rsidRPr="005E3E91">
        <w:rPr>
          <w:rFonts w:ascii="Arial" w:hAnsi="Arial" w:cs="Arial"/>
          <w:b/>
        </w:rPr>
        <w:t>nT</w:t>
      </w:r>
      <w:r w:rsidRPr="005E3E91">
        <w:rPr>
          <w:rFonts w:ascii="Arial" w:hAnsi="Arial" w:cs="Arial"/>
          <w:b/>
          <w:vertAlign w:val="subscript"/>
        </w:rPr>
        <w:t>FH</w:t>
      </w:r>
      <w:proofErr w:type="gramEnd"/>
      <w:r w:rsidRPr="005E3E91">
        <w:rPr>
          <w:rFonts w:ascii="Arial" w:hAnsi="Arial" w:cs="Arial"/>
          <w:b/>
        </w:rPr>
        <w:t xml:space="preserve"> have a diverse TCR repertoire but stringent restriction does not alter their generation. </w:t>
      </w:r>
    </w:p>
    <w:p w14:paraId="1900CA31" w14:textId="404A7116" w:rsidR="00F27978" w:rsidRPr="005E3E91" w:rsidRDefault="00F27978" w:rsidP="00F27978">
      <w:pPr>
        <w:spacing w:line="360" w:lineRule="auto"/>
        <w:rPr>
          <w:rFonts w:ascii="Arial" w:hAnsi="Arial" w:cs="Arial"/>
        </w:rPr>
      </w:pPr>
      <w:r w:rsidRPr="005E3E91">
        <w:rPr>
          <w:rFonts w:ascii="Arial" w:hAnsi="Arial" w:cs="Arial"/>
        </w:rPr>
        <w:t>The fact that nT</w:t>
      </w:r>
      <w:r w:rsidRPr="005E3E91">
        <w:rPr>
          <w:rFonts w:ascii="Arial" w:hAnsi="Arial" w:cs="Arial"/>
          <w:vertAlign w:val="subscript"/>
        </w:rPr>
        <w:t>FH</w:t>
      </w:r>
      <w:r w:rsidRPr="005E3E91">
        <w:rPr>
          <w:rFonts w:ascii="Arial" w:hAnsi="Arial" w:cs="Arial"/>
        </w:rPr>
        <w:t xml:space="preserve"> emerged from the naïve T cell pool at surprisingly high frequencies could be explained by TCR usage bias akin to that found for NKT cells</w:t>
      </w:r>
      <w:r w:rsidR="00FB26E4">
        <w:rPr>
          <w:rFonts w:ascii="Arial" w:hAnsi="Arial" w:cs="Arial"/>
        </w:rPr>
        <w:t xml:space="preserve"> </w:t>
      </w:r>
      <w:r w:rsidR="00FB26E4">
        <w:rPr>
          <w:rFonts w:ascii="Arial" w:hAnsi="Arial" w:cs="Arial"/>
        </w:rPr>
        <w:fldChar w:fldCharType="begin">
          <w:fldData xml:space="preserve">PEVuZE5vdGU+PENpdGU+PEF1dGhvcj5WaWNhcmk8L0F1dGhvcj48WWVhcj4xOTk2PC9ZZWFyPjxS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</w:fldData>
        </w:fldChar>
      </w:r>
      <w:r w:rsidR="00407046">
        <w:rPr>
          <w:rFonts w:ascii="Arial" w:hAnsi="Arial" w:cs="Arial"/>
        </w:rPr>
        <w:instrText xml:space="preserve"> ADDIN EN.CITE </w:instrText>
      </w:r>
      <w:r w:rsidR="00407046">
        <w:rPr>
          <w:rFonts w:ascii="Arial" w:hAnsi="Arial" w:cs="Arial"/>
        </w:rPr>
        <w:fldChar w:fldCharType="begin">
          <w:fldData xml:space="preserve">PEVuZE5vdGU+PENpdGU+PEF1dGhvcj5WaWNhcmk8L0F1dGhvcj48WWVhcj4xOTk2PC9ZZWFyPjxS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</w:fldData>
        </w:fldChar>
      </w:r>
      <w:r w:rsidR="00407046">
        <w:rPr>
          <w:rFonts w:ascii="Arial" w:hAnsi="Arial" w:cs="Arial"/>
        </w:rPr>
        <w:instrText xml:space="preserve"> ADDIN EN.CITE.DATA </w:instrText>
      </w:r>
      <w:r w:rsidR="00407046">
        <w:rPr>
          <w:rFonts w:ascii="Arial" w:hAnsi="Arial" w:cs="Arial"/>
        </w:rPr>
      </w:r>
      <w:r w:rsidR="00407046">
        <w:rPr>
          <w:rFonts w:ascii="Arial" w:hAnsi="Arial" w:cs="Arial"/>
        </w:rPr>
        <w:fldChar w:fldCharType="end"/>
      </w:r>
      <w:r w:rsidR="00FB26E4">
        <w:rPr>
          <w:rFonts w:ascii="Arial" w:hAnsi="Arial" w:cs="Arial"/>
        </w:rPr>
      </w:r>
      <w:r w:rsidR="00FB26E4">
        <w:rPr>
          <w:rFonts w:ascii="Arial" w:hAnsi="Arial" w:cs="Arial"/>
        </w:rPr>
        <w:fldChar w:fldCharType="separate"/>
      </w:r>
      <w:r w:rsidR="00407046">
        <w:rPr>
          <w:rFonts w:ascii="Arial" w:hAnsi="Arial" w:cs="Arial"/>
          <w:noProof/>
        </w:rPr>
        <w:t>(</w:t>
      </w:r>
      <w:hyperlink w:anchor="_ENREF_3" w:tooltip="Bendelac, 1994 #151" w:history="1">
        <w:r w:rsidR="009C25DE">
          <w:rPr>
            <w:rFonts w:ascii="Arial" w:hAnsi="Arial" w:cs="Arial"/>
            <w:noProof/>
          </w:rPr>
          <w:t>Bendelac et al., 1994</w:t>
        </w:r>
      </w:hyperlink>
      <w:r w:rsidR="00407046">
        <w:rPr>
          <w:rFonts w:ascii="Arial" w:hAnsi="Arial" w:cs="Arial"/>
          <w:noProof/>
        </w:rPr>
        <w:t xml:space="preserve">; </w:t>
      </w:r>
      <w:hyperlink w:anchor="_ENREF_20" w:tooltip="Hsieh, 2012 #140" w:history="1">
        <w:r w:rsidR="009C25DE">
          <w:rPr>
            <w:rFonts w:ascii="Arial" w:hAnsi="Arial" w:cs="Arial"/>
            <w:noProof/>
          </w:rPr>
          <w:t>Hsieh et al., 2012</w:t>
        </w:r>
      </w:hyperlink>
      <w:r w:rsidR="00407046">
        <w:rPr>
          <w:rFonts w:ascii="Arial" w:hAnsi="Arial" w:cs="Arial"/>
          <w:noProof/>
        </w:rPr>
        <w:t xml:space="preserve">; </w:t>
      </w:r>
      <w:hyperlink w:anchor="_ENREF_54" w:tooltip="Takahama, 1991 #152" w:history="1">
        <w:r w:rsidR="009C25DE">
          <w:rPr>
            <w:rFonts w:ascii="Arial" w:hAnsi="Arial" w:cs="Arial"/>
            <w:noProof/>
          </w:rPr>
          <w:t>Takahama et al., 1991</w:t>
        </w:r>
      </w:hyperlink>
      <w:r w:rsidR="00407046">
        <w:rPr>
          <w:rFonts w:ascii="Arial" w:hAnsi="Arial" w:cs="Arial"/>
          <w:noProof/>
        </w:rPr>
        <w:t xml:space="preserve">; </w:t>
      </w:r>
      <w:hyperlink w:anchor="_ENREF_57" w:tooltip="Vicari, 1996 #150" w:history="1">
        <w:r w:rsidR="009C25DE">
          <w:rPr>
            <w:rFonts w:ascii="Arial" w:hAnsi="Arial" w:cs="Arial"/>
            <w:noProof/>
          </w:rPr>
          <w:t>Vicari and Zlotnik, 1996</w:t>
        </w:r>
      </w:hyperlink>
      <w:r w:rsidR="00407046">
        <w:rPr>
          <w:rFonts w:ascii="Arial" w:hAnsi="Arial" w:cs="Arial"/>
          <w:noProof/>
        </w:rPr>
        <w:t>)</w:t>
      </w:r>
      <w:r w:rsidR="00FB26E4">
        <w:rPr>
          <w:rFonts w:ascii="Arial" w:hAnsi="Arial" w:cs="Arial"/>
        </w:rPr>
        <w:fldChar w:fldCharType="end"/>
      </w:r>
      <w:r w:rsidR="00FB26E4">
        <w:rPr>
          <w:rFonts w:ascii="Arial" w:hAnsi="Arial" w:cs="Arial"/>
        </w:rPr>
        <w:t xml:space="preserve"> </w:t>
      </w:r>
      <w:r w:rsidRPr="005E3E91">
        <w:rPr>
          <w:rFonts w:ascii="Arial" w:hAnsi="Arial" w:cs="Arial"/>
        </w:rPr>
        <w:t>or T</w:t>
      </w:r>
      <w:r w:rsidR="00DA12AD" w:rsidRPr="00DA12AD">
        <w:rPr>
          <w:rFonts w:ascii="Arial" w:hAnsi="Arial" w:cs="Arial"/>
          <w:vertAlign w:val="subscript"/>
        </w:rPr>
        <w:t>REG</w:t>
      </w:r>
      <w:r w:rsidR="00E77266" w:rsidRPr="005E3E91">
        <w:rPr>
          <w:rFonts w:ascii="Arial" w:hAnsi="Arial" w:cs="Arial"/>
        </w:rPr>
        <w:t xml:space="preserve"> </w:t>
      </w:r>
      <w:r w:rsidRPr="005E3E91">
        <w:rPr>
          <w:rFonts w:ascii="Arial" w:hAnsi="Arial" w:cs="Arial"/>
        </w:rPr>
        <w:t>or, alternatively, by clonally diverse TCRs that are susceptible to triggering</w:t>
      </w:r>
      <w:r w:rsidR="00FB26E4">
        <w:rPr>
          <w:rFonts w:ascii="Arial" w:hAnsi="Arial" w:cs="Arial"/>
        </w:rPr>
        <w:t xml:space="preserve"> by low affinity self-antigens </w:t>
      </w:r>
      <w:r w:rsidR="00FB26E4">
        <w:rPr>
          <w:rFonts w:ascii="Arial" w:hAnsi="Arial" w:cs="Arial"/>
        </w:rPr>
        <w:fldChar w:fldCharType="begin"/>
      </w:r>
      <w:r w:rsidR="00FB26E4">
        <w:rPr>
          <w:rFonts w:ascii="Arial" w:hAnsi="Arial" w:cs="Arial"/>
        </w:rPr>
        <w:instrText xml:space="preserve"> ADDIN EN.CITE &lt;EndNote&gt;&lt;Cite&gt;&lt;Author&gt;Moran&lt;/Author&gt;&lt;Year&gt;2012&lt;/Year&gt;&lt;RecNum&gt;142&lt;/RecNum&gt;&lt;DisplayText&gt;(Moran and Hogquist, 2012)&lt;/DisplayText&gt;&lt;record&gt;&lt;rec-number&gt;142&lt;/rec-number&gt;&lt;foreign-keys&gt;&lt;key app="EN" db-id="v0etrzezkwfxa8ewfwt5twpz990z9xvp9wwx"&gt;142&lt;/key&gt;&lt;/foreign-keys&gt;&lt;ref-type name="Journal Article"&gt;17&lt;/ref-type&gt;&lt;contributors&gt;&lt;authors&gt;&lt;author&gt;Moran, A. E.&lt;/author&gt;&lt;author&gt;Hogquist, K. A.&lt;/author&gt;&lt;/authors&gt;&lt;/contributors&gt;&lt;auth-address&gt;Center for Immunology, University of Minnesota, Minneapolis, MN 55414, USA.&lt;/auth-address&gt;&lt;titles&gt;&lt;title&gt;T-cell receptor affinity in thymic development&lt;/title&gt;&lt;secondary-title&gt;Immunology&lt;/secondary-title&gt;&lt;alt-title&gt;Immunology&lt;/alt-title&gt;&lt;/titles&gt;&lt;periodical&gt;&lt;full-title&gt;Immunology&lt;/full-title&gt;&lt;abbr-1&gt;Immunology&lt;/abbr-1&gt;&lt;/periodical&gt;&lt;alt-periodical&gt;&lt;full-title&gt;Immunology&lt;/full-title&gt;&lt;abbr-1&gt;Immunology&lt;/abbr-1&gt;&lt;/alt-periodical&gt;&lt;pages&gt;261-7&lt;/pages&gt;&lt;volume&gt;135&lt;/volume&gt;&lt;number&gt;4&lt;/number&gt;&lt;edition&gt;2011/12/21&lt;/edition&gt;&lt;keywords&gt;&lt;keyword&gt;Animals&lt;/keyword&gt;&lt;keyword&gt;Cell Differentiation&lt;/keyword&gt;&lt;keyword&gt;Humans&lt;/keyword&gt;&lt;keyword&gt;Mice&lt;/keyword&gt;&lt;keyword&gt;Mice, Transgenic&lt;/keyword&gt;&lt;keyword&gt;Natural Killer T-Cells/immunology/metabolism&lt;/keyword&gt;&lt;keyword&gt;Receptors, Antigen, T-Cell/ metabolism&lt;/keyword&gt;&lt;keyword&gt;Signal Transduction&lt;/keyword&gt;&lt;keyword&gt;T-Lymphocytes/ cytology/immunology&lt;/keyword&gt;&lt;keyword&gt;T-Lymphocytes, Regulatory/immunology/metabolism&lt;/keyword&gt;&lt;keyword&gt;Thymus Gland/ cytology/immunology&lt;/keyword&gt;&lt;/keywords&gt;&lt;dates&gt;&lt;year&gt;2012&lt;/year&gt;&lt;pub-dates&gt;&lt;date&gt;Apr&lt;/date&gt;&lt;/pub-dates&gt;&lt;/dates&gt;&lt;isbn&gt;1365-2567 (Electronic)&amp;#xD;0019-2805 (Linking)&lt;/isbn&gt;&lt;accession-num&gt;22182461&lt;/accession-num&gt;&lt;urls&gt;&lt;/urls&gt;&lt;custom2&gt;PMC3372742&lt;/custom2&gt;&lt;electronic-resource-num&gt;10.1111/j.1365-2567.2011.03547.x&lt;/electronic-resource-num&gt;&lt;remote-database-provider&gt;NLM&lt;/remote-database-provider&gt;&lt;language&gt;eng&lt;/language&gt;&lt;/record&gt;&lt;/Cite&gt;&lt;/EndNote&gt;</w:instrText>
      </w:r>
      <w:r w:rsidR="00FB26E4">
        <w:rPr>
          <w:rFonts w:ascii="Arial" w:hAnsi="Arial" w:cs="Arial"/>
        </w:rPr>
        <w:fldChar w:fldCharType="separate"/>
      </w:r>
      <w:r w:rsidR="00FB26E4">
        <w:rPr>
          <w:rFonts w:ascii="Arial" w:hAnsi="Arial" w:cs="Arial"/>
          <w:noProof/>
        </w:rPr>
        <w:t>(</w:t>
      </w:r>
      <w:hyperlink w:anchor="_ENREF_40" w:tooltip="Moran, 2012 #142" w:history="1">
        <w:r w:rsidR="009C25DE">
          <w:rPr>
            <w:rFonts w:ascii="Arial" w:hAnsi="Arial" w:cs="Arial"/>
            <w:noProof/>
          </w:rPr>
          <w:t>Moran and Hogquist, 2012</w:t>
        </w:r>
      </w:hyperlink>
      <w:r w:rsidR="00FB26E4">
        <w:rPr>
          <w:rFonts w:ascii="Arial" w:hAnsi="Arial" w:cs="Arial"/>
          <w:noProof/>
        </w:rPr>
        <w:t>)</w:t>
      </w:r>
      <w:r w:rsidR="00FB26E4">
        <w:rPr>
          <w:rFonts w:ascii="Arial" w:hAnsi="Arial" w:cs="Arial"/>
        </w:rPr>
        <w:fldChar w:fldCharType="end"/>
      </w:r>
      <w:r w:rsidRPr="005E3E91">
        <w:rPr>
          <w:rFonts w:ascii="Arial" w:hAnsi="Arial" w:cs="Arial"/>
        </w:rPr>
        <w:t xml:space="preserve">. To discriminate between these possibilities, we mined </w:t>
      </w:r>
      <w:r w:rsidR="0027627E" w:rsidRPr="005E3E91">
        <w:rPr>
          <w:rFonts w:ascii="Arial" w:hAnsi="Arial" w:cs="Arial"/>
        </w:rPr>
        <w:t xml:space="preserve">the </w:t>
      </w:r>
      <w:r w:rsidRPr="005E3E91">
        <w:rPr>
          <w:rFonts w:ascii="Arial" w:hAnsi="Arial" w:cs="Arial"/>
        </w:rPr>
        <w:t xml:space="preserve">RNAseq data described above to compare TCR usage of </w:t>
      </w:r>
      <w:r w:rsidR="002F34F6" w:rsidRPr="005E3E91">
        <w:rPr>
          <w:rFonts w:ascii="Arial" w:hAnsi="Arial" w:cs="Arial"/>
        </w:rPr>
        <w:t>ACT IL21 (</w:t>
      </w:r>
      <w:r w:rsidRPr="005E3E91">
        <w:rPr>
          <w:rFonts w:ascii="Arial" w:hAnsi="Arial" w:cs="Arial"/>
        </w:rPr>
        <w:t>nT</w:t>
      </w:r>
      <w:r w:rsidRPr="005E3E91">
        <w:rPr>
          <w:rFonts w:ascii="Arial" w:hAnsi="Arial" w:cs="Arial"/>
          <w:vertAlign w:val="subscript"/>
        </w:rPr>
        <w:t>FH</w:t>
      </w:r>
      <w:r w:rsidR="002F34F6" w:rsidRPr="005E3E91">
        <w:rPr>
          <w:rFonts w:ascii="Arial" w:hAnsi="Arial" w:cs="Arial"/>
        </w:rPr>
        <w:t>)</w:t>
      </w:r>
      <w:r w:rsidRPr="005E3E91">
        <w:rPr>
          <w:rFonts w:ascii="Arial" w:hAnsi="Arial" w:cs="Arial"/>
        </w:rPr>
        <w:t xml:space="preserve"> to naive (N) and activated (ACT) CD4 T cell populations. The </w:t>
      </w:r>
      <w:r w:rsidRPr="005E3E91">
        <w:rPr>
          <w:rFonts w:ascii="Arial" w:hAnsi="Arial" w:cs="Arial"/>
          <w:i/>
        </w:rPr>
        <w:t>Trav</w:t>
      </w:r>
      <w:r w:rsidRPr="005E3E91">
        <w:rPr>
          <w:rFonts w:ascii="Arial" w:hAnsi="Arial" w:cs="Arial"/>
        </w:rPr>
        <w:t xml:space="preserve"> and </w:t>
      </w:r>
      <w:r w:rsidRPr="005E3E91">
        <w:rPr>
          <w:rFonts w:ascii="Arial" w:hAnsi="Arial" w:cs="Arial"/>
          <w:i/>
        </w:rPr>
        <w:t>Trbv</w:t>
      </w:r>
      <w:r w:rsidRPr="005E3E91">
        <w:rPr>
          <w:rFonts w:ascii="Arial" w:hAnsi="Arial" w:cs="Arial"/>
        </w:rPr>
        <w:t xml:space="preserve"> repertoires were quite similar for </w:t>
      </w:r>
      <w:r w:rsidR="00DA12AD">
        <w:rPr>
          <w:rFonts w:ascii="Arial" w:hAnsi="Arial" w:cs="Arial"/>
        </w:rPr>
        <w:t>naïve</w:t>
      </w:r>
      <w:r w:rsidRPr="005E3E91">
        <w:rPr>
          <w:rFonts w:ascii="Arial" w:hAnsi="Arial" w:cs="Arial"/>
        </w:rPr>
        <w:t xml:space="preserve"> and nT</w:t>
      </w:r>
      <w:r w:rsidRPr="005E3E91">
        <w:rPr>
          <w:rFonts w:ascii="Arial" w:hAnsi="Arial" w:cs="Arial"/>
          <w:vertAlign w:val="subscript"/>
        </w:rPr>
        <w:t>FH</w:t>
      </w:r>
      <w:r w:rsidRPr="005E3E91">
        <w:rPr>
          <w:rFonts w:ascii="Arial" w:hAnsi="Arial" w:cs="Arial"/>
        </w:rPr>
        <w:t xml:space="preserve">, while the repertoire of ACT </w:t>
      </w:r>
      <w:r w:rsidR="00DA12AD">
        <w:rPr>
          <w:rFonts w:ascii="Arial" w:hAnsi="Arial" w:cs="Arial"/>
        </w:rPr>
        <w:t xml:space="preserve">cells was more biased, </w:t>
      </w:r>
      <w:r w:rsidRPr="005E3E91">
        <w:rPr>
          <w:rFonts w:ascii="Arial" w:hAnsi="Arial" w:cs="Arial"/>
        </w:rPr>
        <w:t xml:space="preserve">including substantially increased usages of </w:t>
      </w:r>
      <w:r w:rsidRPr="005E3E91">
        <w:rPr>
          <w:rFonts w:ascii="Arial" w:hAnsi="Arial" w:cs="Arial"/>
          <w:i/>
        </w:rPr>
        <w:t>Trav11</w:t>
      </w:r>
      <w:r w:rsidRPr="005E3E91">
        <w:rPr>
          <w:rFonts w:ascii="Arial" w:hAnsi="Arial" w:cs="Arial"/>
        </w:rPr>
        <w:t xml:space="preserve"> and </w:t>
      </w:r>
      <w:r w:rsidRPr="005E3E91">
        <w:rPr>
          <w:rFonts w:ascii="Arial" w:hAnsi="Arial" w:cs="Arial"/>
          <w:i/>
        </w:rPr>
        <w:t>Trav11b</w:t>
      </w:r>
      <w:r w:rsidRPr="005E3E91">
        <w:rPr>
          <w:rFonts w:ascii="Arial" w:hAnsi="Arial" w:cs="Arial"/>
        </w:rPr>
        <w:t xml:space="preserve"> (</w:t>
      </w:r>
      <w:r w:rsidRPr="005E3E91">
        <w:rPr>
          <w:rFonts w:ascii="Arial" w:hAnsi="Arial" w:cs="Arial"/>
          <w:b/>
        </w:rPr>
        <w:t>Fig</w:t>
      </w:r>
      <w:r w:rsidR="0027627E" w:rsidRPr="005E3E91">
        <w:rPr>
          <w:rFonts w:ascii="Arial" w:hAnsi="Arial" w:cs="Arial"/>
          <w:b/>
        </w:rPr>
        <w:t>ure</w:t>
      </w:r>
      <w:r w:rsidRPr="005E3E91">
        <w:rPr>
          <w:rFonts w:ascii="Arial" w:hAnsi="Arial" w:cs="Arial"/>
          <w:b/>
        </w:rPr>
        <w:t xml:space="preserve"> 4</w:t>
      </w:r>
      <w:r w:rsidR="0027627E" w:rsidRPr="005E3E91">
        <w:rPr>
          <w:rFonts w:ascii="Arial" w:hAnsi="Arial" w:cs="Arial"/>
          <w:b/>
        </w:rPr>
        <w:t>A</w:t>
      </w:r>
      <w:r w:rsidRPr="005E3E91">
        <w:rPr>
          <w:rFonts w:ascii="Arial" w:hAnsi="Arial" w:cs="Arial"/>
        </w:rPr>
        <w:t>). Thus, despite their precocious appearance</w:t>
      </w:r>
      <w:r w:rsidR="007B0B0D" w:rsidRPr="005E3E91">
        <w:rPr>
          <w:rFonts w:ascii="Arial" w:hAnsi="Arial" w:cs="Arial"/>
        </w:rPr>
        <w:t xml:space="preserve"> and activation state</w:t>
      </w:r>
      <w:r w:rsidRPr="005E3E91">
        <w:rPr>
          <w:rFonts w:ascii="Arial" w:hAnsi="Arial" w:cs="Arial"/>
        </w:rPr>
        <w:t>, nT</w:t>
      </w:r>
      <w:r w:rsidRPr="005E3E91">
        <w:rPr>
          <w:rFonts w:ascii="Arial" w:hAnsi="Arial" w:cs="Arial"/>
          <w:vertAlign w:val="subscript"/>
        </w:rPr>
        <w:t>FH</w:t>
      </w:r>
      <w:r w:rsidRPr="005E3E91">
        <w:rPr>
          <w:rFonts w:ascii="Arial" w:hAnsi="Arial" w:cs="Arial"/>
        </w:rPr>
        <w:t xml:space="preserve"> have a TCR repertoire </w:t>
      </w:r>
      <w:r w:rsidR="00DA12AD">
        <w:rPr>
          <w:rFonts w:ascii="Arial" w:hAnsi="Arial" w:cs="Arial"/>
        </w:rPr>
        <w:t>not readily distinguished from</w:t>
      </w:r>
      <w:r w:rsidRPr="005E3E91">
        <w:rPr>
          <w:rFonts w:ascii="Arial" w:hAnsi="Arial" w:cs="Arial"/>
        </w:rPr>
        <w:t xml:space="preserve"> naïve CD4 T cells. </w:t>
      </w:r>
      <w:r w:rsidR="00A36D6F">
        <w:rPr>
          <w:rFonts w:ascii="Arial" w:hAnsi="Arial" w:cs="Arial"/>
        </w:rPr>
        <w:t xml:space="preserve"> </w:t>
      </w:r>
      <w:r w:rsidRPr="005E3E91">
        <w:rPr>
          <w:rFonts w:ascii="Arial" w:hAnsi="Arial" w:cs="Arial"/>
        </w:rPr>
        <w:t>As this lack of biased TCR usage was more consistent with TCR activation through promiscuous, low affinity TCR engagements, we reasoned that limitation of the CD4</w:t>
      </w:r>
      <w:r w:rsidR="00DA12AD">
        <w:rPr>
          <w:rFonts w:ascii="Arial" w:hAnsi="Arial" w:cs="Arial"/>
        </w:rPr>
        <w:t xml:space="preserve"> </w:t>
      </w:r>
      <w:r w:rsidRPr="005E3E91">
        <w:rPr>
          <w:rFonts w:ascii="Arial" w:hAnsi="Arial" w:cs="Arial"/>
        </w:rPr>
        <w:t xml:space="preserve">T cell repertoire to </w:t>
      </w:r>
      <w:r w:rsidR="00A36D6F">
        <w:rPr>
          <w:rFonts w:ascii="Arial" w:hAnsi="Arial" w:cs="Arial"/>
        </w:rPr>
        <w:t>a</w:t>
      </w:r>
      <w:r w:rsidR="00DA12AD">
        <w:rPr>
          <w:rFonts w:ascii="Arial" w:hAnsi="Arial" w:cs="Arial"/>
        </w:rPr>
        <w:t xml:space="preserve"> single</w:t>
      </w:r>
      <w:r w:rsidRPr="005E3E91">
        <w:rPr>
          <w:rFonts w:ascii="Arial" w:hAnsi="Arial" w:cs="Arial"/>
        </w:rPr>
        <w:t xml:space="preserve"> </w:t>
      </w:r>
      <w:r w:rsidR="00DA12AD">
        <w:rPr>
          <w:rFonts w:ascii="Arial" w:hAnsi="Arial" w:cs="Arial"/>
        </w:rPr>
        <w:t>TCR</w:t>
      </w:r>
      <w:r w:rsidRPr="005E3E91">
        <w:rPr>
          <w:rFonts w:ascii="Arial" w:hAnsi="Arial" w:cs="Arial"/>
        </w:rPr>
        <w:t xml:space="preserve"> might still </w:t>
      </w:r>
      <w:r w:rsidRPr="00DA12AD">
        <w:rPr>
          <w:rFonts w:ascii="Arial" w:hAnsi="Arial" w:cs="Arial"/>
        </w:rPr>
        <w:t>permit</w:t>
      </w:r>
      <w:r w:rsidRPr="005E3E91">
        <w:rPr>
          <w:rFonts w:ascii="Arial" w:hAnsi="Arial" w:cs="Arial"/>
        </w:rPr>
        <w:t xml:space="preserve"> nT</w:t>
      </w:r>
      <w:r w:rsidRPr="005E3E91">
        <w:rPr>
          <w:rFonts w:ascii="Arial" w:hAnsi="Arial" w:cs="Arial"/>
          <w:vertAlign w:val="subscript"/>
        </w:rPr>
        <w:t>FH</w:t>
      </w:r>
      <w:r w:rsidRPr="005E3E91">
        <w:rPr>
          <w:rFonts w:ascii="Arial" w:hAnsi="Arial" w:cs="Arial"/>
        </w:rPr>
        <w:t xml:space="preserve"> development. To test this possibility, we analyzed TCR</w:t>
      </w:r>
      <w:r w:rsidR="008501B2">
        <w:rPr>
          <w:rFonts w:ascii="Arial" w:hAnsi="Arial" w:cs="Arial"/>
        </w:rPr>
        <w:t>α</w:t>
      </w:r>
      <w:r w:rsidRPr="005E3E91">
        <w:rPr>
          <w:rFonts w:ascii="Arial" w:hAnsi="Arial" w:cs="Arial"/>
        </w:rPr>
        <w:t>-deficient IL21-VFP mice expressing the ovalbumin-specific OT2 transgene. FACS comparisons of these cohorts at 4 and 14 wk of age showed that while the frequencies of ICOS</w:t>
      </w:r>
      <w:r w:rsidRPr="005E3E91">
        <w:rPr>
          <w:rFonts w:ascii="Arial" w:hAnsi="Arial" w:cs="Arial"/>
          <w:vertAlign w:val="superscript"/>
        </w:rPr>
        <w:t>+</w:t>
      </w:r>
      <w:r w:rsidRPr="005E3E91">
        <w:rPr>
          <w:rFonts w:ascii="Arial" w:hAnsi="Arial" w:cs="Arial"/>
        </w:rPr>
        <w:t xml:space="preserve"> T cells were markedly lower in 14 wk old </w:t>
      </w:r>
      <w:r w:rsidRPr="009C25DE">
        <w:rPr>
          <w:rFonts w:ascii="Arial" w:hAnsi="Arial" w:cs="Arial"/>
          <w:i/>
          <w:highlight w:val="yellow"/>
        </w:rPr>
        <w:t>Tcr</w:t>
      </w:r>
      <w:r w:rsidR="008501B2" w:rsidRPr="009C25DE">
        <w:rPr>
          <w:rFonts w:ascii="Arial" w:hAnsi="Arial" w:cs="Arial"/>
          <w:highlight w:val="yellow"/>
        </w:rPr>
        <w:t>α</w:t>
      </w:r>
      <w:r w:rsidRPr="009C25DE">
        <w:rPr>
          <w:rFonts w:ascii="Arial" w:hAnsi="Arial" w:cs="Arial"/>
          <w:highlight w:val="yellow"/>
          <w:vertAlign w:val="superscript"/>
        </w:rPr>
        <w:t>-/-</w:t>
      </w:r>
      <w:r w:rsidRPr="005E3E91">
        <w:rPr>
          <w:rFonts w:ascii="Arial" w:hAnsi="Arial" w:cs="Arial"/>
        </w:rPr>
        <w:t xml:space="preserve"> OT2 mice, appreciable populations of nT</w:t>
      </w:r>
      <w:r w:rsidRPr="005E3E91">
        <w:rPr>
          <w:rFonts w:ascii="Arial" w:hAnsi="Arial" w:cs="Arial"/>
          <w:vertAlign w:val="subscript"/>
        </w:rPr>
        <w:t>FH</w:t>
      </w:r>
      <w:r w:rsidRPr="005E3E91">
        <w:rPr>
          <w:rFonts w:ascii="Arial" w:hAnsi="Arial" w:cs="Arial"/>
        </w:rPr>
        <w:t xml:space="preserve"> were still present at both time points (</w:t>
      </w:r>
      <w:r w:rsidRPr="005E3E91">
        <w:rPr>
          <w:rFonts w:ascii="Arial" w:hAnsi="Arial" w:cs="Arial"/>
          <w:b/>
        </w:rPr>
        <w:t>Fig</w:t>
      </w:r>
      <w:r w:rsidR="007B0B0D" w:rsidRPr="005E3E91">
        <w:rPr>
          <w:rFonts w:ascii="Arial" w:hAnsi="Arial" w:cs="Arial"/>
          <w:b/>
        </w:rPr>
        <w:t>ure 4B</w:t>
      </w:r>
      <w:r w:rsidRPr="005E3E91">
        <w:rPr>
          <w:rFonts w:ascii="Arial" w:hAnsi="Arial" w:cs="Arial"/>
        </w:rPr>
        <w:t>). The frequencies of nT</w:t>
      </w:r>
      <w:r w:rsidRPr="005E3E91">
        <w:rPr>
          <w:rFonts w:ascii="Arial" w:hAnsi="Arial" w:cs="Arial"/>
          <w:vertAlign w:val="subscript"/>
        </w:rPr>
        <w:t>FH</w:t>
      </w:r>
      <w:r w:rsidR="002F34F6" w:rsidRPr="005E3E91">
        <w:rPr>
          <w:rFonts w:ascii="Arial" w:hAnsi="Arial" w:cs="Arial"/>
        </w:rPr>
        <w:t xml:space="preserve"> </w:t>
      </w:r>
      <w:r w:rsidRPr="005E3E91">
        <w:rPr>
          <w:rFonts w:ascii="Arial" w:hAnsi="Arial" w:cs="Arial"/>
        </w:rPr>
        <w:t>were also similar in OT2 TCR transgenic and TCR-intact IL21-VFP mice (data not shown). Therefore, stringent restriction of their normally broad TCR repertoire did not compromise the generation of nT</w:t>
      </w:r>
      <w:r w:rsidRPr="005E3E91">
        <w:rPr>
          <w:rFonts w:ascii="Arial" w:hAnsi="Arial" w:cs="Arial"/>
          <w:vertAlign w:val="subscript"/>
        </w:rPr>
        <w:t>FH</w:t>
      </w:r>
      <w:r w:rsidRPr="005E3E91">
        <w:rPr>
          <w:rFonts w:ascii="Arial" w:hAnsi="Arial" w:cs="Arial"/>
        </w:rPr>
        <w:t xml:space="preserve">. </w:t>
      </w:r>
    </w:p>
    <w:p w14:paraId="1D353F4C" w14:textId="1176F794" w:rsidR="006B71FB" w:rsidRPr="005E3E91" w:rsidRDefault="006B71FB" w:rsidP="00F27978">
      <w:pPr>
        <w:spacing w:line="360" w:lineRule="auto"/>
        <w:rPr>
          <w:rFonts w:ascii="Arial" w:hAnsi="Arial" w:cs="Arial"/>
        </w:rPr>
      </w:pPr>
    </w:p>
    <w:p w14:paraId="3E22FA70" w14:textId="490AE665" w:rsidR="008501B2" w:rsidRDefault="00F27978" w:rsidP="009C25DE">
      <w:pPr>
        <w:spacing w:after="120" w:line="360" w:lineRule="auto"/>
        <w:rPr>
          <w:rFonts w:ascii="Arial" w:hAnsi="Arial" w:cs="Arial"/>
        </w:rPr>
      </w:pPr>
      <w:r w:rsidRPr="005E3E91">
        <w:rPr>
          <w:rFonts w:ascii="Arial" w:hAnsi="Arial" w:cs="Arial"/>
          <w:b/>
        </w:rPr>
        <w:t>Adoptively transferred nT</w:t>
      </w:r>
      <w:r w:rsidRPr="005E3E91">
        <w:rPr>
          <w:rFonts w:ascii="Arial" w:hAnsi="Arial" w:cs="Arial"/>
          <w:b/>
          <w:vertAlign w:val="subscript"/>
        </w:rPr>
        <w:t>FH</w:t>
      </w:r>
      <w:r w:rsidR="008501B2">
        <w:rPr>
          <w:rFonts w:ascii="Arial" w:hAnsi="Arial" w:cs="Arial"/>
          <w:b/>
        </w:rPr>
        <w:t xml:space="preserve"> </w:t>
      </w:r>
      <w:r w:rsidRPr="005E3E91">
        <w:rPr>
          <w:rFonts w:ascii="Arial" w:hAnsi="Arial" w:cs="Arial"/>
          <w:b/>
        </w:rPr>
        <w:t>persist and can differentiate into mature T</w:t>
      </w:r>
      <w:r w:rsidRPr="005E3E91">
        <w:rPr>
          <w:rFonts w:ascii="Arial" w:hAnsi="Arial" w:cs="Arial"/>
          <w:b/>
          <w:vertAlign w:val="subscript"/>
        </w:rPr>
        <w:t>FH</w:t>
      </w:r>
      <w:r w:rsidRPr="005E3E91">
        <w:rPr>
          <w:rFonts w:ascii="Arial" w:hAnsi="Arial" w:cs="Arial"/>
          <w:b/>
        </w:rPr>
        <w:t xml:space="preserve"> after immunization</w:t>
      </w:r>
      <w:r w:rsidRPr="005E3E91">
        <w:rPr>
          <w:rFonts w:ascii="Arial" w:hAnsi="Arial" w:cs="Arial"/>
        </w:rPr>
        <w:t>. To determine if nT</w:t>
      </w:r>
      <w:r w:rsidRPr="005E3E91">
        <w:rPr>
          <w:rFonts w:ascii="Arial" w:hAnsi="Arial" w:cs="Arial"/>
          <w:vertAlign w:val="subscript"/>
        </w:rPr>
        <w:t>FH</w:t>
      </w:r>
      <w:r w:rsidRPr="005E3E91">
        <w:rPr>
          <w:rFonts w:ascii="Arial" w:hAnsi="Arial" w:cs="Arial"/>
        </w:rPr>
        <w:t xml:space="preserve"> are short or </w:t>
      </w:r>
      <w:r w:rsidR="00D04480" w:rsidRPr="005E3E91">
        <w:rPr>
          <w:rFonts w:ascii="Arial" w:hAnsi="Arial" w:cs="Arial"/>
        </w:rPr>
        <w:t>long-lived</w:t>
      </w:r>
      <w:r w:rsidRPr="005E3E91">
        <w:rPr>
          <w:rFonts w:ascii="Arial" w:hAnsi="Arial" w:cs="Arial"/>
        </w:rPr>
        <w:t>, we sort-purified nT</w:t>
      </w:r>
      <w:r w:rsidRPr="005E3E91">
        <w:rPr>
          <w:rFonts w:ascii="Arial" w:hAnsi="Arial" w:cs="Arial"/>
          <w:vertAlign w:val="subscript"/>
        </w:rPr>
        <w:t>FH</w:t>
      </w:r>
      <w:r w:rsidRPr="005E3E91">
        <w:rPr>
          <w:rFonts w:ascii="Arial" w:hAnsi="Arial" w:cs="Arial"/>
        </w:rPr>
        <w:t xml:space="preserve"> and adoptively transferred them to</w:t>
      </w:r>
      <w:r w:rsidR="00874A4C">
        <w:rPr>
          <w:rFonts w:ascii="Arial" w:hAnsi="Arial" w:cs="Arial"/>
        </w:rPr>
        <w:t xml:space="preserve"> allotype</w:t>
      </w:r>
      <w:r w:rsidR="00F55D0F">
        <w:rPr>
          <w:rFonts w:ascii="Arial" w:hAnsi="Arial" w:cs="Arial"/>
        </w:rPr>
        <w:t>-</w:t>
      </w:r>
      <w:r w:rsidR="00874A4C">
        <w:rPr>
          <w:rFonts w:ascii="Arial" w:hAnsi="Arial" w:cs="Arial"/>
        </w:rPr>
        <w:t xml:space="preserve">marked </w:t>
      </w:r>
      <w:r w:rsidRPr="009C25DE">
        <w:rPr>
          <w:rFonts w:ascii="Arial" w:hAnsi="Arial" w:cs="Arial"/>
          <w:highlight w:val="yellow"/>
        </w:rPr>
        <w:t>Tcr</w:t>
      </w:r>
      <w:r w:rsidR="008501B2" w:rsidRPr="009C25DE">
        <w:rPr>
          <w:rFonts w:ascii="Arial" w:hAnsi="Arial" w:cs="Arial"/>
          <w:highlight w:val="yellow"/>
        </w:rPr>
        <w:t>α</w:t>
      </w:r>
      <w:r w:rsidRPr="009C25DE">
        <w:rPr>
          <w:rFonts w:ascii="Arial" w:hAnsi="Arial" w:cs="Arial"/>
          <w:highlight w:val="yellow"/>
          <w:vertAlign w:val="superscript"/>
        </w:rPr>
        <w:t>-/-</w:t>
      </w:r>
      <w:r w:rsidR="008501B2">
        <w:rPr>
          <w:rFonts w:ascii="Arial" w:hAnsi="Arial" w:cs="Arial"/>
        </w:rPr>
        <w:t xml:space="preserve"> </w:t>
      </w:r>
      <w:r w:rsidRPr="005E3E91">
        <w:rPr>
          <w:rFonts w:ascii="Arial" w:hAnsi="Arial" w:cs="Arial"/>
        </w:rPr>
        <w:t>mice. VFP</w:t>
      </w:r>
      <w:r w:rsidRPr="005E3E91">
        <w:rPr>
          <w:rFonts w:ascii="Arial" w:hAnsi="Arial" w:cs="Arial"/>
          <w:vertAlign w:val="superscript"/>
        </w:rPr>
        <w:t>+</w:t>
      </w:r>
      <w:r w:rsidRPr="005E3E91">
        <w:rPr>
          <w:rFonts w:ascii="Arial" w:hAnsi="Arial" w:cs="Arial"/>
        </w:rPr>
        <w:t xml:space="preserve"> cells were readily detected by F</w:t>
      </w:r>
      <w:r w:rsidR="00611DCF">
        <w:rPr>
          <w:rFonts w:ascii="Arial" w:hAnsi="Arial" w:cs="Arial"/>
        </w:rPr>
        <w:t xml:space="preserve">ACS in PBL of recipient mice </w:t>
      </w:r>
      <w:r w:rsidRPr="005E3E91">
        <w:rPr>
          <w:rFonts w:ascii="Arial" w:hAnsi="Arial" w:cs="Arial"/>
        </w:rPr>
        <w:t>2 wk</w:t>
      </w:r>
      <w:r w:rsidR="00611DCF">
        <w:rPr>
          <w:rFonts w:ascii="Arial" w:hAnsi="Arial" w:cs="Arial"/>
        </w:rPr>
        <w:t>s</w:t>
      </w:r>
      <w:r w:rsidRPr="005E3E91">
        <w:rPr>
          <w:rFonts w:ascii="Arial" w:hAnsi="Arial" w:cs="Arial"/>
        </w:rPr>
        <w:t xml:space="preserve"> after transfer and persisted through wk 6. (</w:t>
      </w:r>
      <w:r w:rsidRPr="005E3E91">
        <w:rPr>
          <w:rFonts w:ascii="Arial" w:hAnsi="Arial" w:cs="Arial"/>
          <w:b/>
        </w:rPr>
        <w:t>Fig</w:t>
      </w:r>
      <w:r w:rsidR="001860F5" w:rsidRPr="005E3E91">
        <w:rPr>
          <w:rFonts w:ascii="Arial" w:hAnsi="Arial" w:cs="Arial"/>
          <w:b/>
        </w:rPr>
        <w:t>ure</w:t>
      </w:r>
      <w:r w:rsidRPr="005E3E91">
        <w:rPr>
          <w:rFonts w:ascii="Arial" w:hAnsi="Arial" w:cs="Arial"/>
          <w:b/>
        </w:rPr>
        <w:t xml:space="preserve"> 5</w:t>
      </w:r>
      <w:r w:rsidR="001860F5" w:rsidRPr="005E3E91">
        <w:rPr>
          <w:rFonts w:ascii="Arial" w:hAnsi="Arial" w:cs="Arial"/>
          <w:b/>
        </w:rPr>
        <w:t>A</w:t>
      </w:r>
      <w:r w:rsidRPr="005E3E91">
        <w:rPr>
          <w:rFonts w:ascii="Arial" w:hAnsi="Arial" w:cs="Arial"/>
        </w:rPr>
        <w:t>).</w:t>
      </w:r>
      <w:r w:rsidR="008B41BF">
        <w:rPr>
          <w:rFonts w:ascii="Arial" w:hAnsi="Arial" w:cs="Arial"/>
        </w:rPr>
        <w:t xml:space="preserve"> </w:t>
      </w:r>
      <w:r w:rsidRPr="005E3E91">
        <w:rPr>
          <w:rFonts w:ascii="Arial" w:hAnsi="Arial" w:cs="Arial"/>
        </w:rPr>
        <w:t>Phenotypic analyses of VFP</w:t>
      </w:r>
      <w:r w:rsidRPr="005E3E91">
        <w:rPr>
          <w:rFonts w:ascii="Arial" w:hAnsi="Arial" w:cs="Arial"/>
          <w:vertAlign w:val="superscript"/>
        </w:rPr>
        <w:t xml:space="preserve">+ </w:t>
      </w:r>
      <w:r w:rsidRPr="005E3E91">
        <w:rPr>
          <w:rFonts w:ascii="Arial" w:hAnsi="Arial" w:cs="Arial"/>
        </w:rPr>
        <w:t xml:space="preserve">cells at each of these time points showed that the majority </w:t>
      </w:r>
      <w:r w:rsidR="008501B2" w:rsidRPr="005E3E91">
        <w:rPr>
          <w:rFonts w:ascii="Arial" w:hAnsi="Arial" w:cs="Arial"/>
        </w:rPr>
        <w:t xml:space="preserve">of </w:t>
      </w:r>
      <w:r w:rsidR="008501B2">
        <w:rPr>
          <w:rFonts w:ascii="Arial" w:hAnsi="Arial" w:cs="Arial"/>
        </w:rPr>
        <w:t xml:space="preserve">CD4 T </w:t>
      </w:r>
      <w:r w:rsidRPr="005E3E91">
        <w:rPr>
          <w:rFonts w:ascii="Arial" w:hAnsi="Arial" w:cs="Arial"/>
        </w:rPr>
        <w:t xml:space="preserve">cells retained their </w:t>
      </w:r>
      <w:r w:rsidR="008501B2">
        <w:rPr>
          <w:rFonts w:ascii="Arial" w:hAnsi="Arial" w:cs="Arial"/>
        </w:rPr>
        <w:t>CD44</w:t>
      </w:r>
      <w:r w:rsidR="008501B2" w:rsidRPr="008501B2">
        <w:rPr>
          <w:rFonts w:ascii="Arial" w:hAnsi="Arial" w:cs="Arial"/>
          <w:vertAlign w:val="superscript"/>
        </w:rPr>
        <w:t>+</w:t>
      </w:r>
      <w:r w:rsidR="008501B2">
        <w:rPr>
          <w:rFonts w:ascii="Arial" w:hAnsi="Arial" w:cs="Arial"/>
        </w:rPr>
        <w:t>CXCR5</w:t>
      </w:r>
      <w:r w:rsidR="008501B2" w:rsidRPr="008501B2">
        <w:rPr>
          <w:rFonts w:ascii="Arial" w:hAnsi="Arial" w:cs="Arial"/>
          <w:vertAlign w:val="superscript"/>
        </w:rPr>
        <w:t>+</w:t>
      </w:r>
      <w:r w:rsidR="008501B2">
        <w:rPr>
          <w:rFonts w:ascii="Arial" w:hAnsi="Arial" w:cs="Arial"/>
        </w:rPr>
        <w:t>PD1</w:t>
      </w:r>
      <w:r w:rsidR="008501B2" w:rsidRPr="008501B2">
        <w:rPr>
          <w:rFonts w:ascii="Arial" w:hAnsi="Arial" w:cs="Arial"/>
          <w:vertAlign w:val="superscript"/>
        </w:rPr>
        <w:t>-</w:t>
      </w:r>
      <w:r w:rsidR="008501B2">
        <w:rPr>
          <w:rFonts w:ascii="Arial" w:hAnsi="Arial" w:cs="Arial"/>
        </w:rPr>
        <w:t xml:space="preserve"> </w:t>
      </w:r>
      <w:r w:rsidRPr="005E3E91">
        <w:rPr>
          <w:rFonts w:ascii="Arial" w:hAnsi="Arial" w:cs="Arial"/>
        </w:rPr>
        <w:t>nT</w:t>
      </w:r>
      <w:r w:rsidRPr="005E3E91">
        <w:rPr>
          <w:rFonts w:ascii="Arial" w:hAnsi="Arial" w:cs="Arial"/>
          <w:vertAlign w:val="subscript"/>
        </w:rPr>
        <w:t>FH</w:t>
      </w:r>
      <w:r w:rsidRPr="005E3E91">
        <w:rPr>
          <w:rFonts w:ascii="Arial" w:hAnsi="Arial" w:cs="Arial"/>
        </w:rPr>
        <w:t xml:space="preserve"> phenotype with some exhibiting the more mature </w:t>
      </w:r>
      <w:r w:rsidR="001912E7" w:rsidRPr="005E3E91">
        <w:rPr>
          <w:rFonts w:ascii="Arial" w:hAnsi="Arial" w:cs="Arial"/>
        </w:rPr>
        <w:t>CD4</w:t>
      </w:r>
      <w:r w:rsidR="008501B2">
        <w:rPr>
          <w:rFonts w:ascii="Arial" w:hAnsi="Arial" w:cs="Arial"/>
        </w:rPr>
        <w:t>4</w:t>
      </w:r>
      <w:r w:rsidR="008501B2" w:rsidRPr="008501B2">
        <w:rPr>
          <w:rFonts w:ascii="Arial" w:hAnsi="Arial" w:cs="Arial"/>
          <w:vertAlign w:val="superscript"/>
        </w:rPr>
        <w:t>+</w:t>
      </w:r>
      <w:r w:rsidR="008501B2">
        <w:rPr>
          <w:rFonts w:ascii="Arial" w:hAnsi="Arial" w:cs="Arial"/>
        </w:rPr>
        <w:t>CXCR5</w:t>
      </w:r>
      <w:r w:rsidR="008501B2" w:rsidRPr="008501B2">
        <w:rPr>
          <w:rFonts w:ascii="Arial" w:hAnsi="Arial" w:cs="Arial"/>
          <w:vertAlign w:val="superscript"/>
        </w:rPr>
        <w:t>+</w:t>
      </w:r>
      <w:r w:rsidR="001912E7" w:rsidRPr="005E3E91">
        <w:rPr>
          <w:rFonts w:ascii="Arial" w:hAnsi="Arial" w:cs="Arial"/>
        </w:rPr>
        <w:t>PD1</w:t>
      </w:r>
      <w:r w:rsidR="001912E7" w:rsidRPr="008501B2">
        <w:rPr>
          <w:rFonts w:ascii="Arial" w:hAnsi="Arial" w:cs="Arial"/>
          <w:vertAlign w:val="superscript"/>
        </w:rPr>
        <w:t>-</w:t>
      </w:r>
      <w:r w:rsidR="008501B2">
        <w:rPr>
          <w:rFonts w:ascii="Arial" w:hAnsi="Arial" w:cs="Arial"/>
        </w:rPr>
        <w:t xml:space="preserve"> </w:t>
      </w:r>
      <w:r w:rsidR="008501B2" w:rsidRPr="005E3E91">
        <w:rPr>
          <w:rFonts w:ascii="Arial" w:hAnsi="Arial" w:cs="Arial"/>
        </w:rPr>
        <w:t>pre-T</w:t>
      </w:r>
      <w:r w:rsidR="008501B2" w:rsidRPr="005E3E91">
        <w:rPr>
          <w:rFonts w:ascii="Arial" w:hAnsi="Arial" w:cs="Arial"/>
          <w:vertAlign w:val="subscript"/>
        </w:rPr>
        <w:t>FH</w:t>
      </w:r>
      <w:r w:rsidR="008501B2">
        <w:rPr>
          <w:rFonts w:ascii="Arial" w:hAnsi="Arial" w:cs="Arial"/>
        </w:rPr>
        <w:t xml:space="preserve"> phenotype. E</w:t>
      </w:r>
      <w:r w:rsidRPr="005E3E91">
        <w:rPr>
          <w:rFonts w:ascii="Arial" w:hAnsi="Arial" w:cs="Arial"/>
        </w:rPr>
        <w:t xml:space="preserve">ssentially no mature </w:t>
      </w:r>
      <w:r w:rsidR="008501B2">
        <w:rPr>
          <w:rFonts w:ascii="Arial" w:hAnsi="Arial" w:cs="Arial"/>
        </w:rPr>
        <w:t>CXCR5</w:t>
      </w:r>
      <w:r w:rsidR="008501B2" w:rsidRPr="008501B2">
        <w:rPr>
          <w:rFonts w:ascii="Arial" w:hAnsi="Arial" w:cs="Arial"/>
          <w:vertAlign w:val="superscript"/>
        </w:rPr>
        <w:t>+</w:t>
      </w:r>
      <w:r w:rsidR="008501B2">
        <w:rPr>
          <w:rFonts w:ascii="Arial" w:hAnsi="Arial" w:cs="Arial"/>
        </w:rPr>
        <w:t>PD1</w:t>
      </w:r>
      <w:r w:rsidR="008501B2" w:rsidRPr="008501B2">
        <w:rPr>
          <w:rFonts w:ascii="Arial" w:hAnsi="Arial" w:cs="Arial"/>
          <w:vertAlign w:val="superscript"/>
        </w:rPr>
        <w:t>+</w:t>
      </w:r>
      <w:r w:rsidR="008501B2">
        <w:rPr>
          <w:rFonts w:ascii="Arial" w:hAnsi="Arial" w:cs="Arial"/>
        </w:rPr>
        <w:t xml:space="preserve"> </w:t>
      </w:r>
      <w:r w:rsidRPr="005E3E91">
        <w:rPr>
          <w:rFonts w:ascii="Arial" w:hAnsi="Arial" w:cs="Arial"/>
        </w:rPr>
        <w:t>T</w:t>
      </w:r>
      <w:r w:rsidRPr="005E3E91">
        <w:rPr>
          <w:rFonts w:ascii="Arial" w:hAnsi="Arial" w:cs="Arial"/>
          <w:vertAlign w:val="subscript"/>
        </w:rPr>
        <w:t>FH</w:t>
      </w:r>
      <w:r w:rsidR="00611DCF">
        <w:rPr>
          <w:rFonts w:ascii="Arial" w:hAnsi="Arial" w:cs="Arial"/>
          <w:vertAlign w:val="subscript"/>
        </w:rPr>
        <w:t xml:space="preserve"> </w:t>
      </w:r>
      <w:proofErr w:type="gramStart"/>
      <w:r w:rsidRPr="005E3E91">
        <w:rPr>
          <w:rFonts w:ascii="Arial" w:hAnsi="Arial" w:cs="Arial"/>
        </w:rPr>
        <w:t>were</w:t>
      </w:r>
      <w:proofErr w:type="gramEnd"/>
      <w:r w:rsidRPr="005E3E91">
        <w:rPr>
          <w:rFonts w:ascii="Arial" w:hAnsi="Arial" w:cs="Arial"/>
        </w:rPr>
        <w:t xml:space="preserve"> </w:t>
      </w:r>
      <w:r w:rsidR="00D72D40">
        <w:rPr>
          <w:rFonts w:ascii="Arial" w:hAnsi="Arial" w:cs="Arial"/>
        </w:rPr>
        <w:t>found</w:t>
      </w:r>
      <w:r w:rsidR="00D72D40" w:rsidRPr="005E3E91">
        <w:rPr>
          <w:rFonts w:ascii="Arial" w:hAnsi="Arial" w:cs="Arial"/>
        </w:rPr>
        <w:t xml:space="preserve"> </w:t>
      </w:r>
      <w:r w:rsidRPr="005E3E91">
        <w:rPr>
          <w:rFonts w:ascii="Arial" w:hAnsi="Arial" w:cs="Arial"/>
        </w:rPr>
        <w:t>(</w:t>
      </w:r>
      <w:r w:rsidRPr="005E3E91">
        <w:rPr>
          <w:rFonts w:ascii="Arial" w:hAnsi="Arial" w:cs="Arial"/>
          <w:b/>
        </w:rPr>
        <w:t>Fig</w:t>
      </w:r>
      <w:r w:rsidR="00EE5469" w:rsidRPr="005E3E91">
        <w:rPr>
          <w:rFonts w:ascii="Arial" w:hAnsi="Arial" w:cs="Arial"/>
          <w:b/>
        </w:rPr>
        <w:t>ure 5B</w:t>
      </w:r>
      <w:r w:rsidRPr="005E3E91">
        <w:rPr>
          <w:rFonts w:ascii="Arial" w:hAnsi="Arial" w:cs="Arial"/>
        </w:rPr>
        <w:t>). Taken together, these data indicated that adoptively transferred nT</w:t>
      </w:r>
      <w:r w:rsidRPr="005E3E91">
        <w:rPr>
          <w:rFonts w:ascii="Arial" w:hAnsi="Arial" w:cs="Arial"/>
          <w:vertAlign w:val="subscript"/>
        </w:rPr>
        <w:t>FH</w:t>
      </w:r>
      <w:r w:rsidRPr="005E3E91">
        <w:rPr>
          <w:rFonts w:ascii="Arial" w:hAnsi="Arial" w:cs="Arial"/>
        </w:rPr>
        <w:t xml:space="preserve"> </w:t>
      </w:r>
      <w:proofErr w:type="gramStart"/>
      <w:r w:rsidRPr="005E3E91">
        <w:rPr>
          <w:rFonts w:ascii="Arial" w:hAnsi="Arial" w:cs="Arial"/>
        </w:rPr>
        <w:t>can</w:t>
      </w:r>
      <w:proofErr w:type="gramEnd"/>
      <w:r w:rsidRPr="005E3E91">
        <w:rPr>
          <w:rFonts w:ascii="Arial" w:hAnsi="Arial" w:cs="Arial"/>
        </w:rPr>
        <w:t xml:space="preserve"> persist for at least 6 wk with most maintaining their original identity.</w:t>
      </w:r>
    </w:p>
    <w:p w14:paraId="06DB18F0" w14:textId="76B79658" w:rsidR="00D72D40" w:rsidRDefault="00F27978" w:rsidP="00611DCF">
      <w:pPr>
        <w:spacing w:after="120" w:line="360" w:lineRule="auto"/>
        <w:rPr>
          <w:rFonts w:ascii="Arial" w:hAnsi="Arial" w:cs="Arial"/>
        </w:rPr>
      </w:pPr>
      <w:r w:rsidRPr="005E3E91">
        <w:rPr>
          <w:rFonts w:ascii="Arial" w:hAnsi="Arial" w:cs="Arial"/>
        </w:rPr>
        <w:t>We then examined how the transferred nT</w:t>
      </w:r>
      <w:r w:rsidRPr="005E3E91">
        <w:rPr>
          <w:rFonts w:ascii="Arial" w:hAnsi="Arial" w:cs="Arial"/>
          <w:vertAlign w:val="subscript"/>
        </w:rPr>
        <w:t xml:space="preserve">FH </w:t>
      </w:r>
      <w:r w:rsidRPr="005E3E91">
        <w:rPr>
          <w:rFonts w:ascii="Arial" w:hAnsi="Arial" w:cs="Arial"/>
        </w:rPr>
        <w:t xml:space="preserve">would respond to antigenic challenge by immunizing recipient mice with DNP-KLH. FACS analyses of </w:t>
      </w:r>
      <w:r w:rsidR="00611DCF">
        <w:rPr>
          <w:rFonts w:ascii="Arial" w:hAnsi="Arial" w:cs="Arial"/>
        </w:rPr>
        <w:t>spleen</w:t>
      </w:r>
      <w:r w:rsidRPr="005E3E91">
        <w:rPr>
          <w:rFonts w:ascii="Arial" w:hAnsi="Arial" w:cs="Arial"/>
        </w:rPr>
        <w:t xml:space="preserve"> cells performed 10 days later showed that the frequency of VFP</w:t>
      </w:r>
      <w:r w:rsidRPr="005E3E91">
        <w:rPr>
          <w:rFonts w:ascii="Arial" w:hAnsi="Arial" w:cs="Arial"/>
          <w:vertAlign w:val="superscript"/>
        </w:rPr>
        <w:t>+</w:t>
      </w:r>
      <w:r w:rsidRPr="005E3E91">
        <w:rPr>
          <w:rFonts w:ascii="Arial" w:hAnsi="Arial" w:cs="Arial"/>
        </w:rPr>
        <w:t xml:space="preserve"> cells in immunized recipients was twice that of non-immunized mice (</w:t>
      </w:r>
      <w:r w:rsidRPr="005E3E91">
        <w:rPr>
          <w:rFonts w:ascii="Arial" w:hAnsi="Arial" w:cs="Arial"/>
          <w:b/>
        </w:rPr>
        <w:t>Fig</w:t>
      </w:r>
      <w:r w:rsidR="00EE5469" w:rsidRPr="005E3E91">
        <w:rPr>
          <w:rFonts w:ascii="Arial" w:hAnsi="Arial" w:cs="Arial"/>
          <w:b/>
        </w:rPr>
        <w:t>ure</w:t>
      </w:r>
      <w:r w:rsidRPr="005E3E91">
        <w:rPr>
          <w:rFonts w:ascii="Arial" w:hAnsi="Arial" w:cs="Arial"/>
          <w:b/>
        </w:rPr>
        <w:t xml:space="preserve"> 5</w:t>
      </w:r>
      <w:r w:rsidR="00EE5469" w:rsidRPr="005E3E91">
        <w:rPr>
          <w:rFonts w:ascii="Arial" w:hAnsi="Arial" w:cs="Arial"/>
          <w:b/>
        </w:rPr>
        <w:t>C</w:t>
      </w:r>
      <w:r w:rsidRPr="005E3E91">
        <w:rPr>
          <w:rFonts w:ascii="Arial" w:hAnsi="Arial" w:cs="Arial"/>
        </w:rPr>
        <w:t>). Phenotypic analyses of VFP</w:t>
      </w:r>
      <w:r w:rsidRPr="005E3E91">
        <w:rPr>
          <w:rFonts w:ascii="Arial" w:hAnsi="Arial" w:cs="Arial"/>
          <w:vertAlign w:val="superscript"/>
        </w:rPr>
        <w:t>+</w:t>
      </w:r>
      <w:r w:rsidRPr="005E3E91">
        <w:rPr>
          <w:rFonts w:ascii="Arial" w:hAnsi="Arial" w:cs="Arial"/>
        </w:rPr>
        <w:t xml:space="preserve"> cells from immunized and non-immunized mice showed that antigenic challenge had little or no effect on the frequencies of nT</w:t>
      </w:r>
      <w:r w:rsidRPr="005E3E91">
        <w:rPr>
          <w:rFonts w:ascii="Arial" w:hAnsi="Arial" w:cs="Arial"/>
          <w:vertAlign w:val="subscript"/>
        </w:rPr>
        <w:t>FH</w:t>
      </w:r>
      <w:r w:rsidRPr="005E3E91">
        <w:rPr>
          <w:rFonts w:ascii="Arial" w:hAnsi="Arial" w:cs="Arial"/>
        </w:rPr>
        <w:t xml:space="preserve"> or pre-T</w:t>
      </w:r>
      <w:r w:rsidRPr="005E3E91">
        <w:rPr>
          <w:rFonts w:ascii="Arial" w:hAnsi="Arial" w:cs="Arial"/>
          <w:vertAlign w:val="subscript"/>
        </w:rPr>
        <w:t>FH</w:t>
      </w:r>
      <w:r w:rsidRPr="005E3E91">
        <w:rPr>
          <w:rFonts w:ascii="Arial" w:hAnsi="Arial" w:cs="Arial"/>
        </w:rPr>
        <w:t xml:space="preserve"> while the frequencies of full </w:t>
      </w:r>
      <w:r w:rsidR="00D72D40">
        <w:rPr>
          <w:rFonts w:ascii="Arial" w:hAnsi="Arial" w:cs="Arial"/>
        </w:rPr>
        <w:t>CXCR5</w:t>
      </w:r>
      <w:r w:rsidR="00D72D40" w:rsidRPr="008501B2">
        <w:rPr>
          <w:rFonts w:ascii="Arial" w:hAnsi="Arial" w:cs="Arial"/>
          <w:vertAlign w:val="superscript"/>
        </w:rPr>
        <w:t>+</w:t>
      </w:r>
      <w:r w:rsidR="00D72D40">
        <w:rPr>
          <w:rFonts w:ascii="Arial" w:hAnsi="Arial" w:cs="Arial"/>
        </w:rPr>
        <w:t>PD1</w:t>
      </w:r>
      <w:r w:rsidR="00D72D40" w:rsidRPr="008501B2">
        <w:rPr>
          <w:rFonts w:ascii="Arial" w:hAnsi="Arial" w:cs="Arial"/>
          <w:vertAlign w:val="superscript"/>
        </w:rPr>
        <w:t>+</w:t>
      </w:r>
      <w:r w:rsidR="00D72D40">
        <w:rPr>
          <w:rFonts w:ascii="Arial" w:hAnsi="Arial" w:cs="Arial"/>
        </w:rPr>
        <w:t xml:space="preserve"> </w:t>
      </w:r>
      <w:r w:rsidR="00D72D40" w:rsidRPr="005E3E91">
        <w:rPr>
          <w:rFonts w:ascii="Arial" w:hAnsi="Arial" w:cs="Arial"/>
        </w:rPr>
        <w:t>T</w:t>
      </w:r>
      <w:r w:rsidR="00D72D40" w:rsidRPr="005E3E91">
        <w:rPr>
          <w:rFonts w:ascii="Arial" w:hAnsi="Arial" w:cs="Arial"/>
          <w:vertAlign w:val="subscript"/>
        </w:rPr>
        <w:t>FH</w:t>
      </w:r>
      <w:r w:rsidR="00D72D40" w:rsidRPr="005E3E91">
        <w:rPr>
          <w:rFonts w:ascii="Arial" w:hAnsi="Arial" w:cs="Arial"/>
        </w:rPr>
        <w:t xml:space="preserve"> </w:t>
      </w:r>
      <w:r w:rsidRPr="005E3E91">
        <w:rPr>
          <w:rFonts w:ascii="Arial" w:hAnsi="Arial" w:cs="Arial"/>
        </w:rPr>
        <w:t>were significantly increased over the frequencies of these cells in unimmunized mice (</w:t>
      </w:r>
      <w:r w:rsidRPr="005E3E91">
        <w:rPr>
          <w:rFonts w:ascii="Arial" w:hAnsi="Arial" w:cs="Arial"/>
          <w:b/>
        </w:rPr>
        <w:t>Fig</w:t>
      </w:r>
      <w:r w:rsidR="00EE5469" w:rsidRPr="005E3E91">
        <w:rPr>
          <w:rFonts w:ascii="Arial" w:hAnsi="Arial" w:cs="Arial"/>
          <w:b/>
        </w:rPr>
        <w:t xml:space="preserve">ure </w:t>
      </w:r>
      <w:r w:rsidRPr="005E3E91">
        <w:rPr>
          <w:rFonts w:ascii="Arial" w:hAnsi="Arial" w:cs="Arial"/>
          <w:b/>
        </w:rPr>
        <w:t>5</w:t>
      </w:r>
      <w:r w:rsidR="00EE5469" w:rsidRPr="005E3E91">
        <w:rPr>
          <w:rFonts w:ascii="Arial" w:hAnsi="Arial" w:cs="Arial"/>
          <w:b/>
        </w:rPr>
        <w:t>D</w:t>
      </w:r>
      <w:r w:rsidRPr="005E3E91">
        <w:rPr>
          <w:rFonts w:ascii="Arial" w:hAnsi="Arial" w:cs="Arial"/>
        </w:rPr>
        <w:t xml:space="preserve">). </w:t>
      </w:r>
      <w:r w:rsidR="00D72D40">
        <w:rPr>
          <w:rFonts w:ascii="Arial" w:hAnsi="Arial" w:cs="Arial"/>
        </w:rPr>
        <w:t>These results showed that nT</w:t>
      </w:r>
      <w:r w:rsidR="00D72D40" w:rsidRPr="00611DCF">
        <w:rPr>
          <w:rFonts w:ascii="Arial" w:hAnsi="Arial" w:cs="Arial"/>
          <w:vertAlign w:val="subscript"/>
        </w:rPr>
        <w:t>FH</w:t>
      </w:r>
      <w:r w:rsidR="00D72D40">
        <w:rPr>
          <w:rFonts w:ascii="Arial" w:hAnsi="Arial" w:cs="Arial"/>
        </w:rPr>
        <w:t xml:space="preserve"> cells are responsive to foreign antigen stimulation causing them to readily differentiate into fully mature T</w:t>
      </w:r>
      <w:r w:rsidR="00D72D40" w:rsidRPr="00611DCF">
        <w:rPr>
          <w:rFonts w:ascii="Arial" w:hAnsi="Arial" w:cs="Arial"/>
          <w:vertAlign w:val="subscript"/>
        </w:rPr>
        <w:t>FH</w:t>
      </w:r>
      <w:r w:rsidR="00D72D40">
        <w:rPr>
          <w:rFonts w:ascii="Arial" w:hAnsi="Arial" w:cs="Arial"/>
        </w:rPr>
        <w:t xml:space="preserve">. </w:t>
      </w:r>
    </w:p>
    <w:p w14:paraId="1192EB08" w14:textId="77777777" w:rsidR="00F27978" w:rsidRDefault="00F27978" w:rsidP="009C25DE">
      <w:pPr>
        <w:spacing w:after="120" w:line="360" w:lineRule="auto"/>
        <w:rPr>
          <w:rFonts w:ascii="Arial" w:hAnsi="Arial" w:cs="Arial"/>
        </w:rPr>
      </w:pPr>
    </w:p>
    <w:p w14:paraId="0CC3871C" w14:textId="1AEBF6BE" w:rsidR="003C6E84" w:rsidRDefault="002958FC" w:rsidP="009C25DE">
      <w:pPr>
        <w:spacing w:after="120" w:line="360" w:lineRule="auto"/>
        <w:rPr>
          <w:rFonts w:ascii="Arial" w:hAnsi="Arial" w:cs="Arial"/>
          <w:b/>
        </w:rPr>
      </w:pPr>
      <w:proofErr w:type="gramStart"/>
      <w:r w:rsidRPr="005E3E91">
        <w:rPr>
          <w:rFonts w:ascii="Arial" w:hAnsi="Arial" w:cs="Arial"/>
          <w:b/>
        </w:rPr>
        <w:t>nT</w:t>
      </w:r>
      <w:r w:rsidRPr="005E3E91">
        <w:rPr>
          <w:rFonts w:ascii="Arial" w:hAnsi="Arial" w:cs="Arial"/>
          <w:b/>
          <w:vertAlign w:val="subscript"/>
        </w:rPr>
        <w:t>FH</w:t>
      </w:r>
      <w:proofErr w:type="gramEnd"/>
      <w:r w:rsidRPr="009C25DE">
        <w:rPr>
          <w:rFonts w:ascii="Arial" w:hAnsi="Arial" w:cs="Arial"/>
          <w:b/>
        </w:rPr>
        <w:t xml:space="preserve"> </w:t>
      </w:r>
      <w:r>
        <w:rPr>
          <w:rFonts w:ascii="Arial" w:hAnsi="Arial" w:cs="Arial"/>
          <w:b/>
        </w:rPr>
        <w:t>develop in the</w:t>
      </w:r>
      <w:r w:rsidRPr="002958FC">
        <w:rPr>
          <w:rFonts w:ascii="Arial" w:hAnsi="Arial" w:cs="Arial"/>
          <w:b/>
        </w:rPr>
        <w:t xml:space="preserve"> </w:t>
      </w:r>
      <w:r w:rsidR="00C0713A">
        <w:rPr>
          <w:rFonts w:ascii="Arial" w:hAnsi="Arial" w:cs="Arial"/>
          <w:b/>
        </w:rPr>
        <w:t xml:space="preserve">neonatal </w:t>
      </w:r>
      <w:r>
        <w:rPr>
          <w:rFonts w:ascii="Arial" w:hAnsi="Arial" w:cs="Arial"/>
          <w:b/>
        </w:rPr>
        <w:t>thymus through IL6, IL21 and AIRE.</w:t>
      </w:r>
    </w:p>
    <w:p w14:paraId="071E6A8C" w14:textId="42359DA3" w:rsidR="001C556E" w:rsidRDefault="008501B2" w:rsidP="009C25DE">
      <w:pPr>
        <w:spacing w:after="120" w:line="360" w:lineRule="auto"/>
        <w:rPr>
          <w:rFonts w:ascii="Arial" w:hAnsi="Arial" w:cs="Arial"/>
        </w:rPr>
      </w:pPr>
      <w:r>
        <w:rPr>
          <w:rFonts w:ascii="Arial" w:hAnsi="Arial"/>
        </w:rPr>
        <w:t xml:space="preserve">Classically, T cells selected </w:t>
      </w:r>
      <w:r>
        <w:rPr>
          <w:rFonts w:ascii="Arial" w:hAnsi="Arial" w:cs="Arial"/>
        </w:rPr>
        <w:t xml:space="preserve">positively and negatively by self-peptide (p)/MHC ligands </w:t>
      </w:r>
      <w:r>
        <w:rPr>
          <w:rFonts w:ascii="Arial" w:hAnsi="Arial"/>
        </w:rPr>
        <w:t>in the thymus are released to the periphery in a naïve state. However, it is increasingly appreciated that a fraction of them, including nT</w:t>
      </w:r>
      <w:r w:rsidRPr="003E4671">
        <w:rPr>
          <w:rFonts w:ascii="Arial" w:hAnsi="Arial"/>
          <w:vertAlign w:val="subscript"/>
        </w:rPr>
        <w:t>REG</w:t>
      </w:r>
      <w:r>
        <w:rPr>
          <w:rFonts w:ascii="Arial" w:hAnsi="Arial"/>
        </w:rPr>
        <w:t>, are activated through this selection process in thymi</w:t>
      </w:r>
      <w:r w:rsidR="00D04480">
        <w:rPr>
          <w:rFonts w:ascii="Arial" w:hAnsi="Arial"/>
        </w:rPr>
        <w:t xml:space="preserve"> </w:t>
      </w:r>
      <w:r w:rsidR="00D04480">
        <w:rPr>
          <w:rFonts w:ascii="Arial" w:hAnsi="Arial"/>
        </w:rPr>
        <w:fldChar w:fldCharType="begin">
          <w:fldData xml:space="preserve">PEVuZE5vdGU+PENpdGU+PEF1dGhvcj5Eb25zPC9BdXRob3I+PFllYXI+MjAxMjwvWWVhcj48UmVj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</w:fldData>
        </w:fldChar>
      </w:r>
      <w:r w:rsidR="00D04480">
        <w:rPr>
          <w:rFonts w:ascii="Arial" w:hAnsi="Arial"/>
        </w:rPr>
        <w:instrText xml:space="preserve"> ADDIN EN.CITE </w:instrText>
      </w:r>
      <w:r w:rsidR="00D04480">
        <w:rPr>
          <w:rFonts w:ascii="Arial" w:hAnsi="Arial"/>
        </w:rPr>
        <w:fldChar w:fldCharType="begin">
          <w:fldData xml:space="preserve">PEVuZE5vdGU+PENpdGU+PEF1dGhvcj5Eb25zPC9BdXRob3I+PFllYXI+MjAxMjwvWWVhcj48UmVj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</w:fldData>
        </w:fldChar>
      </w:r>
      <w:r w:rsidR="00D04480">
        <w:rPr>
          <w:rFonts w:ascii="Arial" w:hAnsi="Arial"/>
        </w:rPr>
        <w:instrText xml:space="preserve"> ADDIN EN.CITE.DATA </w:instrText>
      </w:r>
      <w:r w:rsidR="00D04480">
        <w:rPr>
          <w:rFonts w:ascii="Arial" w:hAnsi="Arial"/>
        </w:rPr>
      </w:r>
      <w:r w:rsidR="00D04480">
        <w:rPr>
          <w:rFonts w:ascii="Arial" w:hAnsi="Arial"/>
        </w:rPr>
        <w:fldChar w:fldCharType="end"/>
      </w:r>
      <w:r w:rsidR="00D04480">
        <w:rPr>
          <w:rFonts w:ascii="Arial" w:hAnsi="Arial"/>
        </w:rPr>
      </w:r>
      <w:r w:rsidR="00D04480">
        <w:rPr>
          <w:rFonts w:ascii="Arial" w:hAnsi="Arial"/>
        </w:rPr>
        <w:fldChar w:fldCharType="separate"/>
      </w:r>
      <w:r w:rsidR="00D04480">
        <w:rPr>
          <w:rFonts w:ascii="Arial" w:hAnsi="Arial"/>
          <w:noProof/>
        </w:rPr>
        <w:t>(</w:t>
      </w:r>
      <w:hyperlink w:anchor="_ENREF_6" w:tooltip="Chatenoud, 2011 #144" w:history="1">
        <w:r w:rsidR="009C25DE">
          <w:rPr>
            <w:rFonts w:ascii="Arial" w:hAnsi="Arial"/>
            <w:noProof/>
          </w:rPr>
          <w:t>Chatenoud, 2011</w:t>
        </w:r>
      </w:hyperlink>
      <w:r w:rsidR="00D04480">
        <w:rPr>
          <w:rFonts w:ascii="Arial" w:hAnsi="Arial"/>
          <w:noProof/>
        </w:rPr>
        <w:t xml:space="preserve">; </w:t>
      </w:r>
      <w:hyperlink w:anchor="_ENREF_15" w:tooltip="Dons, 2012 #141" w:history="1">
        <w:r w:rsidR="009C25DE">
          <w:rPr>
            <w:rFonts w:ascii="Arial" w:hAnsi="Arial"/>
            <w:noProof/>
          </w:rPr>
          <w:t>Dons et al., 2012</w:t>
        </w:r>
      </w:hyperlink>
      <w:r w:rsidR="00D04480">
        <w:rPr>
          <w:rFonts w:ascii="Arial" w:hAnsi="Arial"/>
          <w:noProof/>
        </w:rPr>
        <w:t>)</w:t>
      </w:r>
      <w:r w:rsidR="00D04480">
        <w:rPr>
          <w:rFonts w:ascii="Arial" w:hAnsi="Arial"/>
        </w:rPr>
        <w:fldChar w:fldCharType="end"/>
      </w:r>
      <w:r>
        <w:rPr>
          <w:rFonts w:ascii="Arial" w:hAnsi="Arial"/>
        </w:rPr>
        <w:t xml:space="preserve">. </w:t>
      </w:r>
      <w:r>
        <w:rPr>
          <w:rFonts w:ascii="Arial" w:hAnsi="Arial" w:cs="Arial"/>
        </w:rPr>
        <w:t>W</w:t>
      </w:r>
      <w:r w:rsidR="00F27978" w:rsidRPr="005E3E91">
        <w:rPr>
          <w:rFonts w:ascii="Arial" w:hAnsi="Arial" w:cs="Arial"/>
        </w:rPr>
        <w:t>e performed FACS analyses of thymocytes and spleen cells from WT and naïve</w:t>
      </w:r>
      <w:r>
        <w:rPr>
          <w:rFonts w:ascii="Arial" w:hAnsi="Arial" w:cs="Arial"/>
        </w:rPr>
        <w:t xml:space="preserve"> </w:t>
      </w:r>
      <w:r w:rsidR="00F27978" w:rsidRPr="005E3E91">
        <w:rPr>
          <w:rFonts w:ascii="Arial" w:hAnsi="Arial" w:cs="Arial"/>
        </w:rPr>
        <w:t xml:space="preserve">IL21-VFP mice </w:t>
      </w:r>
      <w:r>
        <w:rPr>
          <w:rFonts w:ascii="Arial" w:hAnsi="Arial" w:cs="Arial"/>
        </w:rPr>
        <w:t xml:space="preserve">at 2 d, 2 wk and 4 wk of age. </w:t>
      </w:r>
      <w:r w:rsidR="00F27978" w:rsidRPr="005E3E91">
        <w:rPr>
          <w:rFonts w:ascii="Arial" w:hAnsi="Arial" w:cs="Arial"/>
        </w:rPr>
        <w:t xml:space="preserve">Very few </w:t>
      </w:r>
      <w:r>
        <w:rPr>
          <w:rFonts w:ascii="Arial" w:hAnsi="Arial" w:cs="Arial"/>
        </w:rPr>
        <w:t>nT</w:t>
      </w:r>
      <w:r w:rsidRPr="008501B2">
        <w:rPr>
          <w:rFonts w:ascii="Arial" w:hAnsi="Arial" w:cs="Arial"/>
          <w:vertAlign w:val="subscript"/>
        </w:rPr>
        <w:t>FH</w:t>
      </w:r>
      <w:r w:rsidR="00F27978" w:rsidRPr="005E3E91">
        <w:rPr>
          <w:rFonts w:ascii="Arial" w:hAnsi="Arial" w:cs="Arial"/>
        </w:rPr>
        <w:t xml:space="preserve"> were present in the thymi or spleens of 2 d old mice (</w:t>
      </w:r>
      <w:r w:rsidR="00F27978" w:rsidRPr="005E3E91">
        <w:rPr>
          <w:rFonts w:ascii="Arial" w:hAnsi="Arial" w:cs="Arial"/>
          <w:b/>
        </w:rPr>
        <w:t>Fig</w:t>
      </w:r>
      <w:r w:rsidR="008C72BB" w:rsidRPr="005E3E91">
        <w:rPr>
          <w:rFonts w:ascii="Arial" w:hAnsi="Arial" w:cs="Arial"/>
          <w:b/>
        </w:rPr>
        <w:t xml:space="preserve">ure </w:t>
      </w:r>
      <w:r w:rsidR="00F27978" w:rsidRPr="005E3E91">
        <w:rPr>
          <w:rFonts w:ascii="Arial" w:hAnsi="Arial" w:cs="Arial"/>
          <w:b/>
        </w:rPr>
        <w:t>6</w:t>
      </w:r>
      <w:r w:rsidR="008C72BB" w:rsidRPr="005E3E91">
        <w:rPr>
          <w:rFonts w:ascii="Arial" w:hAnsi="Arial" w:cs="Arial"/>
          <w:b/>
        </w:rPr>
        <w:t>A and B</w:t>
      </w:r>
      <w:r w:rsidR="00F27978" w:rsidRPr="005E3E91">
        <w:rPr>
          <w:rFonts w:ascii="Arial" w:hAnsi="Arial" w:cs="Arial"/>
        </w:rPr>
        <w:t xml:space="preserve">) </w:t>
      </w:r>
      <w:r>
        <w:rPr>
          <w:rFonts w:ascii="Arial" w:hAnsi="Arial" w:cs="Arial"/>
        </w:rPr>
        <w:t>but were</w:t>
      </w:r>
      <w:r w:rsidR="008C72BB" w:rsidRPr="005E3E91">
        <w:rPr>
          <w:rFonts w:ascii="Arial" w:hAnsi="Arial" w:cs="Arial"/>
        </w:rPr>
        <w:t xml:space="preserve"> </w:t>
      </w:r>
      <w:r>
        <w:rPr>
          <w:rFonts w:ascii="Arial" w:hAnsi="Arial" w:cs="Arial"/>
        </w:rPr>
        <w:t>increasingly detected at later ages</w:t>
      </w:r>
      <w:r w:rsidR="00F27978" w:rsidRPr="005E3E91">
        <w:rPr>
          <w:rFonts w:ascii="Arial" w:hAnsi="Arial" w:cs="Arial"/>
        </w:rPr>
        <w:t xml:space="preserve"> (</w:t>
      </w:r>
      <w:r w:rsidR="008C72BB" w:rsidRPr="005E3E91">
        <w:rPr>
          <w:rFonts w:ascii="Arial" w:hAnsi="Arial" w:cs="Arial"/>
          <w:b/>
        </w:rPr>
        <w:t>Figure 6A and B</w:t>
      </w:r>
      <w:r w:rsidR="00F27978" w:rsidRPr="005E3E91">
        <w:rPr>
          <w:rFonts w:ascii="Arial" w:hAnsi="Arial" w:cs="Arial"/>
        </w:rPr>
        <w:t xml:space="preserve">).  </w:t>
      </w:r>
      <w:r>
        <w:rPr>
          <w:rFonts w:ascii="Arial" w:hAnsi="Arial" w:cs="Arial"/>
        </w:rPr>
        <w:t xml:space="preserve">For comparison, we also </w:t>
      </w:r>
      <w:r w:rsidR="00F27978" w:rsidRPr="005E3E91">
        <w:rPr>
          <w:rFonts w:ascii="Arial" w:hAnsi="Arial" w:cs="Arial"/>
        </w:rPr>
        <w:t>examined t</w:t>
      </w:r>
      <w:r>
        <w:rPr>
          <w:rFonts w:ascii="Arial" w:hAnsi="Arial" w:cs="Arial"/>
        </w:rPr>
        <w:t>hymic</w:t>
      </w:r>
      <w:r w:rsidR="00F27978" w:rsidRPr="005E3E91">
        <w:rPr>
          <w:rFonts w:ascii="Arial" w:hAnsi="Arial" w:cs="Arial"/>
        </w:rPr>
        <w:t xml:space="preserve"> frequencies of </w:t>
      </w:r>
      <w:r w:rsidR="008B7839">
        <w:rPr>
          <w:rFonts w:ascii="Arial" w:hAnsi="Arial" w:cs="Arial"/>
        </w:rPr>
        <w:t>CD4 T</w:t>
      </w:r>
      <w:r w:rsidR="00F27978" w:rsidRPr="005E3E91">
        <w:rPr>
          <w:rFonts w:ascii="Arial" w:hAnsi="Arial" w:cs="Arial"/>
        </w:rPr>
        <w:t xml:space="preserve"> cells</w:t>
      </w:r>
      <w:r w:rsidR="008B7839">
        <w:rPr>
          <w:rFonts w:ascii="Arial" w:hAnsi="Arial" w:cs="Arial"/>
        </w:rPr>
        <w:t xml:space="preserve"> expressing </w:t>
      </w:r>
      <w:r w:rsidR="008B7839">
        <w:rPr>
          <w:rFonts w:ascii="Arial" w:hAnsi="Arial" w:cs="Arial"/>
        </w:rPr>
        <w:t></w:t>
      </w:r>
      <w:r w:rsidR="008B7839">
        <w:rPr>
          <w:rFonts w:ascii="Arial" w:hAnsi="Arial" w:cs="Arial"/>
        </w:rPr>
        <w:t></w:t>
      </w:r>
      <w:r w:rsidR="008B7839">
        <w:rPr>
          <w:rFonts w:ascii="Arial" w:hAnsi="Arial" w:cs="Arial"/>
        </w:rPr>
        <w:t></w:t>
      </w:r>
      <w:r w:rsidR="008B7839">
        <w:rPr>
          <w:rFonts w:ascii="Arial" w:hAnsi="Arial" w:cs="Arial"/>
        </w:rPr>
        <w:t xml:space="preserve">, IL17, IFNγ, IL21 and FoxP3 using the appropriate reporter mice at 4-6 wks of age </w:t>
      </w:r>
      <w:r w:rsidR="00F27978" w:rsidRPr="005E3E91">
        <w:rPr>
          <w:rFonts w:ascii="Arial" w:hAnsi="Arial" w:cs="Arial"/>
        </w:rPr>
        <w:t>(</w:t>
      </w:r>
      <w:r w:rsidR="008C72BB" w:rsidRPr="005E3E91">
        <w:rPr>
          <w:rFonts w:ascii="Arial" w:hAnsi="Arial" w:cs="Arial"/>
          <w:b/>
        </w:rPr>
        <w:t>Figure 6</w:t>
      </w:r>
      <w:r w:rsidR="008B7839">
        <w:rPr>
          <w:rFonts w:ascii="Arial" w:hAnsi="Arial" w:cs="Arial"/>
          <w:b/>
        </w:rPr>
        <w:t>C</w:t>
      </w:r>
      <w:r w:rsidR="00F27978" w:rsidRPr="005E3E91">
        <w:rPr>
          <w:rFonts w:ascii="Arial" w:hAnsi="Arial" w:cs="Arial"/>
        </w:rPr>
        <w:t xml:space="preserve">). </w:t>
      </w:r>
      <w:r w:rsidR="008B7839">
        <w:rPr>
          <w:rFonts w:ascii="Arial" w:hAnsi="Arial" w:cs="Arial"/>
        </w:rPr>
        <w:t>Only IL21</w:t>
      </w:r>
      <w:r w:rsidR="008B7839" w:rsidRPr="008B7839">
        <w:rPr>
          <w:rFonts w:ascii="Arial" w:hAnsi="Arial" w:cs="Arial"/>
          <w:vertAlign w:val="superscript"/>
        </w:rPr>
        <w:t>+</w:t>
      </w:r>
      <w:r w:rsidR="008B7839">
        <w:rPr>
          <w:rFonts w:ascii="Arial" w:hAnsi="Arial" w:cs="Arial"/>
        </w:rPr>
        <w:t xml:space="preserve"> and Foxp3</w:t>
      </w:r>
      <w:r w:rsidR="008B7839" w:rsidRPr="008B7839">
        <w:rPr>
          <w:rFonts w:ascii="Arial" w:hAnsi="Arial" w:cs="Arial"/>
          <w:vertAlign w:val="superscript"/>
        </w:rPr>
        <w:t>+</w:t>
      </w:r>
      <w:r w:rsidR="008B7839">
        <w:rPr>
          <w:rFonts w:ascii="Arial" w:hAnsi="Arial" w:cs="Arial"/>
        </w:rPr>
        <w:t xml:space="preserve"> CD4 T cells were found in significant frequencies, with FoxP3</w:t>
      </w:r>
      <w:r w:rsidR="008B7839" w:rsidRPr="008B7839">
        <w:rPr>
          <w:rFonts w:ascii="Arial" w:hAnsi="Arial" w:cs="Arial"/>
          <w:vertAlign w:val="superscript"/>
        </w:rPr>
        <w:t>+</w:t>
      </w:r>
      <w:r w:rsidR="008B7839">
        <w:rPr>
          <w:rFonts w:ascii="Arial" w:hAnsi="Arial" w:cs="Arial"/>
        </w:rPr>
        <w:t xml:space="preserve"> CD4 T cells clearly dominating</w:t>
      </w:r>
      <w:r w:rsidR="00F27978" w:rsidRPr="005E3E91">
        <w:rPr>
          <w:rFonts w:ascii="Arial" w:hAnsi="Arial" w:cs="Arial"/>
        </w:rPr>
        <w:t xml:space="preserve"> (</w:t>
      </w:r>
      <w:r w:rsidR="00F27978" w:rsidRPr="005E3E91">
        <w:rPr>
          <w:rFonts w:ascii="Arial" w:hAnsi="Arial" w:cs="Arial"/>
          <w:b/>
        </w:rPr>
        <w:t>Fig</w:t>
      </w:r>
      <w:r w:rsidR="008C72BB" w:rsidRPr="005E3E91">
        <w:rPr>
          <w:rFonts w:ascii="Arial" w:hAnsi="Arial" w:cs="Arial"/>
          <w:b/>
        </w:rPr>
        <w:t xml:space="preserve">ure </w:t>
      </w:r>
      <w:r w:rsidR="00F27978" w:rsidRPr="005E3E91">
        <w:rPr>
          <w:rFonts w:ascii="Arial" w:hAnsi="Arial" w:cs="Arial"/>
          <w:b/>
        </w:rPr>
        <w:t>6</w:t>
      </w:r>
      <w:r w:rsidR="008C72BB" w:rsidRPr="005E3E91">
        <w:rPr>
          <w:rFonts w:ascii="Arial" w:hAnsi="Arial" w:cs="Arial"/>
          <w:b/>
        </w:rPr>
        <w:t>C</w:t>
      </w:r>
      <w:r w:rsidR="00F27978" w:rsidRPr="005E3E91">
        <w:rPr>
          <w:rFonts w:ascii="Arial" w:hAnsi="Arial" w:cs="Arial"/>
        </w:rPr>
        <w:t xml:space="preserve">). </w:t>
      </w:r>
      <w:r w:rsidR="001C556E">
        <w:rPr>
          <w:rFonts w:ascii="Arial" w:hAnsi="Arial" w:cs="Arial"/>
        </w:rPr>
        <w:t xml:space="preserve"> To determine if CD4</w:t>
      </w:r>
      <w:r w:rsidR="001C556E" w:rsidRPr="001C556E">
        <w:rPr>
          <w:rFonts w:ascii="Arial" w:hAnsi="Arial" w:cs="Arial"/>
          <w:vertAlign w:val="superscript"/>
        </w:rPr>
        <w:t>+</w:t>
      </w:r>
      <w:r w:rsidR="001C556E">
        <w:rPr>
          <w:rFonts w:ascii="Arial" w:hAnsi="Arial" w:cs="Arial"/>
        </w:rPr>
        <w:t xml:space="preserve"> thymocytes expressing IL21 share cell surface markers with peripheral nT</w:t>
      </w:r>
      <w:r w:rsidR="001C556E" w:rsidRPr="001C556E">
        <w:rPr>
          <w:rFonts w:ascii="Arial" w:hAnsi="Arial" w:cs="Arial"/>
          <w:vertAlign w:val="subscript"/>
        </w:rPr>
        <w:t>FH</w:t>
      </w:r>
      <w:r w:rsidR="001C556E">
        <w:rPr>
          <w:rFonts w:ascii="Arial" w:hAnsi="Arial" w:cs="Arial"/>
        </w:rPr>
        <w:t>, we analyzed the patterns of expression of CD44, ICOS, CD5 and CD3e in VFP</w:t>
      </w:r>
      <w:r w:rsidR="001C556E" w:rsidRPr="001C556E">
        <w:rPr>
          <w:rFonts w:ascii="Arial" w:hAnsi="Arial" w:cs="Arial"/>
          <w:vertAlign w:val="superscript"/>
        </w:rPr>
        <w:t xml:space="preserve">+ </w:t>
      </w:r>
      <w:r w:rsidR="001C556E">
        <w:rPr>
          <w:rFonts w:ascii="Arial" w:hAnsi="Arial" w:cs="Arial"/>
        </w:rPr>
        <w:t>CD4 T cells from both sites. However, and in contrast to peripheral nT</w:t>
      </w:r>
      <w:r w:rsidR="001C556E" w:rsidRPr="001C556E">
        <w:rPr>
          <w:rFonts w:ascii="Arial" w:hAnsi="Arial" w:cs="Arial"/>
          <w:vertAlign w:val="subscript"/>
        </w:rPr>
        <w:t>FH</w:t>
      </w:r>
      <w:r w:rsidR="001C556E">
        <w:rPr>
          <w:rFonts w:ascii="Arial" w:hAnsi="Arial" w:cs="Arial"/>
        </w:rPr>
        <w:t>, high ICOS expression was a feature of the great majority of thymic nT</w:t>
      </w:r>
      <w:r w:rsidR="001C556E" w:rsidRPr="001C556E">
        <w:rPr>
          <w:rFonts w:ascii="Arial" w:hAnsi="Arial" w:cs="Arial"/>
          <w:vertAlign w:val="subscript"/>
        </w:rPr>
        <w:t>FH</w:t>
      </w:r>
      <w:r w:rsidR="001C556E">
        <w:rPr>
          <w:rFonts w:ascii="Arial" w:hAnsi="Arial" w:cs="Arial"/>
          <w:vertAlign w:val="subscript"/>
        </w:rPr>
        <w:t xml:space="preserve">, </w:t>
      </w:r>
      <w:r w:rsidR="001C556E">
        <w:rPr>
          <w:rFonts w:ascii="Arial" w:hAnsi="Arial" w:cs="Arial"/>
        </w:rPr>
        <w:t>suggesting that ICOS signaling is heightened during thymic nT</w:t>
      </w:r>
      <w:r w:rsidR="001C556E" w:rsidRPr="001C556E">
        <w:rPr>
          <w:rFonts w:ascii="Arial" w:hAnsi="Arial" w:cs="Arial"/>
          <w:vertAlign w:val="subscript"/>
        </w:rPr>
        <w:t>FH</w:t>
      </w:r>
      <w:r w:rsidR="001C556E">
        <w:rPr>
          <w:rFonts w:ascii="Arial" w:hAnsi="Arial" w:cs="Arial"/>
        </w:rPr>
        <w:t xml:space="preserve"> activation </w:t>
      </w:r>
      <w:r w:rsidR="00F27978" w:rsidRPr="005E3E91">
        <w:rPr>
          <w:rFonts w:ascii="Arial" w:hAnsi="Arial" w:cs="Arial"/>
        </w:rPr>
        <w:t>(</w:t>
      </w:r>
      <w:r w:rsidR="00F27978" w:rsidRPr="005E3E91">
        <w:rPr>
          <w:rFonts w:ascii="Arial" w:hAnsi="Arial" w:cs="Arial"/>
          <w:b/>
        </w:rPr>
        <w:t>Fig</w:t>
      </w:r>
      <w:r w:rsidR="008C72BB" w:rsidRPr="005E3E91">
        <w:rPr>
          <w:rFonts w:ascii="Arial" w:hAnsi="Arial" w:cs="Arial"/>
          <w:b/>
        </w:rPr>
        <w:t>ure</w:t>
      </w:r>
      <w:r w:rsidR="00F27978" w:rsidRPr="005E3E91">
        <w:rPr>
          <w:rFonts w:ascii="Arial" w:hAnsi="Arial" w:cs="Arial"/>
          <w:b/>
        </w:rPr>
        <w:t xml:space="preserve"> 6</w:t>
      </w:r>
      <w:r w:rsidR="008C72BB" w:rsidRPr="005E3E91">
        <w:rPr>
          <w:rFonts w:ascii="Arial" w:hAnsi="Arial" w:cs="Arial"/>
          <w:b/>
        </w:rPr>
        <w:t>D)</w:t>
      </w:r>
      <w:r w:rsidR="00F27978" w:rsidRPr="005E3E91">
        <w:rPr>
          <w:rFonts w:ascii="Arial" w:hAnsi="Arial" w:cs="Arial"/>
          <w:b/>
        </w:rPr>
        <w:t>.</w:t>
      </w:r>
      <w:r w:rsidR="00F27978" w:rsidRPr="005E3E91">
        <w:rPr>
          <w:rFonts w:ascii="Arial" w:hAnsi="Arial" w:cs="Arial"/>
        </w:rPr>
        <w:t xml:space="preserve"> </w:t>
      </w:r>
    </w:p>
    <w:p w14:paraId="7E2F49AE" w14:textId="1DED541A" w:rsidR="005B338E" w:rsidRDefault="001C556E" w:rsidP="009C25DE">
      <w:pPr>
        <w:spacing w:after="120" w:line="360" w:lineRule="auto"/>
        <w:rPr>
          <w:rFonts w:ascii="Arial" w:hAnsi="Arial" w:cs="Arial"/>
        </w:rPr>
      </w:pPr>
      <w:r>
        <w:rPr>
          <w:rFonts w:ascii="Arial" w:hAnsi="Arial" w:cs="Arial"/>
        </w:rPr>
        <w:t>Having previously shown that IL6 and IL21 cooperatively support peripheral nT</w:t>
      </w:r>
      <w:r w:rsidRPr="001C556E">
        <w:rPr>
          <w:rFonts w:ascii="Arial" w:hAnsi="Arial" w:cs="Arial"/>
          <w:vertAlign w:val="subscript"/>
        </w:rPr>
        <w:t>FH</w:t>
      </w:r>
      <w:r>
        <w:rPr>
          <w:rFonts w:ascii="Arial" w:hAnsi="Arial" w:cs="Arial"/>
        </w:rPr>
        <w:t xml:space="preserve"> (</w:t>
      </w:r>
      <w:r w:rsidRPr="001C556E">
        <w:rPr>
          <w:rFonts w:ascii="Arial" w:hAnsi="Arial" w:cs="Arial"/>
          <w:b/>
        </w:rPr>
        <w:t>Figure 2D</w:t>
      </w:r>
      <w:r>
        <w:rPr>
          <w:rFonts w:ascii="Arial" w:hAnsi="Arial" w:cs="Arial"/>
        </w:rPr>
        <w:t>), we asked if</w:t>
      </w:r>
      <w:r w:rsidR="00E71AB1">
        <w:rPr>
          <w:rFonts w:ascii="Arial" w:hAnsi="Arial" w:cs="Arial"/>
        </w:rPr>
        <w:t xml:space="preserve"> the </w:t>
      </w:r>
      <w:r w:rsidR="00F27978" w:rsidRPr="005E3E91">
        <w:rPr>
          <w:rFonts w:ascii="Arial" w:hAnsi="Arial" w:cs="Arial"/>
        </w:rPr>
        <w:t>cytokines</w:t>
      </w:r>
      <w:r w:rsidR="00E71AB1">
        <w:rPr>
          <w:rFonts w:ascii="Arial" w:hAnsi="Arial" w:cs="Arial"/>
        </w:rPr>
        <w:t xml:space="preserve"> contribute to</w:t>
      </w:r>
      <w:r w:rsidR="00F27978" w:rsidRPr="005E3E91">
        <w:rPr>
          <w:rFonts w:ascii="Arial" w:hAnsi="Arial" w:cs="Arial"/>
        </w:rPr>
        <w:t xml:space="preserve"> </w:t>
      </w:r>
      <w:r w:rsidR="00E71AB1">
        <w:rPr>
          <w:rFonts w:ascii="Arial" w:hAnsi="Arial" w:cs="Arial"/>
        </w:rPr>
        <w:t>the</w:t>
      </w:r>
      <w:r w:rsidR="00F27978" w:rsidRPr="005E3E91">
        <w:rPr>
          <w:rFonts w:ascii="Arial" w:hAnsi="Arial" w:cs="Arial"/>
        </w:rPr>
        <w:t xml:space="preserve"> development of thymic nT</w:t>
      </w:r>
      <w:r w:rsidR="00F27978" w:rsidRPr="005E3E91">
        <w:rPr>
          <w:rFonts w:ascii="Arial" w:hAnsi="Arial" w:cs="Arial"/>
          <w:vertAlign w:val="subscript"/>
        </w:rPr>
        <w:t>FH</w:t>
      </w:r>
      <w:r w:rsidR="00E71AB1">
        <w:rPr>
          <w:rFonts w:ascii="Arial" w:hAnsi="Arial" w:cs="Arial"/>
          <w:vertAlign w:val="subscript"/>
        </w:rPr>
        <w:t xml:space="preserve">. </w:t>
      </w:r>
      <w:r w:rsidR="00E71AB1">
        <w:rPr>
          <w:rFonts w:ascii="Arial" w:hAnsi="Arial" w:cs="Arial"/>
        </w:rPr>
        <w:t>Comparisons of</w:t>
      </w:r>
      <w:r w:rsidR="00F27978" w:rsidRPr="005E3E91">
        <w:rPr>
          <w:rFonts w:ascii="Arial" w:hAnsi="Arial" w:cs="Arial"/>
        </w:rPr>
        <w:t xml:space="preserve"> frequencies of nT</w:t>
      </w:r>
      <w:r w:rsidR="00F27978" w:rsidRPr="005E3E91">
        <w:rPr>
          <w:rFonts w:ascii="Arial" w:hAnsi="Arial" w:cs="Arial"/>
          <w:vertAlign w:val="subscript"/>
        </w:rPr>
        <w:t>FH</w:t>
      </w:r>
      <w:r w:rsidR="00F27978" w:rsidRPr="005E3E91">
        <w:rPr>
          <w:rFonts w:ascii="Arial" w:hAnsi="Arial" w:cs="Arial"/>
        </w:rPr>
        <w:t xml:space="preserve"> in</w:t>
      </w:r>
      <w:r w:rsidR="00E71AB1">
        <w:rPr>
          <w:rFonts w:ascii="Arial" w:hAnsi="Arial" w:cs="Arial"/>
        </w:rPr>
        <w:t xml:space="preserve"> </w:t>
      </w:r>
      <w:r w:rsidR="008167FD" w:rsidRPr="005E3E91">
        <w:rPr>
          <w:rFonts w:ascii="Arial" w:hAnsi="Arial" w:cs="Arial"/>
        </w:rPr>
        <w:t>I</w:t>
      </w:r>
      <w:r w:rsidR="00F27978" w:rsidRPr="005E3E91">
        <w:rPr>
          <w:rFonts w:ascii="Arial" w:hAnsi="Arial" w:cs="Arial"/>
        </w:rPr>
        <w:t>L21</w:t>
      </w:r>
      <w:r w:rsidR="008167FD" w:rsidRPr="005E3E91">
        <w:rPr>
          <w:rFonts w:ascii="Arial" w:hAnsi="Arial" w:cs="Arial"/>
        </w:rPr>
        <w:t>-VFP</w:t>
      </w:r>
      <w:r w:rsidR="00F27978" w:rsidRPr="005E3E91">
        <w:rPr>
          <w:rFonts w:ascii="Arial" w:hAnsi="Arial" w:cs="Arial"/>
        </w:rPr>
        <w:t xml:space="preserve"> mice that were WT or deficient in e</w:t>
      </w:r>
      <w:r w:rsidR="005B338E">
        <w:rPr>
          <w:rFonts w:ascii="Arial" w:hAnsi="Arial" w:cs="Arial"/>
        </w:rPr>
        <w:t>xpression of IL6, IL21R or both, was consistent with the additive contributions of IL6 and IL21 signaling in the earliest stages of nT</w:t>
      </w:r>
      <w:r w:rsidR="005B338E" w:rsidRPr="005B338E">
        <w:rPr>
          <w:rFonts w:ascii="Arial" w:hAnsi="Arial" w:cs="Arial"/>
          <w:vertAlign w:val="subscript"/>
        </w:rPr>
        <w:t>FH</w:t>
      </w:r>
      <w:r w:rsidR="005B338E">
        <w:rPr>
          <w:rFonts w:ascii="Arial" w:hAnsi="Arial" w:cs="Arial"/>
        </w:rPr>
        <w:t xml:space="preserve"> development in the thymus </w:t>
      </w:r>
      <w:r w:rsidR="00F27978" w:rsidRPr="005E3E91">
        <w:rPr>
          <w:rFonts w:ascii="Arial" w:hAnsi="Arial" w:cs="Arial"/>
        </w:rPr>
        <w:t>(</w:t>
      </w:r>
      <w:r w:rsidR="00F27978" w:rsidRPr="005E3E91">
        <w:rPr>
          <w:rFonts w:ascii="Arial" w:hAnsi="Arial" w:cs="Arial"/>
          <w:b/>
        </w:rPr>
        <w:t>Fig</w:t>
      </w:r>
      <w:r w:rsidR="008C72BB" w:rsidRPr="005E3E91">
        <w:rPr>
          <w:rFonts w:ascii="Arial" w:hAnsi="Arial" w:cs="Arial"/>
          <w:b/>
        </w:rPr>
        <w:t>ure</w:t>
      </w:r>
      <w:r w:rsidR="00F27978" w:rsidRPr="005E3E91">
        <w:rPr>
          <w:rFonts w:ascii="Arial" w:hAnsi="Arial" w:cs="Arial"/>
          <w:b/>
        </w:rPr>
        <w:t xml:space="preserve"> 6</w:t>
      </w:r>
      <w:r w:rsidR="008C72BB" w:rsidRPr="005E3E91">
        <w:rPr>
          <w:rFonts w:ascii="Arial" w:hAnsi="Arial" w:cs="Arial"/>
          <w:b/>
        </w:rPr>
        <w:t>E</w:t>
      </w:r>
      <w:r w:rsidR="00F27978" w:rsidRPr="005E3E91">
        <w:rPr>
          <w:rFonts w:ascii="Arial" w:hAnsi="Arial" w:cs="Arial"/>
        </w:rPr>
        <w:t xml:space="preserve">). </w:t>
      </w:r>
    </w:p>
    <w:p w14:paraId="5A932B69" w14:textId="09BAA459" w:rsidR="006E4139" w:rsidRDefault="005B338E" w:rsidP="00611DCF">
      <w:pPr>
        <w:spacing w:after="120" w:line="360" w:lineRule="auto"/>
        <w:rPr>
          <w:rFonts w:ascii="Arial" w:hAnsi="Arial" w:cs="Arial"/>
          <w:iCs/>
        </w:rPr>
      </w:pPr>
      <w:r>
        <w:rPr>
          <w:rFonts w:ascii="Arial" w:hAnsi="Arial" w:cs="Arial"/>
        </w:rPr>
        <w:t>T</w:t>
      </w:r>
      <w:r w:rsidRPr="00B91D73">
        <w:rPr>
          <w:rFonts w:ascii="Arial" w:hAnsi="Arial" w:cs="Arial"/>
        </w:rPr>
        <w:t xml:space="preserve">he transcriptional regulator, AIRE, </w:t>
      </w:r>
      <w:r>
        <w:rPr>
          <w:rFonts w:ascii="Arial" w:hAnsi="Arial" w:cs="Arial"/>
        </w:rPr>
        <w:t>acts in the thymus in a gene dosage-dependent manner to help s</w:t>
      </w:r>
      <w:r w:rsidR="005B2B69">
        <w:rPr>
          <w:rFonts w:ascii="Arial" w:hAnsi="Arial" w:cs="Arial"/>
        </w:rPr>
        <w:t>afeguard central tolerance</w:t>
      </w:r>
      <w:r>
        <w:rPr>
          <w:rFonts w:ascii="Arial" w:hAnsi="Arial" w:cs="Arial"/>
        </w:rPr>
        <w:t>. AIRE forces expression of peripheral tissue antigens (</w:t>
      </w:r>
      <w:r w:rsidRPr="00B91D73">
        <w:rPr>
          <w:rFonts w:ascii="Arial" w:hAnsi="Arial" w:cs="Arial"/>
        </w:rPr>
        <w:t>PTA</w:t>
      </w:r>
      <w:r>
        <w:rPr>
          <w:rFonts w:ascii="Arial" w:hAnsi="Arial" w:cs="Arial"/>
        </w:rPr>
        <w:t>)</w:t>
      </w:r>
      <w:r w:rsidRPr="00B91D73">
        <w:rPr>
          <w:rFonts w:ascii="Arial" w:hAnsi="Arial" w:cs="Arial"/>
        </w:rPr>
        <w:t xml:space="preserve"> </w:t>
      </w:r>
      <w:r>
        <w:rPr>
          <w:rFonts w:ascii="Arial" w:hAnsi="Arial" w:cs="Arial"/>
        </w:rPr>
        <w:t xml:space="preserve">in </w:t>
      </w:r>
      <w:r w:rsidRPr="00043C5B">
        <w:rPr>
          <w:rFonts w:ascii="Arial" w:hAnsi="Arial"/>
          <w:color w:val="000000" w:themeColor="text1"/>
        </w:rPr>
        <w:t xml:space="preserve">medullary </w:t>
      </w:r>
      <w:r>
        <w:rPr>
          <w:rFonts w:ascii="Arial" w:hAnsi="Arial"/>
          <w:color w:val="000000" w:themeColor="text1"/>
        </w:rPr>
        <w:t>thymic epithelial cells (</w:t>
      </w:r>
      <w:r w:rsidRPr="00043C5B">
        <w:rPr>
          <w:rFonts w:ascii="Arial" w:hAnsi="Arial"/>
          <w:color w:val="000000" w:themeColor="text1"/>
        </w:rPr>
        <w:t>TEC</w:t>
      </w:r>
      <w:r>
        <w:rPr>
          <w:rFonts w:ascii="Arial" w:hAnsi="Arial"/>
          <w:color w:val="000000" w:themeColor="text1"/>
        </w:rPr>
        <w:t>)</w:t>
      </w:r>
      <w:r>
        <w:rPr>
          <w:rFonts w:ascii="Arial" w:hAnsi="Arial" w:cs="Arial"/>
        </w:rPr>
        <w:t xml:space="preserve"> during stages of T cell development in which selection can occur</w:t>
      </w:r>
      <w:r w:rsidR="00332AA4">
        <w:rPr>
          <w:rFonts w:ascii="Arial" w:hAnsi="Arial" w:cs="Arial"/>
        </w:rPr>
        <w:t xml:space="preserve"> </w:t>
      </w:r>
      <w:r w:rsidR="00332AA4">
        <w:rPr>
          <w:rFonts w:ascii="Arial" w:hAnsi="Arial" w:cs="Arial"/>
        </w:rPr>
        <w:fldChar w:fldCharType="begin">
          <w:fldData xml:space="preserve">PEVuZE5vdGU+PENpdGU+PEF1dGhvcj5MaXN0b248L0F1dGhvcj48WWVhcj4yMDAzPC9ZZWFyPjxS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</w:fldData>
        </w:fldChar>
      </w:r>
      <w:r w:rsidR="00332AA4">
        <w:rPr>
          <w:rFonts w:ascii="Arial" w:hAnsi="Arial" w:cs="Arial"/>
        </w:rPr>
        <w:instrText xml:space="preserve"> ADDIN EN.CITE </w:instrText>
      </w:r>
      <w:r w:rsidR="00332AA4">
        <w:rPr>
          <w:rFonts w:ascii="Arial" w:hAnsi="Arial" w:cs="Arial"/>
        </w:rPr>
        <w:fldChar w:fldCharType="begin">
          <w:fldData xml:space="preserve">PEVuZE5vdGU+PENpdGU+PEF1dGhvcj5MaXN0b248L0F1dGhvcj48WWVhcj4yMDAzPC9ZZWFyPjxS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</w:fldData>
        </w:fldChar>
      </w:r>
      <w:r w:rsidR="00332AA4">
        <w:rPr>
          <w:rFonts w:ascii="Arial" w:hAnsi="Arial" w:cs="Arial"/>
        </w:rPr>
        <w:instrText xml:space="preserve"> ADDIN EN.CITE.DATA </w:instrText>
      </w:r>
      <w:r w:rsidR="00332AA4">
        <w:rPr>
          <w:rFonts w:ascii="Arial" w:hAnsi="Arial" w:cs="Arial"/>
        </w:rPr>
      </w:r>
      <w:r w:rsidR="00332AA4">
        <w:rPr>
          <w:rFonts w:ascii="Arial" w:hAnsi="Arial" w:cs="Arial"/>
        </w:rPr>
        <w:fldChar w:fldCharType="end"/>
      </w:r>
      <w:r w:rsidR="00332AA4">
        <w:rPr>
          <w:rFonts w:ascii="Arial" w:hAnsi="Arial" w:cs="Arial"/>
        </w:rPr>
      </w:r>
      <w:r w:rsidR="00332AA4">
        <w:rPr>
          <w:rFonts w:ascii="Arial" w:hAnsi="Arial" w:cs="Arial"/>
        </w:rPr>
        <w:fldChar w:fldCharType="separate"/>
      </w:r>
      <w:r w:rsidR="00332AA4">
        <w:rPr>
          <w:rFonts w:ascii="Arial" w:hAnsi="Arial" w:cs="Arial"/>
          <w:noProof/>
        </w:rPr>
        <w:t>(</w:t>
      </w:r>
      <w:hyperlink w:anchor="_ENREF_29" w:tooltip="Liston, 2003 #138" w:history="1">
        <w:r w:rsidR="009C25DE">
          <w:rPr>
            <w:rFonts w:ascii="Arial" w:hAnsi="Arial" w:cs="Arial"/>
            <w:noProof/>
          </w:rPr>
          <w:t>Liston et al., 2003</w:t>
        </w:r>
      </w:hyperlink>
      <w:r w:rsidR="00332AA4">
        <w:rPr>
          <w:rFonts w:ascii="Arial" w:hAnsi="Arial" w:cs="Arial"/>
          <w:noProof/>
        </w:rPr>
        <w:t xml:space="preserve">; </w:t>
      </w:r>
      <w:hyperlink w:anchor="_ENREF_35" w:tooltip="Malchow, 2013 #136" w:history="1">
        <w:r w:rsidR="009C25DE">
          <w:rPr>
            <w:rFonts w:ascii="Arial" w:hAnsi="Arial" w:cs="Arial"/>
            <w:noProof/>
          </w:rPr>
          <w:t>Malchow et al., 2013</w:t>
        </w:r>
      </w:hyperlink>
      <w:r w:rsidR="00332AA4">
        <w:rPr>
          <w:rFonts w:ascii="Arial" w:hAnsi="Arial" w:cs="Arial"/>
          <w:noProof/>
        </w:rPr>
        <w:t xml:space="preserve">; </w:t>
      </w:r>
      <w:hyperlink w:anchor="_ENREF_37" w:tooltip="Mathis, 2009 #137" w:history="1">
        <w:r w:rsidR="009C25DE">
          <w:rPr>
            <w:rFonts w:ascii="Arial" w:hAnsi="Arial" w:cs="Arial"/>
            <w:noProof/>
          </w:rPr>
          <w:t>Mathis and Benoist, 2009</w:t>
        </w:r>
      </w:hyperlink>
      <w:r w:rsidR="00332AA4">
        <w:rPr>
          <w:rFonts w:ascii="Arial" w:hAnsi="Arial" w:cs="Arial"/>
          <w:noProof/>
        </w:rPr>
        <w:t>)</w:t>
      </w:r>
      <w:r w:rsidR="00332AA4">
        <w:rPr>
          <w:rFonts w:ascii="Arial" w:hAnsi="Arial" w:cs="Arial"/>
        </w:rPr>
        <w:fldChar w:fldCharType="end"/>
      </w:r>
      <w:r>
        <w:rPr>
          <w:rFonts w:ascii="Arial" w:hAnsi="Arial" w:cs="Arial"/>
        </w:rPr>
        <w:t xml:space="preserve">. </w:t>
      </w:r>
      <w:r w:rsidR="00611DCF">
        <w:rPr>
          <w:rFonts w:ascii="Arial" w:hAnsi="Arial" w:cs="Arial"/>
        </w:rPr>
        <w:t>Thus,</w:t>
      </w:r>
      <w:r>
        <w:rPr>
          <w:rFonts w:ascii="Arial" w:hAnsi="Arial" w:cs="Arial"/>
        </w:rPr>
        <w:t xml:space="preserve"> newly formed conventional T cells </w:t>
      </w:r>
      <w:r w:rsidR="00611DCF">
        <w:rPr>
          <w:rFonts w:ascii="Arial" w:hAnsi="Arial" w:cs="Arial"/>
        </w:rPr>
        <w:t xml:space="preserve">with strong reactivity for PTA can be deleted before they </w:t>
      </w:r>
      <w:r>
        <w:rPr>
          <w:rFonts w:ascii="Arial" w:hAnsi="Arial" w:cs="Arial"/>
        </w:rPr>
        <w:t>escape to the periphery and cause tissue specific autoimmunity</w:t>
      </w:r>
      <w:r w:rsidR="00405AD4">
        <w:rPr>
          <w:rFonts w:ascii="Arial" w:hAnsi="Arial" w:cs="Arial"/>
        </w:rPr>
        <w:t xml:space="preserve"> (</w:t>
      </w:r>
      <w:r w:rsidR="00405AD4" w:rsidRPr="00611DCF">
        <w:rPr>
          <w:rFonts w:ascii="Arial" w:hAnsi="Arial" w:cs="Arial"/>
          <w:highlight w:val="yellow"/>
        </w:rPr>
        <w:t>XXX</w:t>
      </w:r>
      <w:r w:rsidR="00405AD4">
        <w:rPr>
          <w:rFonts w:ascii="Arial" w:hAnsi="Arial" w:cs="Arial"/>
        </w:rPr>
        <w:t>)</w:t>
      </w:r>
      <w:r>
        <w:rPr>
          <w:rFonts w:ascii="Arial" w:hAnsi="Arial" w:cs="Arial"/>
        </w:rPr>
        <w:t xml:space="preserve">. However, effects of AIRE on regulatory T cells are more nuanced and </w:t>
      </w:r>
      <w:r w:rsidR="00405AD4">
        <w:rPr>
          <w:rFonts w:ascii="Arial" w:hAnsi="Arial" w:cs="Arial"/>
        </w:rPr>
        <w:t xml:space="preserve">more </w:t>
      </w:r>
      <w:r>
        <w:rPr>
          <w:rFonts w:ascii="Arial" w:hAnsi="Arial" w:cs="Arial"/>
        </w:rPr>
        <w:t>consistent with positive selection</w:t>
      </w:r>
      <w:r w:rsidR="00332AA4">
        <w:rPr>
          <w:rFonts w:ascii="Arial" w:hAnsi="Arial" w:cs="Arial"/>
        </w:rPr>
        <w:t xml:space="preserve"> </w:t>
      </w:r>
      <w:r w:rsidR="00332AA4">
        <w:rPr>
          <w:rFonts w:ascii="Arial" w:hAnsi="Arial" w:cs="Arial"/>
        </w:rPr>
        <w:fldChar w:fldCharType="begin">
          <w:fldData xml:space="preserve">PEVuZE5vdGU+PENpdGU+PEF1dGhvcj5MaXN0b248L0F1dGhvcj48WWVhcj4yMDAzPC9ZZWFyPjxS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</w:fldData>
        </w:fldChar>
      </w:r>
      <w:r w:rsidR="00332AA4">
        <w:rPr>
          <w:rFonts w:ascii="Arial" w:hAnsi="Arial" w:cs="Arial"/>
        </w:rPr>
        <w:instrText xml:space="preserve"> ADDIN EN.CITE </w:instrText>
      </w:r>
      <w:r w:rsidR="00332AA4">
        <w:rPr>
          <w:rFonts w:ascii="Arial" w:hAnsi="Arial" w:cs="Arial"/>
        </w:rPr>
        <w:fldChar w:fldCharType="begin">
          <w:fldData xml:space="preserve">PEVuZE5vdGU+PENpdGU+PEF1dGhvcj5MaXN0b248L0F1dGhvcj48WWVhcj4yMDAzPC9ZZWFyPjxS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</w:fldData>
        </w:fldChar>
      </w:r>
      <w:r w:rsidR="00332AA4">
        <w:rPr>
          <w:rFonts w:ascii="Arial" w:hAnsi="Arial" w:cs="Arial"/>
        </w:rPr>
        <w:instrText xml:space="preserve"> ADDIN EN.CITE.DATA </w:instrText>
      </w:r>
      <w:r w:rsidR="00332AA4">
        <w:rPr>
          <w:rFonts w:ascii="Arial" w:hAnsi="Arial" w:cs="Arial"/>
        </w:rPr>
      </w:r>
      <w:r w:rsidR="00332AA4">
        <w:rPr>
          <w:rFonts w:ascii="Arial" w:hAnsi="Arial" w:cs="Arial"/>
        </w:rPr>
        <w:fldChar w:fldCharType="end"/>
      </w:r>
      <w:r w:rsidR="00332AA4">
        <w:rPr>
          <w:rFonts w:ascii="Arial" w:hAnsi="Arial" w:cs="Arial"/>
        </w:rPr>
      </w:r>
      <w:r w:rsidR="00332AA4">
        <w:rPr>
          <w:rFonts w:ascii="Arial" w:hAnsi="Arial" w:cs="Arial"/>
        </w:rPr>
        <w:fldChar w:fldCharType="separate"/>
      </w:r>
      <w:r w:rsidR="00332AA4">
        <w:rPr>
          <w:rFonts w:ascii="Arial" w:hAnsi="Arial" w:cs="Arial"/>
          <w:noProof/>
        </w:rPr>
        <w:t>(</w:t>
      </w:r>
      <w:hyperlink w:anchor="_ENREF_29" w:tooltip="Liston, 2003 #138" w:history="1">
        <w:r w:rsidR="009C25DE">
          <w:rPr>
            <w:rFonts w:ascii="Arial" w:hAnsi="Arial" w:cs="Arial"/>
            <w:noProof/>
          </w:rPr>
          <w:t>Liston et al., 2003</w:t>
        </w:r>
      </w:hyperlink>
      <w:r w:rsidR="00332AA4">
        <w:rPr>
          <w:rFonts w:ascii="Arial" w:hAnsi="Arial" w:cs="Arial"/>
          <w:noProof/>
        </w:rPr>
        <w:t xml:space="preserve">; </w:t>
      </w:r>
      <w:hyperlink w:anchor="_ENREF_35" w:tooltip="Malchow, 2013 #136" w:history="1">
        <w:r w:rsidR="009C25DE">
          <w:rPr>
            <w:rFonts w:ascii="Arial" w:hAnsi="Arial" w:cs="Arial"/>
            <w:noProof/>
          </w:rPr>
          <w:t>Malchow et al., 2013</w:t>
        </w:r>
      </w:hyperlink>
      <w:r w:rsidR="00332AA4">
        <w:rPr>
          <w:rFonts w:ascii="Arial" w:hAnsi="Arial" w:cs="Arial"/>
          <w:noProof/>
        </w:rPr>
        <w:t xml:space="preserve">; </w:t>
      </w:r>
      <w:hyperlink w:anchor="_ENREF_37" w:tooltip="Mathis, 2009 #137" w:history="1">
        <w:r w:rsidR="009C25DE">
          <w:rPr>
            <w:rFonts w:ascii="Arial" w:hAnsi="Arial" w:cs="Arial"/>
            <w:noProof/>
          </w:rPr>
          <w:t>Mathis and Benoist, 2009</w:t>
        </w:r>
      </w:hyperlink>
      <w:r w:rsidR="00332AA4">
        <w:rPr>
          <w:rFonts w:ascii="Arial" w:hAnsi="Arial" w:cs="Arial"/>
          <w:noProof/>
        </w:rPr>
        <w:t>)</w:t>
      </w:r>
      <w:r w:rsidR="00332AA4">
        <w:rPr>
          <w:rFonts w:ascii="Arial" w:hAnsi="Arial" w:cs="Arial"/>
        </w:rPr>
        <w:fldChar w:fldCharType="end"/>
      </w:r>
      <w:r w:rsidRPr="00103253">
        <w:rPr>
          <w:rFonts w:ascii="Arial" w:hAnsi="Arial" w:cs="Arial"/>
        </w:rPr>
        <w:t>. To examine the effects of AIRE on development of thymic nT</w:t>
      </w:r>
      <w:r w:rsidRPr="00103253">
        <w:rPr>
          <w:rFonts w:ascii="Arial" w:hAnsi="Arial" w:cs="Arial"/>
          <w:vertAlign w:val="subscript"/>
        </w:rPr>
        <w:t>FH</w:t>
      </w:r>
      <w:r w:rsidRPr="00103253">
        <w:rPr>
          <w:rFonts w:ascii="Arial" w:hAnsi="Arial" w:cs="Arial"/>
        </w:rPr>
        <w:t>, we used FACS to</w:t>
      </w:r>
      <w:r>
        <w:rPr>
          <w:rFonts w:ascii="Arial" w:hAnsi="Arial" w:cs="Arial"/>
        </w:rPr>
        <w:t xml:space="preserve"> determine the frequencies of </w:t>
      </w:r>
      <w:r w:rsidRPr="00B91D73">
        <w:rPr>
          <w:rFonts w:ascii="Arial" w:hAnsi="Arial" w:cs="Arial"/>
        </w:rPr>
        <w:t>nT</w:t>
      </w:r>
      <w:r w:rsidRPr="00B91D73">
        <w:rPr>
          <w:rFonts w:ascii="Arial" w:hAnsi="Arial" w:cs="Arial"/>
          <w:vertAlign w:val="subscript"/>
        </w:rPr>
        <w:t>FH</w:t>
      </w:r>
      <w:r w:rsidRPr="00B91D73">
        <w:rPr>
          <w:rFonts w:ascii="Arial" w:hAnsi="Arial" w:cs="Arial"/>
        </w:rPr>
        <w:t xml:space="preserve"> among thymocytes from 6-8 wk old </w:t>
      </w:r>
      <w:r>
        <w:rPr>
          <w:rFonts w:ascii="Arial" w:hAnsi="Arial" w:cs="Arial"/>
        </w:rPr>
        <w:t>IL21-VFP</w:t>
      </w:r>
      <w:r w:rsidRPr="00B91D73">
        <w:rPr>
          <w:rFonts w:ascii="Arial" w:hAnsi="Arial" w:cs="Arial"/>
        </w:rPr>
        <w:t xml:space="preserve"> mice </w:t>
      </w:r>
      <w:r>
        <w:rPr>
          <w:rFonts w:ascii="Arial" w:hAnsi="Arial" w:cs="Arial"/>
        </w:rPr>
        <w:t>in which the functional copies of AIRE were varied. Fr</w:t>
      </w:r>
      <w:r w:rsidRPr="00B91D73">
        <w:rPr>
          <w:rFonts w:ascii="Arial" w:hAnsi="Arial" w:cs="Arial"/>
        </w:rPr>
        <w:t>equenc</w:t>
      </w:r>
      <w:r>
        <w:rPr>
          <w:rFonts w:ascii="Arial" w:hAnsi="Arial" w:cs="Arial"/>
        </w:rPr>
        <w:t>ies</w:t>
      </w:r>
      <w:r w:rsidRPr="00B91D73">
        <w:rPr>
          <w:rFonts w:ascii="Arial" w:hAnsi="Arial" w:cs="Arial"/>
        </w:rPr>
        <w:t xml:space="preserve"> of nT</w:t>
      </w:r>
      <w:r w:rsidRPr="00DD1DE0">
        <w:rPr>
          <w:rFonts w:ascii="Arial" w:hAnsi="Arial" w:cs="Arial"/>
          <w:vertAlign w:val="subscript"/>
        </w:rPr>
        <w:t>FH</w:t>
      </w:r>
      <w:r w:rsidRPr="00B91D73">
        <w:rPr>
          <w:rFonts w:ascii="Arial" w:hAnsi="Arial" w:cs="Arial"/>
        </w:rPr>
        <w:t xml:space="preserve"> </w:t>
      </w:r>
      <w:r>
        <w:rPr>
          <w:rFonts w:ascii="Arial" w:hAnsi="Arial" w:cs="Arial"/>
        </w:rPr>
        <w:t xml:space="preserve">found in WT mice were substantially reduced in </w:t>
      </w:r>
      <w:r w:rsidRPr="00CF613A">
        <w:rPr>
          <w:rFonts w:ascii="Arial" w:hAnsi="Arial" w:cs="Arial"/>
          <w:i/>
        </w:rPr>
        <w:t>Aire</w:t>
      </w:r>
      <w:r w:rsidRPr="00CF613A">
        <w:rPr>
          <w:rFonts w:ascii="Arial" w:hAnsi="Arial" w:cs="Arial"/>
          <w:i/>
          <w:vertAlign w:val="superscript"/>
        </w:rPr>
        <w:t>+/-</w:t>
      </w:r>
      <w:r w:rsidRPr="00B91D73">
        <w:rPr>
          <w:rFonts w:ascii="Arial" w:hAnsi="Arial" w:cs="Arial"/>
        </w:rPr>
        <w:t xml:space="preserve"> </w:t>
      </w:r>
      <w:r>
        <w:rPr>
          <w:rFonts w:ascii="Arial" w:hAnsi="Arial" w:cs="Arial"/>
        </w:rPr>
        <w:t xml:space="preserve">mice and only slightly further reduced in </w:t>
      </w:r>
      <w:r w:rsidRPr="00CF613A">
        <w:rPr>
          <w:rFonts w:ascii="Arial" w:hAnsi="Arial" w:cs="Arial"/>
          <w:i/>
        </w:rPr>
        <w:t>Aire</w:t>
      </w:r>
      <w:r w:rsidRPr="00CF613A">
        <w:rPr>
          <w:rFonts w:ascii="Arial" w:hAnsi="Arial" w:cs="Arial"/>
          <w:i/>
          <w:vertAlign w:val="superscript"/>
        </w:rPr>
        <w:t>-/-</w:t>
      </w:r>
      <w:r w:rsidRPr="00B91D73">
        <w:rPr>
          <w:rFonts w:ascii="Arial" w:hAnsi="Arial" w:cs="Arial"/>
        </w:rPr>
        <w:t xml:space="preserve"> mice</w:t>
      </w:r>
      <w:r>
        <w:rPr>
          <w:rFonts w:ascii="Arial" w:hAnsi="Arial" w:cs="Arial"/>
        </w:rPr>
        <w:t>, indicating that the AIRE supports thymic nT</w:t>
      </w:r>
      <w:r w:rsidRPr="006B3002">
        <w:rPr>
          <w:rFonts w:ascii="Arial" w:hAnsi="Arial" w:cs="Arial"/>
          <w:vertAlign w:val="subscript"/>
        </w:rPr>
        <w:t>FH</w:t>
      </w:r>
      <w:r w:rsidR="00BF1E47">
        <w:rPr>
          <w:rFonts w:ascii="Arial" w:hAnsi="Arial" w:cs="Arial"/>
          <w:vertAlign w:val="subscript"/>
        </w:rPr>
        <w:t xml:space="preserve"> </w:t>
      </w:r>
      <w:r w:rsidR="00BF1E47">
        <w:rPr>
          <w:rFonts w:ascii="Arial" w:hAnsi="Arial" w:cs="Arial"/>
        </w:rPr>
        <w:t>development</w:t>
      </w:r>
      <w:r w:rsidRPr="00B91D73">
        <w:rPr>
          <w:rFonts w:ascii="Arial" w:hAnsi="Arial" w:cs="Arial"/>
        </w:rPr>
        <w:t xml:space="preserve"> </w:t>
      </w:r>
      <w:r w:rsidR="00BF1E47">
        <w:rPr>
          <w:rFonts w:ascii="Arial" w:hAnsi="Arial" w:cs="Arial"/>
        </w:rPr>
        <w:t>i</w:t>
      </w:r>
      <w:r>
        <w:rPr>
          <w:rFonts w:ascii="Arial" w:hAnsi="Arial" w:cs="Arial"/>
        </w:rPr>
        <w:t xml:space="preserve">n a highly dosage sensitive manner </w:t>
      </w:r>
      <w:r w:rsidRPr="00B91D73">
        <w:rPr>
          <w:rFonts w:ascii="Arial" w:hAnsi="Arial" w:cs="Arial"/>
        </w:rPr>
        <w:t>(</w:t>
      </w:r>
      <w:r>
        <w:rPr>
          <w:rFonts w:ascii="Arial" w:hAnsi="Arial" w:cs="Arial"/>
          <w:b/>
        </w:rPr>
        <w:t>Fi</w:t>
      </w:r>
      <w:r w:rsidRPr="00DD1DE0">
        <w:rPr>
          <w:rFonts w:ascii="Arial" w:hAnsi="Arial" w:cs="Arial"/>
          <w:b/>
        </w:rPr>
        <w:t>g</w:t>
      </w:r>
      <w:r>
        <w:rPr>
          <w:rFonts w:ascii="Arial" w:hAnsi="Arial" w:cs="Arial"/>
          <w:b/>
        </w:rPr>
        <w:t xml:space="preserve">ure </w:t>
      </w:r>
      <w:r>
        <w:rPr>
          <w:rFonts w:ascii="Arial" w:hAnsi="Arial" w:cs="Arial"/>
          <w:b/>
          <w:iCs/>
        </w:rPr>
        <w:t>6F</w:t>
      </w:r>
      <w:r w:rsidRPr="009E3C8C">
        <w:rPr>
          <w:rFonts w:ascii="Arial" w:hAnsi="Arial" w:cs="Arial"/>
          <w:iCs/>
        </w:rPr>
        <w:t>)</w:t>
      </w:r>
      <w:r>
        <w:rPr>
          <w:rFonts w:ascii="Arial" w:hAnsi="Arial" w:cs="Arial"/>
          <w:iCs/>
        </w:rPr>
        <w:t>. The</w:t>
      </w:r>
      <w:r w:rsidR="00C23D58">
        <w:rPr>
          <w:rFonts w:ascii="Arial" w:hAnsi="Arial" w:cs="Arial"/>
          <w:iCs/>
        </w:rPr>
        <w:t>se</w:t>
      </w:r>
      <w:r>
        <w:rPr>
          <w:rFonts w:ascii="Arial" w:hAnsi="Arial" w:cs="Arial"/>
          <w:iCs/>
        </w:rPr>
        <w:t xml:space="preserve"> results suggest a critical role for AIRE in the positive selection of thymic nT</w:t>
      </w:r>
      <w:r w:rsidRPr="0014644A">
        <w:rPr>
          <w:rFonts w:ascii="Arial" w:hAnsi="Arial" w:cs="Arial"/>
          <w:iCs/>
          <w:vertAlign w:val="subscript"/>
        </w:rPr>
        <w:t>FH</w:t>
      </w:r>
      <w:r w:rsidR="00C23D58">
        <w:rPr>
          <w:rFonts w:ascii="Arial" w:hAnsi="Arial" w:cs="Arial"/>
          <w:iCs/>
        </w:rPr>
        <w:t>.</w:t>
      </w:r>
      <w:r>
        <w:rPr>
          <w:rFonts w:ascii="Arial" w:hAnsi="Arial" w:cs="Arial"/>
          <w:iCs/>
        </w:rPr>
        <w:t xml:space="preserve"> </w:t>
      </w:r>
      <w:r w:rsidR="00C23D58">
        <w:rPr>
          <w:rFonts w:ascii="Arial" w:hAnsi="Arial" w:cs="Arial"/>
          <w:iCs/>
        </w:rPr>
        <w:t>This finding, combined with</w:t>
      </w:r>
      <w:r>
        <w:rPr>
          <w:rFonts w:ascii="Arial" w:hAnsi="Arial" w:cs="Arial"/>
          <w:iCs/>
        </w:rPr>
        <w:t xml:space="preserve"> th</w:t>
      </w:r>
      <w:r w:rsidR="00C23D58">
        <w:rPr>
          <w:rFonts w:ascii="Arial" w:hAnsi="Arial" w:cs="Arial"/>
          <w:iCs/>
        </w:rPr>
        <w:t xml:space="preserve">e fact </w:t>
      </w:r>
      <w:r w:rsidR="00611DCF">
        <w:rPr>
          <w:rFonts w:ascii="Arial" w:hAnsi="Arial" w:cs="Arial"/>
          <w:iCs/>
        </w:rPr>
        <w:t>that</w:t>
      </w:r>
      <w:r>
        <w:rPr>
          <w:rFonts w:ascii="Arial" w:hAnsi="Arial" w:cs="Arial"/>
          <w:iCs/>
        </w:rPr>
        <w:t xml:space="preserve"> </w:t>
      </w:r>
      <w:r w:rsidR="00F55D0F">
        <w:rPr>
          <w:rFonts w:ascii="Arial" w:hAnsi="Arial" w:cs="Arial"/>
          <w:iCs/>
        </w:rPr>
        <w:t>thymic nT</w:t>
      </w:r>
      <w:r w:rsidR="00F55D0F" w:rsidRPr="00F55D0F">
        <w:rPr>
          <w:rFonts w:ascii="Arial" w:hAnsi="Arial" w:cs="Arial"/>
          <w:iCs/>
          <w:vertAlign w:val="subscript"/>
        </w:rPr>
        <w:t>FH</w:t>
      </w:r>
      <w:r w:rsidR="00C23D58">
        <w:rPr>
          <w:rFonts w:ascii="Arial" w:hAnsi="Arial" w:cs="Arial"/>
          <w:iCs/>
        </w:rPr>
        <w:t xml:space="preserve"> are</w:t>
      </w:r>
      <w:r w:rsidR="00F55D0F">
        <w:rPr>
          <w:rFonts w:ascii="Arial" w:hAnsi="Arial" w:cs="Arial"/>
          <w:iCs/>
        </w:rPr>
        <w:t xml:space="preserve"> supported by IL6/IL21 signals</w:t>
      </w:r>
      <w:r w:rsidR="00C23D58">
        <w:rPr>
          <w:rFonts w:ascii="Arial" w:hAnsi="Arial" w:cs="Arial"/>
          <w:iCs/>
        </w:rPr>
        <w:t xml:space="preserve"> and</w:t>
      </w:r>
      <w:r w:rsidR="00F55D0F">
        <w:rPr>
          <w:rFonts w:ascii="Arial" w:hAnsi="Arial" w:cs="Arial"/>
          <w:iCs/>
        </w:rPr>
        <w:t xml:space="preserve"> </w:t>
      </w:r>
      <w:r>
        <w:rPr>
          <w:rFonts w:ascii="Arial" w:hAnsi="Arial" w:cs="Arial"/>
          <w:iCs/>
        </w:rPr>
        <w:t>are evident soon after birth</w:t>
      </w:r>
      <w:r w:rsidR="00C23D58">
        <w:rPr>
          <w:rFonts w:ascii="Arial" w:hAnsi="Arial" w:cs="Arial"/>
          <w:iCs/>
        </w:rPr>
        <w:t>,</w:t>
      </w:r>
      <w:r>
        <w:rPr>
          <w:rFonts w:ascii="Arial" w:hAnsi="Arial" w:cs="Arial"/>
          <w:iCs/>
        </w:rPr>
        <w:t xml:space="preserve"> strongly </w:t>
      </w:r>
      <w:r w:rsidR="003C6E84">
        <w:rPr>
          <w:rFonts w:ascii="Arial" w:hAnsi="Arial" w:cs="Arial"/>
          <w:iCs/>
        </w:rPr>
        <w:t xml:space="preserve">suggest </w:t>
      </w:r>
      <w:r w:rsidR="00405AD4">
        <w:rPr>
          <w:rFonts w:ascii="Arial" w:hAnsi="Arial" w:cs="Arial"/>
          <w:iCs/>
        </w:rPr>
        <w:t>that T</w:t>
      </w:r>
      <w:r w:rsidR="00405AD4" w:rsidRPr="00611DCF">
        <w:rPr>
          <w:rFonts w:ascii="Arial" w:hAnsi="Arial" w:cs="Arial"/>
          <w:iCs/>
          <w:vertAlign w:val="subscript"/>
        </w:rPr>
        <w:t>FH</w:t>
      </w:r>
      <w:r w:rsidR="00405AD4">
        <w:rPr>
          <w:rFonts w:ascii="Arial" w:hAnsi="Arial" w:cs="Arial"/>
          <w:iCs/>
        </w:rPr>
        <w:t xml:space="preserve"> </w:t>
      </w:r>
      <w:r w:rsidR="00F55D0F">
        <w:rPr>
          <w:rFonts w:ascii="Arial" w:hAnsi="Arial" w:cs="Arial"/>
          <w:iCs/>
        </w:rPr>
        <w:t>programming is</w:t>
      </w:r>
      <w:r>
        <w:rPr>
          <w:rFonts w:ascii="Arial" w:hAnsi="Arial" w:cs="Arial"/>
          <w:iCs/>
        </w:rPr>
        <w:t xml:space="preserve"> a proximal manifestation of T cell selection in the thymus.</w:t>
      </w:r>
    </w:p>
    <w:p w14:paraId="1CAE8D6A" w14:textId="34C033C6" w:rsidR="00F55D0F" w:rsidRPr="009C25DE" w:rsidRDefault="005B338E" w:rsidP="009C25DE">
      <w:pPr>
        <w:spacing w:after="120" w:line="360" w:lineRule="auto"/>
        <w:rPr>
          <w:rFonts w:ascii="Arial" w:hAnsi="Arial" w:cs="Arial"/>
          <w:b/>
          <w:color w:val="000000" w:themeColor="text1"/>
        </w:rPr>
      </w:pPr>
      <w:r>
        <w:rPr>
          <w:rFonts w:ascii="Arial" w:hAnsi="Arial" w:cs="Arial"/>
          <w:iCs/>
        </w:rPr>
        <w:t xml:space="preserve">   </w:t>
      </w:r>
    </w:p>
    <w:p w14:paraId="59D9BF5E" w14:textId="4C8F13F6" w:rsidR="00103253" w:rsidRPr="009C25DE" w:rsidRDefault="00C0713A" w:rsidP="0055003B">
      <w:pPr>
        <w:spacing w:after="120" w:line="360" w:lineRule="auto"/>
        <w:rPr>
          <w:rFonts w:ascii="Arial" w:hAnsi="Arial" w:cs="Arial"/>
          <w:b/>
          <w:color w:val="000000" w:themeColor="text1"/>
        </w:rPr>
      </w:pPr>
      <w:r w:rsidRPr="009C25DE">
        <w:rPr>
          <w:rFonts w:ascii="Arial" w:hAnsi="Arial" w:cs="Arial"/>
          <w:b/>
          <w:color w:val="000000" w:themeColor="text1"/>
        </w:rPr>
        <w:t xml:space="preserve">AIRE </w:t>
      </w:r>
      <w:r w:rsidR="007E6DDB" w:rsidRPr="009C25DE">
        <w:rPr>
          <w:rFonts w:ascii="Arial" w:hAnsi="Arial" w:cs="Arial"/>
          <w:b/>
          <w:color w:val="000000" w:themeColor="text1"/>
        </w:rPr>
        <w:t xml:space="preserve">and FoxP3 </w:t>
      </w:r>
      <w:r w:rsidR="0055003B" w:rsidRPr="009C25DE">
        <w:rPr>
          <w:rFonts w:ascii="Arial" w:hAnsi="Arial" w:cs="Arial"/>
          <w:b/>
          <w:color w:val="000000" w:themeColor="text1"/>
        </w:rPr>
        <w:t>restrict expansion</w:t>
      </w:r>
      <w:r w:rsidR="00F27978" w:rsidRPr="009C25DE">
        <w:rPr>
          <w:rFonts w:ascii="Arial" w:hAnsi="Arial" w:cs="Arial"/>
          <w:b/>
          <w:color w:val="000000" w:themeColor="text1"/>
        </w:rPr>
        <w:t xml:space="preserve"> </w:t>
      </w:r>
      <w:r w:rsidRPr="009C25DE">
        <w:rPr>
          <w:rFonts w:ascii="Arial" w:hAnsi="Arial" w:cs="Arial"/>
          <w:b/>
          <w:color w:val="000000" w:themeColor="text1"/>
        </w:rPr>
        <w:t xml:space="preserve">and maturation </w:t>
      </w:r>
      <w:r w:rsidR="00F27978" w:rsidRPr="009C25DE">
        <w:rPr>
          <w:rFonts w:ascii="Arial" w:hAnsi="Arial" w:cs="Arial"/>
          <w:b/>
          <w:color w:val="000000" w:themeColor="text1"/>
        </w:rPr>
        <w:t>of peripheral nT</w:t>
      </w:r>
      <w:r w:rsidR="00F27978" w:rsidRPr="009C25DE">
        <w:rPr>
          <w:rFonts w:ascii="Arial" w:hAnsi="Arial" w:cs="Arial"/>
          <w:b/>
          <w:color w:val="000000" w:themeColor="text1"/>
          <w:vertAlign w:val="subscript"/>
        </w:rPr>
        <w:t>FH</w:t>
      </w:r>
      <w:r w:rsidRPr="009C25DE">
        <w:rPr>
          <w:rFonts w:ascii="Arial" w:hAnsi="Arial" w:cs="Arial"/>
          <w:b/>
          <w:color w:val="000000" w:themeColor="text1"/>
        </w:rPr>
        <w:t xml:space="preserve">. </w:t>
      </w:r>
    </w:p>
    <w:p w14:paraId="7B0B5F6C" w14:textId="355E13A7" w:rsidR="00581FCB" w:rsidRPr="009C25DE" w:rsidRDefault="007E6DDB" w:rsidP="007E6DDB">
      <w:pPr>
        <w:spacing w:after="120" w:line="360" w:lineRule="auto"/>
        <w:rPr>
          <w:rFonts w:ascii="Arial" w:hAnsi="Arial" w:cs="Arial"/>
          <w:iCs/>
          <w:color w:val="000000" w:themeColor="text1"/>
        </w:rPr>
      </w:pPr>
      <w:r w:rsidRPr="009C25DE">
        <w:rPr>
          <w:rFonts w:ascii="Arial" w:hAnsi="Arial" w:cs="Arial"/>
          <w:color w:val="000000" w:themeColor="text1"/>
        </w:rPr>
        <w:t>Having shown that AIRE is required for thymic nT</w:t>
      </w:r>
      <w:r w:rsidRPr="009C25DE">
        <w:rPr>
          <w:rFonts w:ascii="Arial" w:hAnsi="Arial" w:cs="Arial"/>
          <w:color w:val="000000" w:themeColor="text1"/>
          <w:vertAlign w:val="subscript"/>
        </w:rPr>
        <w:t>FH</w:t>
      </w:r>
      <w:r w:rsidRPr="009C25DE">
        <w:rPr>
          <w:rFonts w:ascii="Arial" w:hAnsi="Arial" w:cs="Arial"/>
          <w:color w:val="000000" w:themeColor="text1"/>
        </w:rPr>
        <w:t xml:space="preserve"> development, we sought to understand </w:t>
      </w:r>
      <w:r w:rsidR="00C82B92" w:rsidRPr="009C25DE">
        <w:rPr>
          <w:rFonts w:ascii="Arial" w:hAnsi="Arial" w:cs="Arial"/>
          <w:color w:val="000000" w:themeColor="text1"/>
        </w:rPr>
        <w:t>how</w:t>
      </w:r>
      <w:r w:rsidRPr="009C25DE">
        <w:rPr>
          <w:rFonts w:ascii="Arial" w:hAnsi="Arial" w:cs="Arial"/>
          <w:color w:val="000000" w:themeColor="text1"/>
        </w:rPr>
        <w:t xml:space="preserve"> </w:t>
      </w:r>
      <w:r w:rsidR="00C82B92" w:rsidRPr="009C25DE">
        <w:rPr>
          <w:rFonts w:ascii="Arial" w:hAnsi="Arial" w:cs="Arial"/>
          <w:color w:val="000000" w:themeColor="text1"/>
        </w:rPr>
        <w:t xml:space="preserve">AIRE </w:t>
      </w:r>
      <w:r w:rsidRPr="009C25DE">
        <w:rPr>
          <w:rFonts w:ascii="Arial" w:hAnsi="Arial" w:cs="Arial"/>
          <w:color w:val="000000" w:themeColor="text1"/>
        </w:rPr>
        <w:t>influences nT</w:t>
      </w:r>
      <w:r w:rsidRPr="009C25DE">
        <w:rPr>
          <w:rFonts w:ascii="Arial" w:hAnsi="Arial" w:cs="Arial"/>
          <w:color w:val="000000" w:themeColor="text1"/>
          <w:vertAlign w:val="subscript"/>
        </w:rPr>
        <w:t>FH</w:t>
      </w:r>
      <w:r w:rsidR="00C82B92" w:rsidRPr="009C25DE">
        <w:rPr>
          <w:rFonts w:ascii="Arial" w:hAnsi="Arial" w:cs="Arial"/>
          <w:color w:val="000000" w:themeColor="text1"/>
        </w:rPr>
        <w:t xml:space="preserve"> at peripher</w:t>
      </w:r>
      <w:r w:rsidR="00611DCF">
        <w:rPr>
          <w:rFonts w:ascii="Arial" w:hAnsi="Arial" w:cs="Arial"/>
          <w:color w:val="000000" w:themeColor="text1"/>
        </w:rPr>
        <w:t>al</w:t>
      </w:r>
      <w:r w:rsidR="00C82B92" w:rsidRPr="009C25DE">
        <w:rPr>
          <w:rFonts w:ascii="Arial" w:hAnsi="Arial" w:cs="Arial"/>
          <w:color w:val="000000" w:themeColor="text1"/>
        </w:rPr>
        <w:t xml:space="preserve"> sites. S</w:t>
      </w:r>
      <w:r w:rsidRPr="009C25DE">
        <w:rPr>
          <w:rFonts w:ascii="Arial" w:hAnsi="Arial" w:cs="Arial"/>
          <w:color w:val="000000" w:themeColor="text1"/>
        </w:rPr>
        <w:t>plenic frequencies of VFP</w:t>
      </w:r>
      <w:r w:rsidRPr="009C25DE">
        <w:rPr>
          <w:rFonts w:ascii="Arial" w:hAnsi="Arial" w:cs="Arial"/>
          <w:color w:val="000000" w:themeColor="text1"/>
          <w:vertAlign w:val="superscript"/>
        </w:rPr>
        <w:t>+</w:t>
      </w:r>
      <w:r w:rsidRPr="009C25DE">
        <w:rPr>
          <w:rFonts w:ascii="Arial" w:hAnsi="Arial" w:cs="Arial"/>
          <w:color w:val="000000" w:themeColor="text1"/>
        </w:rPr>
        <w:t xml:space="preserve"> CD4 T cells from </w:t>
      </w:r>
      <w:r w:rsidRPr="009C25DE">
        <w:rPr>
          <w:rFonts w:ascii="Arial" w:hAnsi="Arial" w:cs="Arial"/>
          <w:i/>
          <w:color w:val="000000" w:themeColor="text1"/>
        </w:rPr>
        <w:t>Aire</w:t>
      </w:r>
      <w:r w:rsidRPr="009C25DE">
        <w:rPr>
          <w:rFonts w:ascii="Arial" w:hAnsi="Arial" w:cs="Arial"/>
          <w:i/>
          <w:color w:val="000000" w:themeColor="text1"/>
          <w:vertAlign w:val="superscript"/>
        </w:rPr>
        <w:t>-/-</w:t>
      </w:r>
      <w:r w:rsidRPr="009C25DE">
        <w:rPr>
          <w:rFonts w:ascii="Arial" w:hAnsi="Arial" w:cs="Arial"/>
          <w:i/>
          <w:color w:val="000000" w:themeColor="text1"/>
        </w:rPr>
        <w:t>, Aire</w:t>
      </w:r>
      <w:r w:rsidRPr="009C25DE">
        <w:rPr>
          <w:rFonts w:ascii="Arial" w:hAnsi="Arial" w:cs="Arial"/>
          <w:i/>
          <w:color w:val="000000" w:themeColor="text1"/>
          <w:vertAlign w:val="superscript"/>
        </w:rPr>
        <w:t>-/+</w:t>
      </w:r>
      <w:r w:rsidRPr="009C25DE">
        <w:rPr>
          <w:rFonts w:ascii="Arial" w:hAnsi="Arial" w:cs="Arial"/>
          <w:color w:val="000000" w:themeColor="text1"/>
          <w:vertAlign w:val="superscript"/>
        </w:rPr>
        <w:t xml:space="preserve"> </w:t>
      </w:r>
      <w:r w:rsidRPr="009C25DE">
        <w:rPr>
          <w:rFonts w:ascii="Arial" w:hAnsi="Arial" w:cs="Arial"/>
          <w:color w:val="000000" w:themeColor="text1"/>
        </w:rPr>
        <w:t>and WT</w:t>
      </w:r>
      <w:r w:rsidR="00C82B92" w:rsidRPr="009C25DE">
        <w:rPr>
          <w:rFonts w:ascii="Arial" w:hAnsi="Arial" w:cs="Arial"/>
          <w:color w:val="000000" w:themeColor="text1"/>
        </w:rPr>
        <w:t xml:space="preserve"> </w:t>
      </w:r>
      <w:r w:rsidRPr="009C25DE">
        <w:rPr>
          <w:rFonts w:ascii="Arial" w:hAnsi="Arial" w:cs="Arial"/>
          <w:color w:val="000000" w:themeColor="text1"/>
        </w:rPr>
        <w:t xml:space="preserve">showed that </w:t>
      </w:r>
      <w:r w:rsidR="00981730" w:rsidRPr="009C25DE">
        <w:rPr>
          <w:rFonts w:ascii="Arial" w:hAnsi="Arial" w:cs="Arial"/>
          <w:color w:val="000000" w:themeColor="text1"/>
        </w:rPr>
        <w:t xml:space="preserve">AIRE </w:t>
      </w:r>
      <w:r w:rsidR="002547C9" w:rsidRPr="009C25DE">
        <w:rPr>
          <w:rFonts w:ascii="Arial" w:hAnsi="Arial" w:cs="Arial"/>
          <w:color w:val="000000" w:themeColor="text1"/>
        </w:rPr>
        <w:t>suppress</w:t>
      </w:r>
      <w:r w:rsidR="00981730" w:rsidRPr="009C25DE">
        <w:rPr>
          <w:rFonts w:ascii="Arial" w:hAnsi="Arial" w:cs="Arial"/>
          <w:color w:val="000000" w:themeColor="text1"/>
        </w:rPr>
        <w:t>es</w:t>
      </w:r>
      <w:r w:rsidR="002547C9" w:rsidRPr="009C25DE">
        <w:rPr>
          <w:rFonts w:ascii="Arial" w:hAnsi="Arial" w:cs="Arial"/>
          <w:color w:val="000000" w:themeColor="text1"/>
        </w:rPr>
        <w:t xml:space="preserve"> the</w:t>
      </w:r>
      <w:r w:rsidR="00C82B92" w:rsidRPr="009C25DE">
        <w:rPr>
          <w:rFonts w:ascii="Arial" w:hAnsi="Arial" w:cs="Arial"/>
          <w:color w:val="000000" w:themeColor="text1"/>
        </w:rPr>
        <w:t xml:space="preserve"> </w:t>
      </w:r>
      <w:r w:rsidR="002547C9" w:rsidRPr="009C25DE">
        <w:rPr>
          <w:rFonts w:ascii="Arial" w:hAnsi="Arial" w:cs="Arial"/>
          <w:color w:val="000000" w:themeColor="text1"/>
        </w:rPr>
        <w:t xml:space="preserve">peripheral </w:t>
      </w:r>
      <w:r w:rsidR="00C82B92" w:rsidRPr="009C25DE">
        <w:rPr>
          <w:rFonts w:ascii="Arial" w:hAnsi="Arial" w:cs="Arial"/>
          <w:color w:val="000000" w:themeColor="text1"/>
        </w:rPr>
        <w:t>nT</w:t>
      </w:r>
      <w:r w:rsidR="00C82B92" w:rsidRPr="009C25DE">
        <w:rPr>
          <w:rFonts w:ascii="Arial" w:hAnsi="Arial" w:cs="Arial"/>
          <w:color w:val="000000" w:themeColor="text1"/>
          <w:vertAlign w:val="subscript"/>
        </w:rPr>
        <w:t xml:space="preserve">FH </w:t>
      </w:r>
      <w:r w:rsidR="002547C9" w:rsidRPr="009C25DE">
        <w:rPr>
          <w:rFonts w:ascii="Arial" w:hAnsi="Arial" w:cs="Arial"/>
          <w:color w:val="000000" w:themeColor="text1"/>
        </w:rPr>
        <w:t xml:space="preserve">in a highly dosage sensitive manner and inverse </w:t>
      </w:r>
      <w:r w:rsidR="00981730" w:rsidRPr="009C25DE">
        <w:rPr>
          <w:rFonts w:ascii="Arial" w:hAnsi="Arial" w:cs="Arial"/>
          <w:color w:val="000000" w:themeColor="text1"/>
        </w:rPr>
        <w:t>to</w:t>
      </w:r>
      <w:r w:rsidR="002547C9" w:rsidRPr="009C25DE">
        <w:rPr>
          <w:rFonts w:ascii="Arial" w:hAnsi="Arial" w:cs="Arial"/>
          <w:color w:val="000000" w:themeColor="text1"/>
        </w:rPr>
        <w:t xml:space="preserve"> that found in the thymus (</w:t>
      </w:r>
      <w:r w:rsidR="002547C9" w:rsidRPr="009C25DE">
        <w:rPr>
          <w:rFonts w:ascii="Arial" w:hAnsi="Arial" w:cs="Arial"/>
          <w:b/>
          <w:color w:val="000000" w:themeColor="text1"/>
        </w:rPr>
        <w:t xml:space="preserve">Figure </w:t>
      </w:r>
      <w:r w:rsidR="002547C9" w:rsidRPr="009C25DE">
        <w:rPr>
          <w:rFonts w:ascii="Arial" w:hAnsi="Arial" w:cs="Arial"/>
          <w:b/>
          <w:iCs/>
          <w:color w:val="000000" w:themeColor="text1"/>
        </w:rPr>
        <w:t>7A</w:t>
      </w:r>
      <w:r w:rsidR="002547C9" w:rsidRPr="009C25DE">
        <w:rPr>
          <w:rFonts w:ascii="Arial" w:hAnsi="Arial" w:cs="Arial"/>
          <w:iCs/>
          <w:color w:val="000000" w:themeColor="text1"/>
        </w:rPr>
        <w:t xml:space="preserve">). </w:t>
      </w:r>
    </w:p>
    <w:p w14:paraId="140B34B0" w14:textId="506603C0" w:rsidR="00581FCB" w:rsidRPr="009C25DE" w:rsidRDefault="00F302F6" w:rsidP="00581FCB">
      <w:pPr>
        <w:spacing w:after="120" w:line="360" w:lineRule="auto"/>
        <w:rPr>
          <w:rFonts w:ascii="Arial" w:hAnsi="Arial"/>
          <w:color w:val="000000" w:themeColor="text1"/>
        </w:rPr>
      </w:pPr>
      <w:r w:rsidRPr="009C25DE">
        <w:rPr>
          <w:rFonts w:ascii="Arial" w:hAnsi="Arial" w:cs="Arial"/>
          <w:color w:val="000000" w:themeColor="text1"/>
        </w:rPr>
        <w:t xml:space="preserve">Given that </w:t>
      </w:r>
      <w:r w:rsidR="0058423A" w:rsidRPr="00B7603D">
        <w:rPr>
          <w:rFonts w:ascii="Arial" w:hAnsi="Arial" w:cs="Arial"/>
          <w:color w:val="000000" w:themeColor="text1"/>
        </w:rPr>
        <w:t>nT</w:t>
      </w:r>
      <w:r w:rsidR="0058423A" w:rsidRPr="00B7603D">
        <w:rPr>
          <w:rFonts w:ascii="Arial" w:hAnsi="Arial" w:cs="Arial"/>
          <w:color w:val="000000" w:themeColor="text1"/>
          <w:vertAlign w:val="subscript"/>
        </w:rPr>
        <w:t>REG</w:t>
      </w:r>
      <w:r w:rsidR="0058423A" w:rsidRPr="00DD1619">
        <w:rPr>
          <w:rFonts w:ascii="Arial" w:hAnsi="Arial" w:cs="Arial"/>
          <w:color w:val="000000" w:themeColor="text1"/>
        </w:rPr>
        <w:t xml:space="preserve"> </w:t>
      </w:r>
      <w:r w:rsidR="00581FCB" w:rsidRPr="009C25DE">
        <w:rPr>
          <w:rFonts w:ascii="Arial" w:hAnsi="Arial" w:cs="Arial"/>
          <w:color w:val="000000" w:themeColor="text1"/>
        </w:rPr>
        <w:t>are the only other naturally activated T cell population with frequencies comparable to nT</w:t>
      </w:r>
      <w:r w:rsidR="00581FCB" w:rsidRPr="009C25DE">
        <w:rPr>
          <w:rFonts w:ascii="Arial" w:hAnsi="Arial" w:cs="Arial"/>
          <w:color w:val="000000" w:themeColor="text1"/>
          <w:vertAlign w:val="subscript"/>
        </w:rPr>
        <w:t>FH</w:t>
      </w:r>
      <w:r w:rsidR="00581FCB" w:rsidRPr="009C25DE">
        <w:rPr>
          <w:rFonts w:ascii="Arial" w:hAnsi="Arial" w:cs="Arial"/>
          <w:color w:val="000000" w:themeColor="text1"/>
        </w:rPr>
        <w:t xml:space="preserve"> (</w:t>
      </w:r>
      <w:r w:rsidR="00581FCB" w:rsidRPr="009C25DE">
        <w:rPr>
          <w:rFonts w:ascii="Arial" w:hAnsi="Arial" w:cs="Arial"/>
          <w:b/>
          <w:color w:val="000000" w:themeColor="text1"/>
        </w:rPr>
        <w:t>Figure 1D and 6C</w:t>
      </w:r>
      <w:r w:rsidR="00581FCB" w:rsidRPr="009C25DE">
        <w:rPr>
          <w:rFonts w:ascii="Arial" w:hAnsi="Arial" w:cs="Arial"/>
          <w:color w:val="000000" w:themeColor="text1"/>
        </w:rPr>
        <w:t>)</w:t>
      </w:r>
      <w:r w:rsidRPr="009C25DE">
        <w:rPr>
          <w:rFonts w:ascii="Arial" w:hAnsi="Arial" w:cs="Arial"/>
          <w:color w:val="000000" w:themeColor="text1"/>
        </w:rPr>
        <w:t>, we</w:t>
      </w:r>
      <w:r w:rsidR="00581FCB" w:rsidRPr="009C25DE">
        <w:rPr>
          <w:rFonts w:ascii="Arial" w:hAnsi="Arial" w:cs="Arial"/>
          <w:color w:val="000000" w:themeColor="text1"/>
        </w:rPr>
        <w:t xml:space="preserve"> </w:t>
      </w:r>
      <w:r w:rsidR="00611DCF">
        <w:rPr>
          <w:rFonts w:ascii="Arial" w:hAnsi="Arial" w:cs="Arial"/>
          <w:color w:val="000000" w:themeColor="text1"/>
        </w:rPr>
        <w:t>examined</w:t>
      </w:r>
      <w:r w:rsidR="00581FCB" w:rsidRPr="009C25DE">
        <w:rPr>
          <w:rFonts w:ascii="Arial" w:hAnsi="Arial" w:cs="Arial"/>
          <w:color w:val="000000" w:themeColor="text1"/>
        </w:rPr>
        <w:t xml:space="preserve"> if nT</w:t>
      </w:r>
      <w:r w:rsidR="00581FCB" w:rsidRPr="009C25DE">
        <w:rPr>
          <w:rFonts w:ascii="Arial" w:hAnsi="Arial" w:cs="Arial"/>
          <w:color w:val="000000" w:themeColor="text1"/>
          <w:vertAlign w:val="subscript"/>
        </w:rPr>
        <w:t>REG</w:t>
      </w:r>
      <w:r w:rsidR="00581FCB" w:rsidRPr="009C25DE">
        <w:rPr>
          <w:rFonts w:ascii="Arial" w:hAnsi="Arial" w:cs="Arial"/>
          <w:color w:val="000000" w:themeColor="text1"/>
        </w:rPr>
        <w:t xml:space="preserve"> cells control nT</w:t>
      </w:r>
      <w:r w:rsidR="00581FCB" w:rsidRPr="009C25DE">
        <w:rPr>
          <w:rFonts w:ascii="Arial" w:hAnsi="Arial" w:cs="Arial"/>
          <w:color w:val="000000" w:themeColor="text1"/>
          <w:vertAlign w:val="subscript"/>
        </w:rPr>
        <w:t>FH</w:t>
      </w:r>
      <w:r w:rsidRPr="009C25DE">
        <w:rPr>
          <w:rFonts w:ascii="Arial" w:hAnsi="Arial" w:cs="Arial"/>
          <w:color w:val="000000" w:themeColor="text1"/>
        </w:rPr>
        <w:t xml:space="preserve">. </w:t>
      </w:r>
      <w:r w:rsidR="00581FCB" w:rsidRPr="009C25DE">
        <w:rPr>
          <w:rFonts w:ascii="Arial" w:hAnsi="Arial" w:cs="Arial"/>
          <w:color w:val="000000" w:themeColor="text1"/>
        </w:rPr>
        <w:t>FoxP3-deficient (scurfy) mice lack T</w:t>
      </w:r>
      <w:r w:rsidR="00581FCB" w:rsidRPr="009C25DE">
        <w:rPr>
          <w:rFonts w:ascii="Arial" w:hAnsi="Arial" w:cs="Arial"/>
          <w:color w:val="000000" w:themeColor="text1"/>
          <w:vertAlign w:val="subscript"/>
        </w:rPr>
        <w:t>REG</w:t>
      </w:r>
      <w:r w:rsidR="00581FCB" w:rsidRPr="009C25DE">
        <w:rPr>
          <w:rFonts w:ascii="Arial" w:hAnsi="Arial" w:cs="Arial"/>
          <w:color w:val="000000" w:themeColor="text1"/>
        </w:rPr>
        <w:t xml:space="preserve"> and consequentially develop a profound autoimmune disease by 3-4 wk of age</w:t>
      </w:r>
      <w:r w:rsidR="00581FCB" w:rsidRPr="009C25DE">
        <w:rPr>
          <w:rFonts w:ascii="Arial" w:hAnsi="Arial" w:cs="Arial"/>
          <w:color w:val="000000" w:themeColor="text1"/>
        </w:rPr>
        <w:fldChar w:fldCharType="begin"/>
      </w:r>
      <w:r w:rsidR="00581FCB" w:rsidRPr="009C25DE">
        <w:rPr>
          <w:rFonts w:ascii="Arial" w:hAnsi="Arial" w:cs="Arial"/>
          <w:color w:val="000000" w:themeColor="text1"/>
        </w:rPr>
        <w:instrText xml:space="preserve"> ADDIN EN.CITE &lt;EndNote&gt;&lt;Cite&gt;&lt;Author&gt;Ramsdell&lt;/Author&gt;&lt;Year&gt;2014&lt;/Year&gt;&lt;RecNum&gt;40&lt;/RecNum&gt;&lt;DisplayText&gt;(Ramsdell and Ziegler, 2014)&lt;/DisplayText&gt;&lt;record&gt;&lt;rec-number&gt;40&lt;/rec-number&gt;&lt;foreign-keys&gt;&lt;key app="EN" db-id="v0etrzezkwfxa8ewfwt5twpz990z9xvp9wwx"&gt;40&lt;/key&gt;&lt;/foreign-keys&gt;&lt;ref-type name="Journal Article"&gt;17&lt;/ref-type&gt;&lt;contributors&gt;&lt;authors&gt;&lt;author&gt;Ramsdell, F.&lt;/author&gt;&lt;author&gt;Ziegler, S. F.&lt;/author&gt;&lt;/authors&gt;&lt;/contributors&gt;&lt;auth-address&gt;Novo Nordisk Inflammation Research Center, 530 Fairview Avenue, Seattle, Washington 98109, USA.&amp;#xD;Benaroya Research Institute, 1201 Ninth Avenue, Seattle, Washington 98101, USA.&lt;/auth-address&gt;&lt;titles&gt;&lt;title&gt;FOXP3 and scurfy: how it all began&lt;/title&gt;&lt;secondary-title&gt;Nat Rev Immunol&lt;/secondary-title&gt;&lt;alt-title&gt;Nature reviews. Immunology&lt;/alt-title&gt;&lt;/titles&gt;&lt;periodical&gt;&lt;full-title&gt;Nat Rev Immunol&lt;/full-title&gt;&lt;abbr-1&gt;Nature reviews. Immunology&lt;/abbr-1&gt;&lt;/periodical&gt;&lt;alt-periodical&gt;&lt;full-title&gt;Nat Rev Immunol&lt;/full-title&gt;&lt;abbr-1&gt;Nature reviews. Immunology&lt;/abbr-1&gt;&lt;/alt-periodical&gt;&lt;pages&gt;343-9&lt;/pages&gt;&lt;volume&gt;14&lt;/volume&gt;&lt;number&gt;5&lt;/number&gt;&lt;edition&gt;2014/04/12&lt;/edition&gt;&lt;keywords&gt;&lt;keyword&gt;Animals&lt;/keyword&gt;&lt;keyword&gt;Forkhead Transcription Factors/ immunology&lt;/keyword&gt;&lt;keyword&gt;Humans&lt;/keyword&gt;&lt;keyword&gt;Immune System/immunology&lt;/keyword&gt;&lt;keyword&gt;T-Lymphocytes, Regulatory/immunology&lt;/keyword&gt;&lt;/keywords&gt;&lt;dates&gt;&lt;year&gt;2014&lt;/year&gt;&lt;pub-dates&gt;&lt;date&gt;May&lt;/date&gt;&lt;/pub-dates&gt;&lt;/dates&gt;&lt;isbn&gt;1474-1741 (Electronic)&amp;#xD;1474-1733 (Linking)&lt;/isbn&gt;&lt;accession-num&gt;24722479&lt;/accession-num&gt;&lt;urls&gt;&lt;/urls&gt;&lt;electronic-resource-num&gt;10.1038/nri3650&lt;/electronic-resource-num&gt;&lt;remote-database-provider&gt;NLM&lt;/remote-database-provider&gt;&lt;language&gt;eng&lt;/language&gt;&lt;/record&gt;&lt;/Cite&gt;&lt;/EndNote&gt;</w:instrText>
      </w:r>
      <w:r w:rsidR="00581FCB" w:rsidRPr="009C25DE">
        <w:rPr>
          <w:rFonts w:ascii="Arial" w:hAnsi="Arial" w:cs="Arial"/>
          <w:color w:val="000000" w:themeColor="text1"/>
        </w:rPr>
        <w:fldChar w:fldCharType="separate"/>
      </w:r>
      <w:r w:rsidR="00581FCB" w:rsidRPr="009C25DE">
        <w:rPr>
          <w:rFonts w:ascii="Arial" w:hAnsi="Arial" w:cs="Arial"/>
          <w:noProof/>
          <w:color w:val="000000" w:themeColor="text1"/>
        </w:rPr>
        <w:t>(</w:t>
      </w:r>
      <w:hyperlink w:anchor="_ENREF_46" w:tooltip="Ramsdell, 2014 #40" w:history="1">
        <w:r w:rsidR="009C25DE" w:rsidRPr="009C25DE">
          <w:rPr>
            <w:rFonts w:ascii="Arial" w:hAnsi="Arial" w:cs="Arial"/>
            <w:noProof/>
            <w:color w:val="000000" w:themeColor="text1"/>
          </w:rPr>
          <w:t>Ramsdell and Ziegler, 2014</w:t>
        </w:r>
      </w:hyperlink>
      <w:r w:rsidR="00581FCB" w:rsidRPr="009C25DE">
        <w:rPr>
          <w:rFonts w:ascii="Arial" w:hAnsi="Arial" w:cs="Arial"/>
          <w:noProof/>
          <w:color w:val="000000" w:themeColor="text1"/>
        </w:rPr>
        <w:t>)</w:t>
      </w:r>
      <w:r w:rsidR="00581FCB" w:rsidRPr="009C25DE">
        <w:rPr>
          <w:rFonts w:ascii="Arial" w:hAnsi="Arial" w:cs="Arial"/>
          <w:color w:val="000000" w:themeColor="text1"/>
        </w:rPr>
        <w:fldChar w:fldCharType="end"/>
      </w:r>
      <w:r w:rsidR="00581FCB" w:rsidRPr="009C25DE">
        <w:rPr>
          <w:rFonts w:ascii="Arial" w:hAnsi="Arial" w:cs="Arial"/>
          <w:color w:val="000000" w:themeColor="text1"/>
        </w:rPr>
        <w:t xml:space="preserve">. We generated </w:t>
      </w:r>
      <w:r w:rsidR="00581FCB" w:rsidRPr="009C25DE">
        <w:rPr>
          <w:rFonts w:ascii="Arial" w:hAnsi="Arial" w:cs="Arial"/>
          <w:i/>
          <w:color w:val="000000" w:themeColor="text1"/>
        </w:rPr>
        <w:t>Foxp3</w:t>
      </w:r>
      <w:r w:rsidR="00581FCB" w:rsidRPr="009C25DE">
        <w:rPr>
          <w:rFonts w:ascii="Arial" w:hAnsi="Arial" w:cs="Arial"/>
          <w:color w:val="000000" w:themeColor="text1"/>
          <w:vertAlign w:val="superscript"/>
        </w:rPr>
        <w:t xml:space="preserve">-/- </w:t>
      </w:r>
      <w:r w:rsidR="00581FCB" w:rsidRPr="009C25DE">
        <w:rPr>
          <w:rFonts w:ascii="Arial" w:hAnsi="Arial" w:cs="Arial"/>
          <w:color w:val="000000" w:themeColor="text1"/>
        </w:rPr>
        <w:t>IL21-VFP reporter mice and analyzed their male progeny at 2 wk of age before disease onset and at 4 wk of age when they display overt signs of disease. Substantial increases in the frequencies of splenic VFP</w:t>
      </w:r>
      <w:r w:rsidR="00581FCB" w:rsidRPr="009C25DE">
        <w:rPr>
          <w:rFonts w:ascii="Arial" w:hAnsi="Arial" w:cs="Arial"/>
          <w:color w:val="000000" w:themeColor="text1"/>
          <w:vertAlign w:val="superscript"/>
        </w:rPr>
        <w:t>+</w:t>
      </w:r>
      <w:r w:rsidR="00581FCB" w:rsidRPr="009C25DE">
        <w:rPr>
          <w:rFonts w:ascii="Arial" w:hAnsi="Arial" w:cs="Arial"/>
          <w:color w:val="000000" w:themeColor="text1"/>
        </w:rPr>
        <w:t xml:space="preserve"> cells at all stages of T</w:t>
      </w:r>
      <w:r w:rsidR="00581FCB" w:rsidRPr="009C25DE">
        <w:rPr>
          <w:rFonts w:ascii="Arial" w:hAnsi="Arial" w:cs="Arial"/>
          <w:color w:val="000000" w:themeColor="text1"/>
          <w:vertAlign w:val="subscript"/>
        </w:rPr>
        <w:t>FH</w:t>
      </w:r>
      <w:r w:rsidR="00581FCB" w:rsidRPr="009C25DE">
        <w:rPr>
          <w:rFonts w:ascii="Arial" w:hAnsi="Arial" w:cs="Arial"/>
          <w:color w:val="000000" w:themeColor="text1"/>
        </w:rPr>
        <w:t xml:space="preserve"> differentiation were found, but with the most striking increase being in nT</w:t>
      </w:r>
      <w:r w:rsidR="00581FCB" w:rsidRPr="009C25DE">
        <w:rPr>
          <w:rFonts w:ascii="Arial" w:hAnsi="Arial" w:cs="Arial"/>
          <w:color w:val="000000" w:themeColor="text1"/>
          <w:vertAlign w:val="subscript"/>
        </w:rPr>
        <w:t>FH</w:t>
      </w:r>
      <w:r w:rsidR="00581FCB" w:rsidRPr="009C25DE">
        <w:rPr>
          <w:rFonts w:ascii="Arial" w:hAnsi="Arial" w:cs="Arial"/>
          <w:color w:val="000000" w:themeColor="text1"/>
        </w:rPr>
        <w:t xml:space="preserve"> (</w:t>
      </w:r>
      <w:r w:rsidR="00581FCB" w:rsidRPr="009C25DE">
        <w:rPr>
          <w:rFonts w:ascii="Arial" w:hAnsi="Arial" w:cs="Arial"/>
          <w:b/>
          <w:color w:val="000000" w:themeColor="text1"/>
        </w:rPr>
        <w:t>Figure 7B and C</w:t>
      </w:r>
      <w:r w:rsidR="008B41BF">
        <w:rPr>
          <w:rFonts w:ascii="Arial" w:hAnsi="Arial" w:cs="Arial"/>
          <w:color w:val="000000" w:themeColor="text1"/>
        </w:rPr>
        <w:t xml:space="preserve">). </w:t>
      </w:r>
      <w:r w:rsidR="00581FCB" w:rsidRPr="009C25DE">
        <w:rPr>
          <w:rFonts w:ascii="Arial" w:hAnsi="Arial" w:cs="Arial"/>
          <w:color w:val="000000" w:themeColor="text1"/>
        </w:rPr>
        <w:t>However, a deficiency in FoxP3 had no effect on thymic nT</w:t>
      </w:r>
      <w:r w:rsidR="00581FCB" w:rsidRPr="009C25DE">
        <w:rPr>
          <w:rFonts w:ascii="Arial" w:hAnsi="Arial" w:cs="Arial"/>
          <w:color w:val="000000" w:themeColor="text1"/>
          <w:vertAlign w:val="subscript"/>
        </w:rPr>
        <w:t>FH</w:t>
      </w:r>
      <w:r w:rsidR="00581FCB" w:rsidRPr="009C25DE">
        <w:rPr>
          <w:rFonts w:ascii="Arial" w:hAnsi="Arial" w:cs="Arial"/>
          <w:color w:val="000000" w:themeColor="text1"/>
        </w:rPr>
        <w:t xml:space="preserve"> frequencies (</w:t>
      </w:r>
      <w:r w:rsidR="00581FCB" w:rsidRPr="009C25DE">
        <w:rPr>
          <w:rFonts w:ascii="Arial" w:hAnsi="Arial" w:cs="Arial"/>
          <w:b/>
          <w:color w:val="000000" w:themeColor="text1"/>
        </w:rPr>
        <w:t xml:space="preserve">Figure 7D). </w:t>
      </w:r>
      <w:r w:rsidR="00581FCB" w:rsidRPr="009C25DE">
        <w:rPr>
          <w:rFonts w:ascii="Arial" w:hAnsi="Arial" w:cs="Arial"/>
          <w:color w:val="000000" w:themeColor="text1"/>
        </w:rPr>
        <w:t>Thus, newly developing thymic nT</w:t>
      </w:r>
      <w:r w:rsidR="00581FCB" w:rsidRPr="009C25DE">
        <w:rPr>
          <w:rFonts w:ascii="Arial" w:hAnsi="Arial" w:cs="Arial"/>
          <w:color w:val="000000" w:themeColor="text1"/>
          <w:vertAlign w:val="subscript"/>
        </w:rPr>
        <w:t>FH</w:t>
      </w:r>
      <w:r w:rsidR="00581FCB" w:rsidRPr="009C25DE">
        <w:rPr>
          <w:rFonts w:ascii="Arial" w:hAnsi="Arial" w:cs="Arial"/>
          <w:color w:val="000000" w:themeColor="text1"/>
        </w:rPr>
        <w:t xml:space="preserve"> </w:t>
      </w:r>
      <w:r w:rsidRPr="009C25DE">
        <w:rPr>
          <w:rFonts w:ascii="Arial" w:hAnsi="Arial" w:cs="Arial"/>
          <w:color w:val="000000" w:themeColor="text1"/>
        </w:rPr>
        <w:t>were</w:t>
      </w:r>
      <w:r w:rsidR="00581FCB" w:rsidRPr="009C25DE">
        <w:rPr>
          <w:rFonts w:ascii="Arial" w:hAnsi="Arial" w:cs="Arial"/>
          <w:color w:val="000000" w:themeColor="text1"/>
        </w:rPr>
        <w:t xml:space="preserve"> unaffected by an abundance of nT</w:t>
      </w:r>
      <w:r w:rsidR="00581FCB" w:rsidRPr="009C25DE">
        <w:rPr>
          <w:rFonts w:ascii="Arial" w:hAnsi="Arial" w:cs="Arial"/>
          <w:color w:val="000000" w:themeColor="text1"/>
          <w:vertAlign w:val="subscript"/>
        </w:rPr>
        <w:t>REG</w:t>
      </w:r>
      <w:r w:rsidR="00581FCB" w:rsidRPr="009C25DE">
        <w:rPr>
          <w:rFonts w:ascii="Arial" w:hAnsi="Arial" w:cs="Arial"/>
          <w:color w:val="000000" w:themeColor="text1"/>
        </w:rPr>
        <w:t xml:space="preserve"> cells in that organ, but in the periphery, </w:t>
      </w:r>
      <w:r w:rsidR="00581FCB" w:rsidRPr="009C25DE">
        <w:rPr>
          <w:rFonts w:ascii="Arial" w:hAnsi="Arial"/>
          <w:color w:val="000000" w:themeColor="text1"/>
        </w:rPr>
        <w:t>nT</w:t>
      </w:r>
      <w:r w:rsidR="00581FCB" w:rsidRPr="009C25DE">
        <w:rPr>
          <w:rFonts w:ascii="Arial" w:hAnsi="Arial"/>
          <w:color w:val="000000" w:themeColor="text1"/>
          <w:vertAlign w:val="subscript"/>
        </w:rPr>
        <w:t>REG</w:t>
      </w:r>
      <w:r w:rsidR="00581FCB" w:rsidRPr="009C25DE">
        <w:rPr>
          <w:rFonts w:ascii="Arial" w:hAnsi="Arial"/>
          <w:color w:val="000000" w:themeColor="text1"/>
        </w:rPr>
        <w:t xml:space="preserve"> target nT</w:t>
      </w:r>
      <w:r w:rsidR="00581FCB" w:rsidRPr="009C25DE">
        <w:rPr>
          <w:rFonts w:ascii="Arial" w:hAnsi="Arial"/>
          <w:color w:val="000000" w:themeColor="text1"/>
          <w:vertAlign w:val="subscript"/>
        </w:rPr>
        <w:t>FH</w:t>
      </w:r>
      <w:r w:rsidR="00581FCB" w:rsidRPr="009C25DE">
        <w:rPr>
          <w:rFonts w:ascii="Arial" w:hAnsi="Arial"/>
          <w:color w:val="000000" w:themeColor="text1"/>
        </w:rPr>
        <w:t xml:space="preserve"> and in doing so potently restrain their expansion</w:t>
      </w:r>
      <w:r w:rsidR="00240F42">
        <w:rPr>
          <w:rFonts w:ascii="Arial" w:hAnsi="Arial"/>
          <w:color w:val="000000" w:themeColor="text1"/>
        </w:rPr>
        <w:t xml:space="preserve"> and</w:t>
      </w:r>
      <w:r w:rsidR="00581FCB" w:rsidRPr="009C25DE">
        <w:rPr>
          <w:rFonts w:ascii="Arial" w:hAnsi="Arial"/>
          <w:color w:val="000000" w:themeColor="text1"/>
        </w:rPr>
        <w:t xml:space="preserve"> further differentiation.  </w:t>
      </w:r>
    </w:p>
    <w:p w14:paraId="4F77D9E9" w14:textId="7527C093" w:rsidR="00F27978" w:rsidRPr="005E3E91" w:rsidRDefault="00F27978" w:rsidP="00F27978"/>
    <w:p w14:paraId="7B116596" w14:textId="77777777" w:rsidR="007F7346" w:rsidRPr="005E3E91" w:rsidRDefault="007F7346"/>
    <w:p w14:paraId="65732DCA" w14:textId="77777777" w:rsidR="00240A43" w:rsidRPr="005E3E91" w:rsidRDefault="00240A43" w:rsidP="00240A43">
      <w:pPr>
        <w:spacing w:after="200" w:line="360" w:lineRule="auto"/>
        <w:rPr>
          <w:rFonts w:ascii="Arial" w:hAnsi="Arial"/>
          <w:b/>
        </w:rPr>
      </w:pPr>
      <w:r w:rsidRPr="005E3E91">
        <w:rPr>
          <w:rFonts w:ascii="Arial" w:hAnsi="Arial"/>
          <w:b/>
          <w:sz w:val="28"/>
        </w:rPr>
        <w:t>DISCUSSION</w:t>
      </w:r>
      <w:r w:rsidRPr="005E3E91">
        <w:rPr>
          <w:rFonts w:ascii="Arial" w:hAnsi="Arial"/>
          <w:b/>
        </w:rPr>
        <w:t xml:space="preserve"> </w:t>
      </w:r>
    </w:p>
    <w:p w14:paraId="283BEDD1" w14:textId="120F1CE8" w:rsidR="0092710C" w:rsidRDefault="00942DF5">
      <w:pPr>
        <w:spacing w:line="360" w:lineRule="auto"/>
        <w:rPr>
          <w:rFonts w:ascii="Arial" w:hAnsi="Arial" w:cs="Arial"/>
        </w:rPr>
      </w:pPr>
      <w:r w:rsidRPr="005E3E91">
        <w:rPr>
          <w:rFonts w:ascii="Arial" w:hAnsi="Arial" w:cs="Arial"/>
        </w:rPr>
        <w:t xml:space="preserve">Through use </w:t>
      </w:r>
      <w:r w:rsidR="002E618C" w:rsidRPr="005E3E91">
        <w:rPr>
          <w:rFonts w:ascii="Arial" w:hAnsi="Arial" w:cs="Arial"/>
        </w:rPr>
        <w:t xml:space="preserve">of </w:t>
      </w:r>
      <w:r w:rsidRPr="005E3E91">
        <w:rPr>
          <w:rFonts w:ascii="Arial" w:hAnsi="Arial" w:cs="Arial"/>
        </w:rPr>
        <w:t>novel IL21-VFP reporter mice,</w:t>
      </w:r>
      <w:r w:rsidRPr="009C25DE">
        <w:rPr>
          <w:rFonts w:ascii="Arial" w:hAnsi="Arial" w:cs="Arial"/>
        </w:rPr>
        <w:t xml:space="preserve"> </w:t>
      </w:r>
      <w:r w:rsidRPr="005E3E91">
        <w:rPr>
          <w:rFonts w:ascii="Arial" w:hAnsi="Arial" w:cs="Arial"/>
        </w:rPr>
        <w:t xml:space="preserve">we </w:t>
      </w:r>
      <w:r w:rsidR="00EA6EA2" w:rsidRPr="005E3E91">
        <w:rPr>
          <w:rFonts w:ascii="Arial" w:hAnsi="Arial" w:cs="Arial"/>
        </w:rPr>
        <w:t xml:space="preserve">found, surprisingly, that IL21 expression is a property of </w:t>
      </w:r>
      <w:r w:rsidR="006E4139">
        <w:rPr>
          <w:rFonts w:ascii="Arial" w:hAnsi="Arial" w:cs="Arial"/>
        </w:rPr>
        <w:t xml:space="preserve">many of the </w:t>
      </w:r>
      <w:r w:rsidR="00EA6EA2" w:rsidRPr="005E3E91">
        <w:rPr>
          <w:rFonts w:ascii="Arial" w:hAnsi="Arial" w:cs="Arial"/>
        </w:rPr>
        <w:t xml:space="preserve">earliest activated thymic and peripheral CD4 T cells that develop in naïve mice. </w:t>
      </w:r>
      <w:r w:rsidR="00093A63">
        <w:rPr>
          <w:rFonts w:ascii="Arial" w:hAnsi="Arial" w:cs="Arial"/>
        </w:rPr>
        <w:t xml:space="preserve">We also show that </w:t>
      </w:r>
      <w:r w:rsidR="00D924FA">
        <w:rPr>
          <w:rFonts w:ascii="Arial" w:hAnsi="Arial" w:cs="Arial"/>
        </w:rPr>
        <w:t xml:space="preserve">these </w:t>
      </w:r>
      <w:r w:rsidR="00FB3D22">
        <w:rPr>
          <w:rFonts w:ascii="Arial" w:hAnsi="Arial" w:cs="Arial"/>
        </w:rPr>
        <w:t xml:space="preserve">naturally </w:t>
      </w:r>
      <w:r w:rsidR="00611DCF">
        <w:rPr>
          <w:rFonts w:ascii="Arial" w:hAnsi="Arial" w:cs="Arial"/>
        </w:rPr>
        <w:t>occurring</w:t>
      </w:r>
      <w:r w:rsidR="00D924FA">
        <w:rPr>
          <w:rFonts w:ascii="Arial" w:hAnsi="Arial" w:cs="Arial"/>
        </w:rPr>
        <w:t xml:space="preserve"> T cells are </w:t>
      </w:r>
      <w:r w:rsidR="00FB3D22">
        <w:rPr>
          <w:rFonts w:ascii="Arial" w:hAnsi="Arial" w:cs="Arial"/>
        </w:rPr>
        <w:t xml:space="preserve">an </w:t>
      </w:r>
      <w:r w:rsidR="00D924FA">
        <w:rPr>
          <w:rFonts w:ascii="Arial" w:hAnsi="Arial" w:cs="Arial"/>
        </w:rPr>
        <w:t>early</w:t>
      </w:r>
      <w:r w:rsidR="00FB3D22">
        <w:rPr>
          <w:rFonts w:ascii="Arial" w:hAnsi="Arial" w:cs="Arial"/>
        </w:rPr>
        <w:t xml:space="preserve"> </w:t>
      </w:r>
      <w:r w:rsidR="00D924FA">
        <w:rPr>
          <w:rFonts w:ascii="Arial" w:hAnsi="Arial" w:cs="Arial"/>
        </w:rPr>
        <w:t>T</w:t>
      </w:r>
      <w:r w:rsidR="00D924FA" w:rsidRPr="00611DCF">
        <w:rPr>
          <w:rFonts w:ascii="Arial" w:hAnsi="Arial" w:cs="Arial"/>
          <w:vertAlign w:val="subscript"/>
        </w:rPr>
        <w:t>FH</w:t>
      </w:r>
      <w:r w:rsidR="00D924FA">
        <w:rPr>
          <w:rFonts w:ascii="Arial" w:hAnsi="Arial" w:cs="Arial"/>
        </w:rPr>
        <w:t xml:space="preserve"> </w:t>
      </w:r>
      <w:r w:rsidR="00FB3D22">
        <w:rPr>
          <w:rFonts w:ascii="Arial" w:hAnsi="Arial" w:cs="Arial"/>
        </w:rPr>
        <w:t>that are controlled by cytokines, including their secretion of IL21, that typifies late stages of T</w:t>
      </w:r>
      <w:r w:rsidR="00FB3D22" w:rsidRPr="00611DCF">
        <w:rPr>
          <w:rFonts w:ascii="Arial" w:hAnsi="Arial" w:cs="Arial"/>
          <w:vertAlign w:val="subscript"/>
        </w:rPr>
        <w:t>FH</w:t>
      </w:r>
      <w:r w:rsidR="00FB3D22">
        <w:rPr>
          <w:rFonts w:ascii="Arial" w:hAnsi="Arial" w:cs="Arial"/>
        </w:rPr>
        <w:t xml:space="preserve"> differentiation. </w:t>
      </w:r>
      <w:r w:rsidR="00D924FA">
        <w:rPr>
          <w:rFonts w:ascii="Arial" w:hAnsi="Arial" w:cs="Arial"/>
        </w:rPr>
        <w:t xml:space="preserve">These findings show that </w:t>
      </w:r>
      <w:r w:rsidR="00D924FA" w:rsidRPr="005E3E91">
        <w:rPr>
          <w:rFonts w:ascii="Arial" w:hAnsi="Arial" w:cs="Arial"/>
        </w:rPr>
        <w:t xml:space="preserve">IL21 </w:t>
      </w:r>
      <w:r w:rsidR="00FB3D22">
        <w:rPr>
          <w:rFonts w:ascii="Arial" w:hAnsi="Arial" w:cs="Arial"/>
        </w:rPr>
        <w:t xml:space="preserve">is an integral </w:t>
      </w:r>
      <w:r w:rsidR="00D924FA">
        <w:rPr>
          <w:rFonts w:ascii="Arial" w:hAnsi="Arial" w:cs="Arial"/>
        </w:rPr>
        <w:t>to the earliest steps of T</w:t>
      </w:r>
      <w:r w:rsidR="00D924FA" w:rsidRPr="004F4012">
        <w:rPr>
          <w:rFonts w:ascii="Arial" w:hAnsi="Arial" w:cs="Arial"/>
          <w:vertAlign w:val="subscript"/>
        </w:rPr>
        <w:t>FH</w:t>
      </w:r>
      <w:r w:rsidR="00D924FA">
        <w:rPr>
          <w:rFonts w:ascii="Arial" w:hAnsi="Arial" w:cs="Arial"/>
        </w:rPr>
        <w:t xml:space="preserve"> development and function.</w:t>
      </w:r>
    </w:p>
    <w:p w14:paraId="30C902F0" w14:textId="77777777" w:rsidR="0092710C" w:rsidRDefault="0092710C" w:rsidP="009C25DE">
      <w:pPr>
        <w:spacing w:after="120" w:line="360" w:lineRule="auto"/>
        <w:rPr>
          <w:rFonts w:ascii="Arial" w:hAnsi="Arial" w:cs="Arial"/>
        </w:rPr>
      </w:pPr>
    </w:p>
    <w:p w14:paraId="48DFD455" w14:textId="27FDA6D3" w:rsidR="00745C34" w:rsidRDefault="0092710C" w:rsidP="00611DCF">
      <w:pPr>
        <w:spacing w:line="360" w:lineRule="auto"/>
        <w:rPr>
          <w:rFonts w:ascii="Arial" w:hAnsi="Arial"/>
        </w:rPr>
      </w:pPr>
      <w:r w:rsidRPr="005E3E91">
        <w:rPr>
          <w:rFonts w:ascii="Arial" w:hAnsi="Arial" w:cs="Arial"/>
        </w:rPr>
        <w:t xml:space="preserve"> </w:t>
      </w:r>
      <w:r w:rsidR="00DA6941" w:rsidRPr="005E3E91">
        <w:rPr>
          <w:rFonts w:ascii="Arial" w:hAnsi="Arial" w:cs="Arial"/>
        </w:rPr>
        <w:t xml:space="preserve">Current models based on immunization/infection protocols </w:t>
      </w:r>
      <w:r w:rsidR="00C80E70" w:rsidRPr="005E3E91">
        <w:rPr>
          <w:rFonts w:ascii="Arial" w:hAnsi="Arial" w:cs="Arial"/>
        </w:rPr>
        <w:t>position IL21 as a cytokine expressed by highly differentiated mature and GC T</w:t>
      </w:r>
      <w:r w:rsidR="00C80E70" w:rsidRPr="005E3E91">
        <w:rPr>
          <w:rFonts w:ascii="Arial" w:hAnsi="Arial" w:cs="Arial"/>
          <w:vertAlign w:val="subscript"/>
        </w:rPr>
        <w:t>FH</w:t>
      </w:r>
      <w:r w:rsidR="00D24A74">
        <w:rPr>
          <w:rFonts w:ascii="Arial" w:hAnsi="Arial" w:cs="Arial"/>
        </w:rPr>
        <w:t xml:space="preserve"> </w:t>
      </w:r>
      <w:r w:rsidR="00D24A74">
        <w:rPr>
          <w:rFonts w:ascii="Arial" w:hAnsi="Arial" w:cs="Arial"/>
        </w:rPr>
        <w:fldChar w:fldCharType="begin">
          <w:fldData xml:space="preserve">PEVuZE5vdGU+PENpdGU+PEF1dGhvcj5TcG9sc2tpPC9BdXRob3I+PFllYXI+MjAxNDwvWWVhcj48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</w:fldData>
        </w:fldChar>
      </w:r>
      <w:r w:rsidR="00D24A74">
        <w:rPr>
          <w:rFonts w:ascii="Arial" w:hAnsi="Arial" w:cs="Arial"/>
        </w:rPr>
        <w:instrText xml:space="preserve"> ADDIN EN.CITE </w:instrText>
      </w:r>
      <w:r w:rsidR="00D24A74">
        <w:rPr>
          <w:rFonts w:ascii="Arial" w:hAnsi="Arial" w:cs="Arial"/>
        </w:rPr>
        <w:fldChar w:fldCharType="begin">
          <w:fldData xml:space="preserve">PEVuZE5vdGU+PENpdGU+PEF1dGhvcj5TcG9sc2tpPC9BdXRob3I+PFllYXI+MjAxNDwvWWVhcj48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</w:fldData>
        </w:fldChar>
      </w:r>
      <w:r w:rsidR="00D24A74">
        <w:rPr>
          <w:rFonts w:ascii="Arial" w:hAnsi="Arial" w:cs="Arial"/>
        </w:rPr>
        <w:instrText xml:space="preserve"> ADDIN EN.CITE.DATA </w:instrText>
      </w:r>
      <w:r w:rsidR="00D24A74">
        <w:rPr>
          <w:rFonts w:ascii="Arial" w:hAnsi="Arial" w:cs="Arial"/>
        </w:rPr>
      </w:r>
      <w:r w:rsidR="00D24A74">
        <w:rPr>
          <w:rFonts w:ascii="Arial" w:hAnsi="Arial" w:cs="Arial"/>
        </w:rPr>
        <w:fldChar w:fldCharType="end"/>
      </w:r>
      <w:r w:rsidR="00D24A74">
        <w:rPr>
          <w:rFonts w:ascii="Arial" w:hAnsi="Arial" w:cs="Arial"/>
        </w:rPr>
      </w:r>
      <w:r w:rsidR="00D24A74">
        <w:rPr>
          <w:rFonts w:ascii="Arial" w:hAnsi="Arial" w:cs="Arial"/>
        </w:rPr>
        <w:fldChar w:fldCharType="separate"/>
      </w:r>
      <w:r w:rsidR="00D24A74">
        <w:rPr>
          <w:rFonts w:ascii="Arial" w:hAnsi="Arial" w:cs="Arial"/>
          <w:noProof/>
        </w:rPr>
        <w:t>(</w:t>
      </w:r>
      <w:hyperlink w:anchor="_ENREF_13" w:tooltip="Crotty, 2014 #62" w:history="1">
        <w:r w:rsidR="009C25DE">
          <w:rPr>
            <w:rFonts w:ascii="Arial" w:hAnsi="Arial" w:cs="Arial"/>
            <w:noProof/>
          </w:rPr>
          <w:t>Crotty, 2014</w:t>
        </w:r>
      </w:hyperlink>
      <w:r w:rsidR="00D24A74">
        <w:rPr>
          <w:rFonts w:ascii="Arial" w:hAnsi="Arial" w:cs="Arial"/>
          <w:noProof/>
        </w:rPr>
        <w:t xml:space="preserve">; </w:t>
      </w:r>
      <w:hyperlink w:anchor="_ENREF_52" w:tooltip="Spolski, 2014 #53" w:history="1">
        <w:r w:rsidR="009C25DE">
          <w:rPr>
            <w:rFonts w:ascii="Arial" w:hAnsi="Arial" w:cs="Arial"/>
            <w:noProof/>
          </w:rPr>
          <w:t>Spolski and Leonard, 2014</w:t>
        </w:r>
      </w:hyperlink>
      <w:r w:rsidR="00D24A74">
        <w:rPr>
          <w:rFonts w:ascii="Arial" w:hAnsi="Arial" w:cs="Arial"/>
          <w:noProof/>
        </w:rPr>
        <w:t>)</w:t>
      </w:r>
      <w:r w:rsidR="00D24A74">
        <w:rPr>
          <w:rFonts w:ascii="Arial" w:hAnsi="Arial" w:cs="Arial"/>
        </w:rPr>
        <w:fldChar w:fldCharType="end"/>
      </w:r>
      <w:r w:rsidR="00C80E70" w:rsidRPr="005E3E91">
        <w:rPr>
          <w:rFonts w:ascii="Arial" w:hAnsi="Arial" w:cs="Arial"/>
        </w:rPr>
        <w:t xml:space="preserve">. </w:t>
      </w:r>
      <w:r w:rsidR="00DA6941" w:rsidRPr="005E3E91">
        <w:rPr>
          <w:rFonts w:ascii="Arial" w:hAnsi="Arial" w:cs="Arial"/>
        </w:rPr>
        <w:t>T</w:t>
      </w:r>
      <w:r w:rsidR="00DA6941" w:rsidRPr="005E3E91">
        <w:rPr>
          <w:rFonts w:ascii="Arial" w:hAnsi="Arial" w:cs="Arial"/>
          <w:vertAlign w:val="subscript"/>
        </w:rPr>
        <w:t xml:space="preserve">FH </w:t>
      </w:r>
      <w:r w:rsidR="00DA6941" w:rsidRPr="005E3E91">
        <w:rPr>
          <w:rFonts w:ascii="Arial" w:hAnsi="Arial" w:cs="Arial"/>
        </w:rPr>
        <w:t xml:space="preserve">programming is </w:t>
      </w:r>
      <w:r w:rsidR="001321CE" w:rsidRPr="005E3E91">
        <w:rPr>
          <w:rFonts w:ascii="Arial" w:hAnsi="Arial" w:cs="Arial"/>
        </w:rPr>
        <w:t xml:space="preserve">initiated </w:t>
      </w:r>
      <w:r w:rsidR="00432ED8" w:rsidRPr="005E3E91">
        <w:rPr>
          <w:rFonts w:ascii="Arial" w:hAnsi="Arial" w:cs="Arial"/>
        </w:rPr>
        <w:t>shortly</w:t>
      </w:r>
      <w:r w:rsidR="001321CE" w:rsidRPr="005E3E91">
        <w:rPr>
          <w:rFonts w:ascii="Arial" w:hAnsi="Arial" w:cs="Arial"/>
        </w:rPr>
        <w:t xml:space="preserve"> after encounter with </w:t>
      </w:r>
      <w:r w:rsidR="00DA6941" w:rsidRPr="005E3E91">
        <w:rPr>
          <w:rFonts w:ascii="Arial" w:hAnsi="Arial" w:cs="Arial"/>
        </w:rPr>
        <w:t>antigen-presenting DC</w:t>
      </w:r>
      <w:r w:rsidR="002F7A84" w:rsidRPr="005E3E91">
        <w:rPr>
          <w:rFonts w:ascii="Arial" w:hAnsi="Arial" w:cs="Arial"/>
        </w:rPr>
        <w:t xml:space="preserve">. </w:t>
      </w:r>
      <w:r w:rsidR="00625FED" w:rsidRPr="005E3E91">
        <w:rPr>
          <w:rFonts w:ascii="Arial" w:hAnsi="Arial" w:cs="Arial"/>
        </w:rPr>
        <w:t>T</w:t>
      </w:r>
      <w:r w:rsidR="00432ED8" w:rsidRPr="005E3E91">
        <w:rPr>
          <w:rFonts w:ascii="Arial" w:hAnsi="Arial" w:cs="Arial"/>
        </w:rPr>
        <w:t>his</w:t>
      </w:r>
      <w:r w:rsidR="001321CE" w:rsidRPr="005E3E91">
        <w:rPr>
          <w:rFonts w:ascii="Arial" w:hAnsi="Arial" w:cs="Arial"/>
        </w:rPr>
        <w:t xml:space="preserve"> </w:t>
      </w:r>
      <w:r w:rsidR="00C80E70" w:rsidRPr="005E3E91">
        <w:rPr>
          <w:rFonts w:ascii="Arial" w:hAnsi="Arial" w:cs="Arial"/>
        </w:rPr>
        <w:t>IL21-negative</w:t>
      </w:r>
      <w:r w:rsidR="001321CE" w:rsidRPr="005E3E91">
        <w:rPr>
          <w:rFonts w:ascii="Arial" w:hAnsi="Arial" w:cs="Arial"/>
        </w:rPr>
        <w:t xml:space="preserve"> pre-T</w:t>
      </w:r>
      <w:r w:rsidR="001321CE" w:rsidRPr="005E3E91">
        <w:rPr>
          <w:rFonts w:ascii="Arial" w:hAnsi="Arial" w:cs="Arial"/>
          <w:vertAlign w:val="subscript"/>
        </w:rPr>
        <w:t>FH</w:t>
      </w:r>
      <w:r w:rsidR="001321CE" w:rsidRPr="005E3E91">
        <w:rPr>
          <w:rFonts w:ascii="Arial" w:hAnsi="Arial" w:cs="Arial"/>
        </w:rPr>
        <w:t xml:space="preserve"> </w:t>
      </w:r>
      <w:r w:rsidR="00432ED8" w:rsidRPr="005E3E91">
        <w:rPr>
          <w:rFonts w:ascii="Arial" w:hAnsi="Arial" w:cs="Arial"/>
        </w:rPr>
        <w:t>stage</w:t>
      </w:r>
      <w:r w:rsidR="001875EC" w:rsidRPr="005E3E91">
        <w:rPr>
          <w:rFonts w:ascii="Arial" w:hAnsi="Arial" w:cs="Arial"/>
        </w:rPr>
        <w:t xml:space="preserve"> </w:t>
      </w:r>
      <w:r w:rsidR="00625FED" w:rsidRPr="005E3E91">
        <w:rPr>
          <w:rFonts w:ascii="Arial" w:hAnsi="Arial" w:cs="Arial"/>
        </w:rPr>
        <w:t xml:space="preserve">is initiated by </w:t>
      </w:r>
      <w:r w:rsidR="001321CE" w:rsidRPr="005E3E91">
        <w:rPr>
          <w:rFonts w:ascii="Arial" w:eastAsia="Times New Roman" w:hAnsi="Arial" w:cs="Arial"/>
        </w:rPr>
        <w:t>IL6</w:t>
      </w:r>
      <w:r w:rsidR="00484A47" w:rsidRPr="005E3E91">
        <w:rPr>
          <w:rFonts w:ascii="Arial" w:eastAsia="Times New Roman" w:hAnsi="Arial" w:cs="Arial"/>
        </w:rPr>
        <w:t>/IL6R</w:t>
      </w:r>
      <w:r w:rsidR="001321CE" w:rsidRPr="005E3E91">
        <w:rPr>
          <w:rFonts w:ascii="Arial" w:eastAsia="Times New Roman" w:hAnsi="Arial" w:cs="Arial"/>
        </w:rPr>
        <w:t>, ICOS</w:t>
      </w:r>
      <w:r w:rsidR="00484A47" w:rsidRPr="005E3E91">
        <w:rPr>
          <w:rFonts w:ascii="Arial" w:eastAsia="Times New Roman" w:hAnsi="Arial" w:cs="Arial"/>
        </w:rPr>
        <w:t>L/ICOS</w:t>
      </w:r>
      <w:r w:rsidR="008C027E" w:rsidRPr="005E3E91">
        <w:rPr>
          <w:rFonts w:ascii="Arial" w:eastAsia="Times New Roman" w:hAnsi="Arial" w:cs="Arial"/>
          <w:strike/>
        </w:rPr>
        <w:t xml:space="preserve"> </w:t>
      </w:r>
      <w:r w:rsidR="001321CE" w:rsidRPr="005E3E91">
        <w:rPr>
          <w:rFonts w:ascii="Arial" w:eastAsia="Times New Roman" w:hAnsi="Arial" w:cs="Arial"/>
        </w:rPr>
        <w:t>and TCR</w:t>
      </w:r>
      <w:r w:rsidR="00484A47" w:rsidRPr="005E3E91">
        <w:rPr>
          <w:rFonts w:ascii="Arial" w:eastAsia="Times New Roman" w:hAnsi="Arial" w:cs="Arial"/>
        </w:rPr>
        <w:t xml:space="preserve">/MHCII </w:t>
      </w:r>
      <w:r w:rsidR="001321CE" w:rsidRPr="005E3E91">
        <w:rPr>
          <w:rFonts w:ascii="Arial" w:eastAsia="Times New Roman" w:hAnsi="Arial" w:cs="Arial"/>
        </w:rPr>
        <w:t>signaling</w:t>
      </w:r>
      <w:r w:rsidR="001875EC" w:rsidRPr="005E3E91">
        <w:rPr>
          <w:rFonts w:ascii="Arial" w:eastAsia="Times New Roman" w:hAnsi="Arial" w:cs="Arial"/>
        </w:rPr>
        <w:t xml:space="preserve"> </w:t>
      </w:r>
      <w:r w:rsidR="00432ED8" w:rsidRPr="005E3E91">
        <w:rPr>
          <w:rFonts w:ascii="Arial" w:eastAsia="Times New Roman" w:hAnsi="Arial" w:cs="Arial"/>
        </w:rPr>
        <w:t xml:space="preserve">and is characterized by </w:t>
      </w:r>
      <w:r w:rsidR="00625FED" w:rsidRPr="005E3E91">
        <w:rPr>
          <w:rFonts w:ascii="Arial" w:eastAsia="Times New Roman" w:hAnsi="Arial" w:cs="Arial"/>
        </w:rPr>
        <w:t>the upregulation of ICOS, IL6R and CXCR5</w:t>
      </w:r>
      <w:r w:rsidR="00484A47" w:rsidRPr="005E3E91">
        <w:rPr>
          <w:rFonts w:ascii="Arial" w:eastAsia="Times New Roman" w:hAnsi="Arial" w:cs="Arial"/>
        </w:rPr>
        <w:t xml:space="preserve"> on the cell surface </w:t>
      </w:r>
      <w:r w:rsidR="00D24A74">
        <w:rPr>
          <w:rFonts w:ascii="Arial" w:eastAsia="Times New Roman" w:hAnsi="Arial" w:cs="Arial"/>
        </w:rPr>
        <w:fldChar w:fldCharType="begin">
          <w:fldData xml:space="preserve">PEVuZE5vdGU+PENpdGU+PEF1dGhvcj5Dcm90dHk8L0F1dGhvcj48WWVhcj4yMDE0PC9ZZWFyPjxS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</w:fldData>
        </w:fldChar>
      </w:r>
      <w:r w:rsidR="00D24A74">
        <w:rPr>
          <w:rFonts w:ascii="Arial" w:eastAsia="Times New Roman" w:hAnsi="Arial" w:cs="Arial"/>
        </w:rPr>
        <w:instrText xml:space="preserve"> ADDIN EN.CITE </w:instrText>
      </w:r>
      <w:r w:rsidR="00D24A74">
        <w:rPr>
          <w:rFonts w:ascii="Arial" w:eastAsia="Times New Roman" w:hAnsi="Arial" w:cs="Arial"/>
        </w:rPr>
        <w:fldChar w:fldCharType="begin">
          <w:fldData xml:space="preserve">PEVuZE5vdGU+PENpdGU+PEF1dGhvcj5Dcm90dHk8L0F1dGhvcj48WWVhcj4yMDE0PC9ZZWFyPjxS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</w:fldData>
        </w:fldChar>
      </w:r>
      <w:r w:rsidR="00D24A74">
        <w:rPr>
          <w:rFonts w:ascii="Arial" w:eastAsia="Times New Roman" w:hAnsi="Arial" w:cs="Arial"/>
        </w:rPr>
        <w:instrText xml:space="preserve"> ADDIN EN.CITE.DATA </w:instrText>
      </w:r>
      <w:r w:rsidR="00D24A74">
        <w:rPr>
          <w:rFonts w:ascii="Arial" w:eastAsia="Times New Roman" w:hAnsi="Arial" w:cs="Arial"/>
        </w:rPr>
      </w:r>
      <w:r w:rsidR="00D24A74">
        <w:rPr>
          <w:rFonts w:ascii="Arial" w:eastAsia="Times New Roman" w:hAnsi="Arial" w:cs="Arial"/>
        </w:rPr>
        <w:fldChar w:fldCharType="end"/>
      </w:r>
      <w:r w:rsidR="00D24A74">
        <w:rPr>
          <w:rFonts w:ascii="Arial" w:eastAsia="Times New Roman" w:hAnsi="Arial" w:cs="Arial"/>
        </w:rPr>
      </w:r>
      <w:r w:rsidR="00D24A74">
        <w:rPr>
          <w:rFonts w:ascii="Arial" w:eastAsia="Times New Roman" w:hAnsi="Arial" w:cs="Arial"/>
        </w:rPr>
        <w:fldChar w:fldCharType="separate"/>
      </w:r>
      <w:r w:rsidR="00D24A74">
        <w:rPr>
          <w:rFonts w:ascii="Arial" w:eastAsia="Times New Roman" w:hAnsi="Arial" w:cs="Arial"/>
          <w:noProof/>
        </w:rPr>
        <w:t>(</w:t>
      </w:r>
      <w:hyperlink w:anchor="_ENREF_1" w:tooltip="Akiba, 2005 #47" w:history="1">
        <w:r w:rsidR="009C25DE">
          <w:rPr>
            <w:rFonts w:ascii="Arial" w:eastAsia="Times New Roman" w:hAnsi="Arial" w:cs="Arial"/>
            <w:noProof/>
          </w:rPr>
          <w:t>Akiba et al., 2005</w:t>
        </w:r>
      </w:hyperlink>
      <w:r w:rsidR="00D24A74">
        <w:rPr>
          <w:rFonts w:ascii="Arial" w:eastAsia="Times New Roman" w:hAnsi="Arial" w:cs="Arial"/>
          <w:noProof/>
        </w:rPr>
        <w:t xml:space="preserve">; </w:t>
      </w:r>
      <w:hyperlink w:anchor="_ENREF_9" w:tooltip="Choi, 2011 #15" w:history="1">
        <w:r w:rsidR="009C25DE">
          <w:rPr>
            <w:rFonts w:ascii="Arial" w:eastAsia="Times New Roman" w:hAnsi="Arial" w:cs="Arial"/>
            <w:noProof/>
          </w:rPr>
          <w:t>Choi et al., 2011</w:t>
        </w:r>
      </w:hyperlink>
      <w:r w:rsidR="00D24A74">
        <w:rPr>
          <w:rFonts w:ascii="Arial" w:eastAsia="Times New Roman" w:hAnsi="Arial" w:cs="Arial"/>
          <w:noProof/>
        </w:rPr>
        <w:t xml:space="preserve">; </w:t>
      </w:r>
      <w:hyperlink w:anchor="_ENREF_13" w:tooltip="Crotty, 2014 #62" w:history="1">
        <w:r w:rsidR="009C25DE">
          <w:rPr>
            <w:rFonts w:ascii="Arial" w:eastAsia="Times New Roman" w:hAnsi="Arial" w:cs="Arial"/>
            <w:noProof/>
          </w:rPr>
          <w:t>Crotty, 2014</w:t>
        </w:r>
      </w:hyperlink>
      <w:r w:rsidR="00D24A74">
        <w:rPr>
          <w:rFonts w:ascii="Arial" w:eastAsia="Times New Roman" w:hAnsi="Arial" w:cs="Arial"/>
          <w:noProof/>
        </w:rPr>
        <w:t>)</w:t>
      </w:r>
      <w:r w:rsidR="00D24A74">
        <w:rPr>
          <w:rFonts w:ascii="Arial" w:eastAsia="Times New Roman" w:hAnsi="Arial" w:cs="Arial"/>
        </w:rPr>
        <w:fldChar w:fldCharType="end"/>
      </w:r>
      <w:r w:rsidR="00D24A74">
        <w:rPr>
          <w:rFonts w:ascii="Arial" w:eastAsia="Times New Roman" w:hAnsi="Arial" w:cs="Arial"/>
        </w:rPr>
        <w:t xml:space="preserve">. </w:t>
      </w:r>
      <w:r w:rsidR="00E51BBA" w:rsidRPr="005E3E91">
        <w:rPr>
          <w:rFonts w:ascii="Arial" w:eastAsia="Times New Roman" w:hAnsi="Arial" w:cs="Arial"/>
        </w:rPr>
        <w:t xml:space="preserve">The fact that </w:t>
      </w:r>
      <w:r w:rsidR="00756FDF" w:rsidRPr="005E3E91">
        <w:rPr>
          <w:rFonts w:ascii="Arial" w:eastAsia="Times New Roman" w:hAnsi="Arial" w:cs="Arial"/>
        </w:rPr>
        <w:t xml:space="preserve">the development of </w:t>
      </w:r>
      <w:r w:rsidR="00E51BBA" w:rsidRPr="005E3E91">
        <w:rPr>
          <w:rFonts w:ascii="Arial" w:eastAsia="Times New Roman" w:hAnsi="Arial" w:cs="Arial"/>
        </w:rPr>
        <w:t>nT</w:t>
      </w:r>
      <w:r w:rsidR="00E51BBA" w:rsidRPr="005E3E91">
        <w:rPr>
          <w:rFonts w:ascii="Arial" w:eastAsia="Times New Roman" w:hAnsi="Arial" w:cs="Arial"/>
          <w:vertAlign w:val="subscript"/>
        </w:rPr>
        <w:t>FH</w:t>
      </w:r>
      <w:r w:rsidR="00E51BBA" w:rsidRPr="005E3E91">
        <w:rPr>
          <w:rFonts w:ascii="Arial" w:eastAsia="Times New Roman" w:hAnsi="Arial" w:cs="Arial"/>
        </w:rPr>
        <w:t xml:space="preserve"> </w:t>
      </w:r>
      <w:r w:rsidR="00756FDF" w:rsidRPr="005E3E91">
        <w:rPr>
          <w:rFonts w:ascii="Arial" w:eastAsia="Times New Roman" w:hAnsi="Arial" w:cs="Arial"/>
        </w:rPr>
        <w:t xml:space="preserve">is unimpaired by the absence of </w:t>
      </w:r>
      <w:r w:rsidR="00C80E70" w:rsidRPr="005E3E91">
        <w:rPr>
          <w:rFonts w:ascii="Arial" w:eastAsia="Times New Roman" w:hAnsi="Arial" w:cs="Arial"/>
        </w:rPr>
        <w:t xml:space="preserve">B cells </w:t>
      </w:r>
      <w:r w:rsidR="00282F06" w:rsidRPr="005E3E91">
        <w:rPr>
          <w:rFonts w:ascii="Arial" w:eastAsia="Times New Roman" w:hAnsi="Arial" w:cs="Arial"/>
        </w:rPr>
        <w:t>or</w:t>
      </w:r>
      <w:r w:rsidR="00C80E70" w:rsidRPr="005E3E91">
        <w:rPr>
          <w:rFonts w:ascii="Arial" w:eastAsia="Times New Roman" w:hAnsi="Arial" w:cs="Arial"/>
        </w:rPr>
        <w:t xml:space="preserve"> CXCR5 </w:t>
      </w:r>
      <w:r w:rsidR="002C0887" w:rsidRPr="005E3E91">
        <w:rPr>
          <w:rFonts w:ascii="Arial" w:eastAsia="Times New Roman" w:hAnsi="Arial" w:cs="Arial"/>
        </w:rPr>
        <w:t xml:space="preserve">is consistent with their activation </w:t>
      </w:r>
      <w:r w:rsidR="002C0887" w:rsidRPr="005E3E91">
        <w:rPr>
          <w:rFonts w:ascii="Arial" w:hAnsi="Arial" w:cs="Arial"/>
        </w:rPr>
        <w:t>through antigens presented on DC.</w:t>
      </w:r>
      <w:r w:rsidR="0061711F" w:rsidRPr="005E3E91">
        <w:rPr>
          <w:rFonts w:ascii="Arial" w:hAnsi="Arial" w:cs="Arial"/>
        </w:rPr>
        <w:t xml:space="preserve">  </w:t>
      </w:r>
      <w:r w:rsidR="00240ED7" w:rsidRPr="005E3E91">
        <w:rPr>
          <w:rFonts w:ascii="Arial" w:eastAsia="Times New Roman" w:hAnsi="Arial" w:cs="Arial"/>
        </w:rPr>
        <w:t>However</w:t>
      </w:r>
      <w:r w:rsidR="00756FDF" w:rsidRPr="005E3E91">
        <w:rPr>
          <w:rFonts w:ascii="Arial" w:eastAsia="Times New Roman" w:hAnsi="Arial" w:cs="Arial"/>
        </w:rPr>
        <w:t xml:space="preserve">, </w:t>
      </w:r>
      <w:r w:rsidR="00756FDF" w:rsidRPr="005E3E91">
        <w:rPr>
          <w:rFonts w:ascii="Arial" w:hAnsi="Arial" w:cs="Arial"/>
        </w:rPr>
        <w:t xml:space="preserve">while </w:t>
      </w:r>
      <w:r w:rsidR="002C0887" w:rsidRPr="005E3E91">
        <w:rPr>
          <w:rFonts w:ascii="Arial" w:hAnsi="Arial" w:cs="Arial"/>
        </w:rPr>
        <w:t xml:space="preserve">the cell surface expression of </w:t>
      </w:r>
      <w:r w:rsidR="00756FDF" w:rsidRPr="005E3E91">
        <w:rPr>
          <w:rFonts w:ascii="Arial" w:hAnsi="Arial" w:cs="Arial"/>
        </w:rPr>
        <w:t xml:space="preserve">ICOS </w:t>
      </w:r>
      <w:r w:rsidR="002C0887" w:rsidRPr="005E3E91">
        <w:rPr>
          <w:rFonts w:ascii="Arial" w:hAnsi="Arial" w:cs="Arial"/>
        </w:rPr>
        <w:t xml:space="preserve">and CXCR5 is </w:t>
      </w:r>
      <w:r w:rsidR="00756FDF" w:rsidRPr="005E3E91">
        <w:rPr>
          <w:rFonts w:ascii="Arial" w:hAnsi="Arial" w:cs="Arial"/>
        </w:rPr>
        <w:t xml:space="preserve">thought to </w:t>
      </w:r>
      <w:r w:rsidR="002C0887" w:rsidRPr="005E3E91">
        <w:rPr>
          <w:rFonts w:ascii="Arial" w:hAnsi="Arial" w:cs="Arial"/>
        </w:rPr>
        <w:t>a property of pre-T</w:t>
      </w:r>
      <w:r w:rsidR="002C0887" w:rsidRPr="005E3E91">
        <w:rPr>
          <w:rFonts w:ascii="Arial" w:hAnsi="Arial" w:cs="Arial"/>
          <w:vertAlign w:val="subscript"/>
        </w:rPr>
        <w:t>FH</w:t>
      </w:r>
      <w:r w:rsidR="002C0887" w:rsidRPr="005E3E91">
        <w:rPr>
          <w:rFonts w:ascii="Arial" w:hAnsi="Arial" w:cs="Arial"/>
        </w:rPr>
        <w:t xml:space="preserve"> and </w:t>
      </w:r>
      <w:r w:rsidR="00756FDF" w:rsidRPr="005E3E91">
        <w:rPr>
          <w:rFonts w:ascii="Arial" w:hAnsi="Arial" w:cs="Arial"/>
        </w:rPr>
        <w:t xml:space="preserve">required for </w:t>
      </w:r>
      <w:r w:rsidR="002C0887" w:rsidRPr="005E3E91">
        <w:rPr>
          <w:rFonts w:ascii="Arial" w:hAnsi="Arial" w:cs="Arial"/>
        </w:rPr>
        <w:t>T</w:t>
      </w:r>
      <w:r w:rsidR="002C0887" w:rsidRPr="005E3E91">
        <w:rPr>
          <w:rFonts w:ascii="Arial" w:hAnsi="Arial" w:cs="Arial"/>
          <w:vertAlign w:val="subscript"/>
        </w:rPr>
        <w:t>FH</w:t>
      </w:r>
      <w:r w:rsidR="002C0887" w:rsidRPr="005E3E91">
        <w:rPr>
          <w:rFonts w:ascii="Arial" w:hAnsi="Arial" w:cs="Arial"/>
        </w:rPr>
        <w:t xml:space="preserve"> </w:t>
      </w:r>
      <w:r w:rsidR="00756FDF" w:rsidRPr="005E3E91">
        <w:rPr>
          <w:rFonts w:ascii="Arial" w:hAnsi="Arial" w:cs="Arial"/>
        </w:rPr>
        <w:t xml:space="preserve">to achieve a sufficient stage of maturity to express </w:t>
      </w:r>
      <w:r w:rsidR="00633D10" w:rsidRPr="005E3E91">
        <w:rPr>
          <w:rFonts w:ascii="Arial" w:hAnsi="Arial" w:cs="Arial"/>
        </w:rPr>
        <w:t>IL21</w:t>
      </w:r>
      <w:r w:rsidR="00D24A74">
        <w:rPr>
          <w:rFonts w:ascii="Arial" w:hAnsi="Arial" w:cs="Arial"/>
        </w:rPr>
        <w:t xml:space="preserve"> </w:t>
      </w:r>
      <w:r w:rsidR="00D24A74">
        <w:rPr>
          <w:rFonts w:ascii="Arial" w:hAnsi="Arial" w:cs="Arial"/>
        </w:rPr>
        <w:fldChar w:fldCharType="begin">
          <w:fldData xml:space="preserve">PEVuZE5vdGU+PENpdGU+PEF1dGhvcj5Ba2liYTwvQXV0aG9yPjxZZWFyPjIwMDU8L1llYXI+PFJl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</w:fldData>
        </w:fldChar>
      </w:r>
      <w:r w:rsidR="00D24A74">
        <w:rPr>
          <w:rFonts w:ascii="Arial" w:hAnsi="Arial" w:cs="Arial"/>
        </w:rPr>
        <w:instrText xml:space="preserve"> ADDIN EN.CITE </w:instrText>
      </w:r>
      <w:r w:rsidR="00D24A74">
        <w:rPr>
          <w:rFonts w:ascii="Arial" w:hAnsi="Arial" w:cs="Arial"/>
        </w:rPr>
        <w:fldChar w:fldCharType="begin">
          <w:fldData xml:space="preserve">PEVuZE5vdGU+PENpdGU+PEF1dGhvcj5Ba2liYTwvQXV0aG9yPjxZZWFyPjIwMDU8L1llYXI+PFJl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</w:fldData>
        </w:fldChar>
      </w:r>
      <w:r w:rsidR="00D24A74">
        <w:rPr>
          <w:rFonts w:ascii="Arial" w:hAnsi="Arial" w:cs="Arial"/>
        </w:rPr>
        <w:instrText xml:space="preserve"> ADDIN EN.CITE.DATA </w:instrText>
      </w:r>
      <w:r w:rsidR="00D24A74">
        <w:rPr>
          <w:rFonts w:ascii="Arial" w:hAnsi="Arial" w:cs="Arial"/>
        </w:rPr>
      </w:r>
      <w:r w:rsidR="00D24A74">
        <w:rPr>
          <w:rFonts w:ascii="Arial" w:hAnsi="Arial" w:cs="Arial"/>
        </w:rPr>
        <w:fldChar w:fldCharType="end"/>
      </w:r>
      <w:r w:rsidR="00D24A74">
        <w:rPr>
          <w:rFonts w:ascii="Arial" w:hAnsi="Arial" w:cs="Arial"/>
        </w:rPr>
      </w:r>
      <w:r w:rsidR="00D24A74">
        <w:rPr>
          <w:rFonts w:ascii="Arial" w:hAnsi="Arial" w:cs="Arial"/>
        </w:rPr>
        <w:fldChar w:fldCharType="separate"/>
      </w:r>
      <w:r w:rsidR="00D24A74">
        <w:rPr>
          <w:rFonts w:ascii="Arial" w:hAnsi="Arial" w:cs="Arial"/>
          <w:noProof/>
        </w:rPr>
        <w:t>(</w:t>
      </w:r>
      <w:hyperlink w:anchor="_ENREF_1" w:tooltip="Akiba, 2005 #47" w:history="1">
        <w:r w:rsidR="009C25DE">
          <w:rPr>
            <w:rFonts w:ascii="Arial" w:hAnsi="Arial" w:cs="Arial"/>
            <w:noProof/>
          </w:rPr>
          <w:t>Akiba et al., 2005</w:t>
        </w:r>
      </w:hyperlink>
      <w:r w:rsidR="00D24A74">
        <w:rPr>
          <w:rFonts w:ascii="Arial" w:hAnsi="Arial" w:cs="Arial"/>
          <w:noProof/>
        </w:rPr>
        <w:t xml:space="preserve">; </w:t>
      </w:r>
      <w:hyperlink w:anchor="_ENREF_13" w:tooltip="Crotty, 2014 #62" w:history="1">
        <w:r w:rsidR="009C25DE">
          <w:rPr>
            <w:rFonts w:ascii="Arial" w:hAnsi="Arial" w:cs="Arial"/>
            <w:noProof/>
          </w:rPr>
          <w:t>Crotty, 2014</w:t>
        </w:r>
      </w:hyperlink>
      <w:r w:rsidR="00D24A74">
        <w:rPr>
          <w:rFonts w:ascii="Arial" w:hAnsi="Arial" w:cs="Arial"/>
          <w:noProof/>
        </w:rPr>
        <w:t>)</w:t>
      </w:r>
      <w:r w:rsidR="00D24A74">
        <w:rPr>
          <w:rFonts w:ascii="Arial" w:hAnsi="Arial" w:cs="Arial"/>
        </w:rPr>
        <w:fldChar w:fldCharType="end"/>
      </w:r>
      <w:r w:rsidR="002120E5" w:rsidRPr="005E3E91">
        <w:rPr>
          <w:rFonts w:ascii="Arial" w:hAnsi="Arial" w:cs="Arial"/>
        </w:rPr>
        <w:t xml:space="preserve">, </w:t>
      </w:r>
      <w:r w:rsidR="00484A47" w:rsidRPr="005E3E91">
        <w:rPr>
          <w:rFonts w:ascii="Arial" w:hAnsi="Arial" w:cs="Arial"/>
        </w:rPr>
        <w:t xml:space="preserve">we found </w:t>
      </w:r>
      <w:r w:rsidR="007A2357" w:rsidRPr="005E3E91">
        <w:rPr>
          <w:rFonts w:ascii="Arial" w:hAnsi="Arial" w:cs="Arial"/>
        </w:rPr>
        <w:t xml:space="preserve">that activation, marked by enhanced expression </w:t>
      </w:r>
      <w:r w:rsidR="00984A35" w:rsidRPr="005E3E91">
        <w:rPr>
          <w:rFonts w:ascii="Arial" w:hAnsi="Arial" w:cs="Arial"/>
        </w:rPr>
        <w:t>of CD44</w:t>
      </w:r>
      <w:r w:rsidR="007A2357" w:rsidRPr="005E3E91">
        <w:rPr>
          <w:rFonts w:ascii="Arial" w:hAnsi="Arial" w:cs="Arial"/>
        </w:rPr>
        <w:t>,</w:t>
      </w:r>
      <w:r w:rsidR="00984A35" w:rsidRPr="005E3E91">
        <w:rPr>
          <w:rFonts w:ascii="Arial" w:hAnsi="Arial" w:cs="Arial"/>
        </w:rPr>
        <w:t xml:space="preserve"> was </w:t>
      </w:r>
      <w:r w:rsidR="00484A47" w:rsidRPr="005E3E91">
        <w:rPr>
          <w:rFonts w:ascii="Arial" w:hAnsi="Arial" w:cs="Arial"/>
        </w:rPr>
        <w:t>sufficient for IL21 expression by nT</w:t>
      </w:r>
      <w:r w:rsidR="00484A47" w:rsidRPr="005E3E91">
        <w:rPr>
          <w:rFonts w:ascii="Arial" w:hAnsi="Arial" w:cs="Arial"/>
          <w:vertAlign w:val="subscript"/>
        </w:rPr>
        <w:t>FH</w:t>
      </w:r>
      <w:r w:rsidR="002120E5" w:rsidRPr="005E3E91">
        <w:rPr>
          <w:rFonts w:ascii="Arial" w:hAnsi="Arial" w:cs="Arial"/>
        </w:rPr>
        <w:t xml:space="preserve">. </w:t>
      </w:r>
      <w:r w:rsidR="009F6EC2" w:rsidRPr="005E3E91">
        <w:rPr>
          <w:rFonts w:ascii="Arial" w:hAnsi="Arial" w:cs="Arial"/>
        </w:rPr>
        <w:t xml:space="preserve">These findings strongly suggest that </w:t>
      </w:r>
      <w:r w:rsidR="00141FBF" w:rsidRPr="005E3E91">
        <w:rPr>
          <w:rFonts w:ascii="Arial" w:hAnsi="Arial" w:cs="Arial"/>
        </w:rPr>
        <w:t>nT</w:t>
      </w:r>
      <w:r w:rsidR="00141FBF" w:rsidRPr="005E3E91">
        <w:rPr>
          <w:rFonts w:ascii="Arial" w:hAnsi="Arial" w:cs="Arial"/>
          <w:vertAlign w:val="subscript"/>
        </w:rPr>
        <w:t>FH</w:t>
      </w:r>
      <w:r w:rsidR="00141FBF" w:rsidRPr="005E3E91">
        <w:rPr>
          <w:rFonts w:ascii="Arial" w:hAnsi="Arial" w:cs="Arial"/>
        </w:rPr>
        <w:t xml:space="preserve"> </w:t>
      </w:r>
      <w:r w:rsidR="00241E6C" w:rsidRPr="005E3E91">
        <w:rPr>
          <w:rFonts w:ascii="Arial" w:hAnsi="Arial" w:cs="Arial"/>
        </w:rPr>
        <w:t>are activat</w:t>
      </w:r>
      <w:r w:rsidR="00E01D34" w:rsidRPr="005E3E91">
        <w:rPr>
          <w:rFonts w:ascii="Arial" w:hAnsi="Arial" w:cs="Arial"/>
        </w:rPr>
        <w:t>ed</w:t>
      </w:r>
      <w:r w:rsidR="00241E6C" w:rsidRPr="005E3E91">
        <w:rPr>
          <w:rFonts w:ascii="Arial" w:hAnsi="Arial" w:cs="Arial"/>
        </w:rPr>
        <w:t xml:space="preserve"> by DC </w:t>
      </w:r>
      <w:r w:rsidR="0022674D" w:rsidRPr="005E3E91">
        <w:rPr>
          <w:rFonts w:ascii="Arial" w:hAnsi="Arial" w:cs="Arial"/>
        </w:rPr>
        <w:t>but</w:t>
      </w:r>
      <w:r w:rsidR="007A2357" w:rsidRPr="005E3E91">
        <w:rPr>
          <w:rFonts w:ascii="Arial" w:hAnsi="Arial" w:cs="Arial"/>
        </w:rPr>
        <w:t xml:space="preserve"> can be</w:t>
      </w:r>
      <w:r w:rsidR="0022674D" w:rsidRPr="005E3E91">
        <w:rPr>
          <w:rFonts w:ascii="Arial" w:hAnsi="Arial" w:cs="Arial"/>
        </w:rPr>
        <w:t xml:space="preserve"> distinguished from previously defined pre-T</w:t>
      </w:r>
      <w:r w:rsidR="0022674D" w:rsidRPr="005E3E91">
        <w:rPr>
          <w:rFonts w:ascii="Arial" w:hAnsi="Arial" w:cs="Arial"/>
          <w:vertAlign w:val="subscript"/>
        </w:rPr>
        <w:t>FH</w:t>
      </w:r>
      <w:r w:rsidR="0022674D" w:rsidRPr="005E3E91">
        <w:rPr>
          <w:rFonts w:ascii="Arial" w:hAnsi="Arial" w:cs="Arial"/>
        </w:rPr>
        <w:t xml:space="preserve"> by</w:t>
      </w:r>
      <w:r w:rsidR="00E01D34" w:rsidRPr="005E3E91">
        <w:rPr>
          <w:rFonts w:ascii="Arial" w:hAnsi="Arial" w:cs="Arial"/>
        </w:rPr>
        <w:t xml:space="preserve"> </w:t>
      </w:r>
      <w:r w:rsidR="003B0388" w:rsidRPr="005E3E91">
        <w:rPr>
          <w:rFonts w:ascii="Arial" w:hAnsi="Arial" w:cs="Arial"/>
        </w:rPr>
        <w:t xml:space="preserve">their expression of IL21 and failure to uniformly express </w:t>
      </w:r>
      <w:r w:rsidR="00E01D34" w:rsidRPr="005E3E91">
        <w:rPr>
          <w:rFonts w:ascii="Arial" w:hAnsi="Arial" w:cs="Arial"/>
        </w:rPr>
        <w:t xml:space="preserve">ICOS </w:t>
      </w:r>
      <w:r w:rsidR="003B0388" w:rsidRPr="005E3E91">
        <w:rPr>
          <w:rFonts w:ascii="Arial" w:hAnsi="Arial" w:cs="Arial"/>
        </w:rPr>
        <w:t>or</w:t>
      </w:r>
      <w:r w:rsidR="00E01D34" w:rsidRPr="005E3E91">
        <w:rPr>
          <w:rFonts w:ascii="Arial" w:hAnsi="Arial" w:cs="Arial"/>
        </w:rPr>
        <w:t xml:space="preserve"> CXCR5</w:t>
      </w:r>
      <w:r w:rsidR="003B0388" w:rsidRPr="005E3E91">
        <w:rPr>
          <w:rFonts w:ascii="Arial" w:hAnsi="Arial" w:cs="Arial"/>
        </w:rPr>
        <w:t xml:space="preserve">. </w:t>
      </w:r>
      <w:r w:rsidR="00C335C2" w:rsidRPr="005E3E91">
        <w:rPr>
          <w:rFonts w:ascii="Arial" w:hAnsi="Arial" w:cs="Arial"/>
        </w:rPr>
        <w:t xml:space="preserve">Furthermore, our results clearly show that </w:t>
      </w:r>
      <w:r w:rsidR="00745C34" w:rsidRPr="005E3E91">
        <w:rPr>
          <w:rFonts w:ascii="Arial" w:hAnsi="Arial"/>
        </w:rPr>
        <w:t>nT</w:t>
      </w:r>
      <w:r w:rsidR="00745C34" w:rsidRPr="005E3E91">
        <w:rPr>
          <w:rFonts w:ascii="Arial" w:hAnsi="Arial"/>
          <w:vertAlign w:val="subscript"/>
        </w:rPr>
        <w:t>FH</w:t>
      </w:r>
      <w:r w:rsidR="00745C34" w:rsidRPr="005E3E91">
        <w:rPr>
          <w:rFonts w:ascii="Arial" w:hAnsi="Arial"/>
        </w:rPr>
        <w:t xml:space="preserve"> </w:t>
      </w:r>
      <w:r w:rsidR="00C335C2" w:rsidRPr="005E3E91">
        <w:rPr>
          <w:rFonts w:ascii="Arial" w:hAnsi="Arial"/>
        </w:rPr>
        <w:t xml:space="preserve">persist </w:t>
      </w:r>
      <w:r w:rsidR="00745C34" w:rsidRPr="005E3E91">
        <w:rPr>
          <w:rFonts w:ascii="Arial" w:hAnsi="Arial"/>
        </w:rPr>
        <w:t>after adoptive transfer</w:t>
      </w:r>
      <w:r w:rsidR="00C335C2" w:rsidRPr="005E3E91">
        <w:rPr>
          <w:rFonts w:ascii="Arial" w:hAnsi="Arial"/>
        </w:rPr>
        <w:t xml:space="preserve"> and </w:t>
      </w:r>
      <w:r w:rsidR="00745C34" w:rsidRPr="005E3E91">
        <w:rPr>
          <w:rFonts w:ascii="Arial" w:hAnsi="Arial"/>
        </w:rPr>
        <w:t xml:space="preserve">potently respond and differentiate after immunization into fully mature </w:t>
      </w:r>
      <w:r w:rsidR="00D330BA" w:rsidRPr="005E3E91">
        <w:rPr>
          <w:rFonts w:ascii="Arial" w:hAnsi="Arial"/>
        </w:rPr>
        <w:t>CXCR5</w:t>
      </w:r>
      <w:r w:rsidR="00D330BA" w:rsidRPr="009C25DE">
        <w:rPr>
          <w:rFonts w:ascii="Arial" w:hAnsi="Arial"/>
          <w:sz w:val="28"/>
          <w:vertAlign w:val="superscript"/>
        </w:rPr>
        <w:t>+</w:t>
      </w:r>
      <w:r w:rsidR="00D330BA" w:rsidRPr="005E3E91">
        <w:rPr>
          <w:rFonts w:ascii="Arial" w:hAnsi="Arial"/>
        </w:rPr>
        <w:t xml:space="preserve"> PD1</w:t>
      </w:r>
      <w:r w:rsidR="00D330BA" w:rsidRPr="005E3E91">
        <w:rPr>
          <w:rFonts w:ascii="Arial" w:hAnsi="Arial"/>
          <w:vertAlign w:val="superscript"/>
        </w:rPr>
        <w:t>+</w:t>
      </w:r>
      <w:r w:rsidR="00D330BA" w:rsidRPr="005E3E91">
        <w:rPr>
          <w:rFonts w:ascii="Arial" w:hAnsi="Arial"/>
        </w:rPr>
        <w:t xml:space="preserve"> </w:t>
      </w:r>
      <w:r w:rsidR="00745C34" w:rsidRPr="005E3E91">
        <w:rPr>
          <w:rFonts w:ascii="Arial" w:hAnsi="Arial"/>
        </w:rPr>
        <w:t>IL21-expressing T</w:t>
      </w:r>
      <w:r w:rsidR="00745C34" w:rsidRPr="005E3E91">
        <w:rPr>
          <w:rFonts w:ascii="Arial" w:hAnsi="Arial"/>
          <w:vertAlign w:val="subscript"/>
        </w:rPr>
        <w:t>FH</w:t>
      </w:r>
      <w:r w:rsidR="00745C34" w:rsidRPr="005E3E91">
        <w:rPr>
          <w:rFonts w:ascii="Arial" w:hAnsi="Arial"/>
        </w:rPr>
        <w:t xml:space="preserve">. While the IL21 expression phenotype was durable in the majority of </w:t>
      </w:r>
      <w:r w:rsidR="00F542F8" w:rsidRPr="005E3E91">
        <w:rPr>
          <w:rFonts w:ascii="Arial" w:hAnsi="Arial"/>
        </w:rPr>
        <w:t>transferred nT</w:t>
      </w:r>
      <w:r w:rsidR="00F542F8" w:rsidRPr="005E3E91">
        <w:rPr>
          <w:rFonts w:ascii="Arial" w:hAnsi="Arial"/>
          <w:vertAlign w:val="subscript"/>
        </w:rPr>
        <w:t>FH</w:t>
      </w:r>
      <w:r w:rsidR="00745C34" w:rsidRPr="005E3E91">
        <w:rPr>
          <w:rFonts w:ascii="Arial" w:hAnsi="Arial"/>
        </w:rPr>
        <w:t xml:space="preserve">, </w:t>
      </w:r>
      <w:r w:rsidR="00C335C2" w:rsidRPr="005E3E91">
        <w:rPr>
          <w:rFonts w:ascii="Arial" w:hAnsi="Arial"/>
        </w:rPr>
        <w:t>some</w:t>
      </w:r>
      <w:r w:rsidR="00745C34" w:rsidRPr="005E3E91">
        <w:rPr>
          <w:rFonts w:ascii="Arial" w:hAnsi="Arial"/>
        </w:rPr>
        <w:t xml:space="preserve"> lost IL21 expression</w:t>
      </w:r>
      <w:r w:rsidR="00633D10" w:rsidRPr="005E3E91">
        <w:rPr>
          <w:rFonts w:ascii="Arial" w:hAnsi="Arial"/>
        </w:rPr>
        <w:t>,</w:t>
      </w:r>
      <w:r w:rsidR="007310A3" w:rsidRPr="005E3E91">
        <w:rPr>
          <w:rFonts w:ascii="Arial" w:hAnsi="Arial"/>
        </w:rPr>
        <w:t xml:space="preserve"> </w:t>
      </w:r>
      <w:r w:rsidR="00C335C2" w:rsidRPr="005E3E91">
        <w:rPr>
          <w:rFonts w:ascii="Arial" w:hAnsi="Arial"/>
        </w:rPr>
        <w:t>possibly by conversion to</w:t>
      </w:r>
      <w:r w:rsidR="00745C34" w:rsidRPr="005E3E91">
        <w:rPr>
          <w:rFonts w:ascii="Arial" w:hAnsi="Arial"/>
        </w:rPr>
        <w:t xml:space="preserve"> effector memory cells</w:t>
      </w:r>
      <w:r w:rsidR="00D24A74">
        <w:rPr>
          <w:rFonts w:ascii="Arial" w:hAnsi="Arial"/>
        </w:rPr>
        <w:t xml:space="preserve"> </w:t>
      </w:r>
      <w:r w:rsidR="00D24A74" w:rsidRPr="005E3E91">
        <w:rPr>
          <w:rFonts w:ascii="Arial" w:hAnsi="Arial"/>
        </w:rPr>
        <w:t>or to alter</w:t>
      </w:r>
      <w:r w:rsidR="00D24A74">
        <w:rPr>
          <w:rFonts w:ascii="Arial" w:hAnsi="Arial"/>
        </w:rPr>
        <w:t xml:space="preserve">native polarization states </w:t>
      </w:r>
      <w:r w:rsidR="00745C34" w:rsidRPr="005E3E91">
        <w:rPr>
          <w:rFonts w:ascii="Arial" w:hAnsi="Arial"/>
        </w:rPr>
        <w:fldChar w:fldCharType="begin">
          <w:fldData xml:space="preserve">PEVuZE5vdGU+PENpdGU+PEF1dGhvcj5MdXRoamU8L0F1dGhvcj48WWVhcj4yMDEyPC9ZZWFyPjxS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</w:fldData>
        </w:fldChar>
      </w:r>
      <w:r w:rsidR="007203C0">
        <w:rPr>
          <w:rFonts w:ascii="Arial" w:hAnsi="Arial"/>
        </w:rPr>
        <w:instrText xml:space="preserve"> ADDIN EN.CITE </w:instrText>
      </w:r>
      <w:r w:rsidR="007203C0">
        <w:rPr>
          <w:rFonts w:ascii="Arial" w:hAnsi="Arial"/>
        </w:rPr>
        <w:fldChar w:fldCharType="begin">
          <w:fldData xml:space="preserve">PEVuZE5vdGU+PENpdGU+PEF1dGhvcj5MdXRoamU8L0F1dGhvcj48WWVhcj4yMDEyPC9ZZWFyPjxS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</w:fldData>
        </w:fldChar>
      </w:r>
      <w:r w:rsidR="007203C0">
        <w:rPr>
          <w:rFonts w:ascii="Arial" w:hAnsi="Arial"/>
        </w:rPr>
        <w:instrText xml:space="preserve"> ADDIN EN.CITE.DATA </w:instrText>
      </w:r>
      <w:r w:rsidR="007203C0">
        <w:rPr>
          <w:rFonts w:ascii="Arial" w:hAnsi="Arial"/>
        </w:rPr>
      </w:r>
      <w:r w:rsidR="007203C0">
        <w:rPr>
          <w:rFonts w:ascii="Arial" w:hAnsi="Arial"/>
        </w:rPr>
        <w:fldChar w:fldCharType="end"/>
      </w:r>
      <w:r w:rsidR="00745C34" w:rsidRPr="005E3E91">
        <w:rPr>
          <w:rFonts w:ascii="Arial" w:hAnsi="Arial"/>
        </w:rPr>
      </w:r>
      <w:r w:rsidR="00745C34" w:rsidRPr="005E3E91">
        <w:rPr>
          <w:rFonts w:ascii="Arial" w:hAnsi="Arial"/>
        </w:rPr>
        <w:fldChar w:fldCharType="separate"/>
      </w:r>
      <w:r w:rsidR="007203C0">
        <w:rPr>
          <w:rFonts w:ascii="Arial" w:hAnsi="Arial"/>
          <w:noProof/>
        </w:rPr>
        <w:t>(</w:t>
      </w:r>
      <w:hyperlink w:anchor="_ENREF_33" w:tooltip="Luthje, 2012 #83" w:history="1">
        <w:r w:rsidR="009C25DE">
          <w:rPr>
            <w:rFonts w:ascii="Arial" w:hAnsi="Arial"/>
            <w:noProof/>
          </w:rPr>
          <w:t>Luthje et al., 2012</w:t>
        </w:r>
      </w:hyperlink>
      <w:r w:rsidR="007203C0">
        <w:rPr>
          <w:rFonts w:ascii="Arial" w:hAnsi="Arial"/>
          <w:noProof/>
        </w:rPr>
        <w:t>)</w:t>
      </w:r>
      <w:r w:rsidR="00745C34" w:rsidRPr="005E3E91">
        <w:rPr>
          <w:rFonts w:ascii="Arial" w:hAnsi="Arial"/>
        </w:rPr>
        <w:fldChar w:fldCharType="end"/>
      </w:r>
      <w:r w:rsidR="00745C34" w:rsidRPr="005E3E91">
        <w:rPr>
          <w:rFonts w:ascii="Arial" w:hAnsi="Arial"/>
        </w:rPr>
        <w:t xml:space="preserve">. </w:t>
      </w:r>
      <w:r w:rsidR="00D54266" w:rsidRPr="005E3E91">
        <w:rPr>
          <w:rFonts w:ascii="Arial" w:hAnsi="Arial"/>
        </w:rPr>
        <w:t>We therefore conclude that nT</w:t>
      </w:r>
      <w:r w:rsidR="00D54266" w:rsidRPr="005E3E91">
        <w:rPr>
          <w:rFonts w:ascii="Arial" w:hAnsi="Arial"/>
          <w:vertAlign w:val="subscript"/>
        </w:rPr>
        <w:t>FH</w:t>
      </w:r>
      <w:r w:rsidR="00D54266" w:rsidRPr="005E3E91">
        <w:rPr>
          <w:rFonts w:ascii="Arial" w:hAnsi="Arial"/>
        </w:rPr>
        <w:t xml:space="preserve"> comprise a stable pool of naturally activated T cells</w:t>
      </w:r>
      <w:r w:rsidR="00633D10" w:rsidRPr="005E3E91">
        <w:rPr>
          <w:rFonts w:ascii="Arial" w:hAnsi="Arial"/>
        </w:rPr>
        <w:t xml:space="preserve"> that</w:t>
      </w:r>
      <w:r w:rsidR="00D54266" w:rsidRPr="005E3E91">
        <w:rPr>
          <w:rFonts w:ascii="Arial" w:hAnsi="Arial"/>
        </w:rPr>
        <w:t xml:space="preserve"> </w:t>
      </w:r>
      <w:r w:rsidR="00D330BA" w:rsidRPr="005E3E91">
        <w:rPr>
          <w:rFonts w:ascii="Arial" w:hAnsi="Arial"/>
        </w:rPr>
        <w:t xml:space="preserve">are homeostatically </w:t>
      </w:r>
      <w:r w:rsidR="00D54266" w:rsidRPr="005E3E91">
        <w:rPr>
          <w:rFonts w:ascii="Arial" w:hAnsi="Arial"/>
        </w:rPr>
        <w:t xml:space="preserve">maintained </w:t>
      </w:r>
      <w:r w:rsidR="007310A3" w:rsidRPr="005E3E91">
        <w:rPr>
          <w:rFonts w:ascii="Arial" w:hAnsi="Arial"/>
        </w:rPr>
        <w:t xml:space="preserve">for a considerable period </w:t>
      </w:r>
      <w:r w:rsidR="00D330BA" w:rsidRPr="005E3E91">
        <w:rPr>
          <w:rFonts w:ascii="Arial" w:hAnsi="Arial"/>
        </w:rPr>
        <w:t xml:space="preserve">with the capacity to </w:t>
      </w:r>
      <w:r w:rsidR="00093A63">
        <w:rPr>
          <w:rFonts w:ascii="Arial" w:hAnsi="Arial"/>
        </w:rPr>
        <w:t xml:space="preserve">fully differentiate in </w:t>
      </w:r>
      <w:r w:rsidR="00093A63" w:rsidRPr="005E3E91">
        <w:rPr>
          <w:rFonts w:ascii="Arial" w:hAnsi="Arial"/>
        </w:rPr>
        <w:t>respon</w:t>
      </w:r>
      <w:r w:rsidR="00093A63">
        <w:rPr>
          <w:rFonts w:ascii="Arial" w:hAnsi="Arial"/>
        </w:rPr>
        <w:t>se</w:t>
      </w:r>
      <w:r w:rsidR="00611DCF">
        <w:rPr>
          <w:rFonts w:ascii="Arial" w:hAnsi="Arial"/>
        </w:rPr>
        <w:t xml:space="preserve"> </w:t>
      </w:r>
      <w:r w:rsidR="00D330BA" w:rsidRPr="005E3E91">
        <w:rPr>
          <w:rFonts w:ascii="Arial" w:hAnsi="Arial"/>
        </w:rPr>
        <w:t xml:space="preserve">to foreign antigens. </w:t>
      </w:r>
    </w:p>
    <w:p w14:paraId="36D1AD9A" w14:textId="77777777" w:rsidR="00611DCF" w:rsidRPr="00611DCF" w:rsidRDefault="00611DCF" w:rsidP="00611DCF">
      <w:pPr>
        <w:spacing w:line="360" w:lineRule="auto"/>
        <w:rPr>
          <w:rFonts w:ascii="Arial" w:hAnsi="Arial" w:cs="Arial"/>
        </w:rPr>
      </w:pPr>
    </w:p>
    <w:p w14:paraId="232EAFA0" w14:textId="15EF76EB" w:rsidR="004854B9" w:rsidRPr="005E3E91" w:rsidRDefault="005B577B">
      <w:pPr>
        <w:widowControl w:val="0"/>
        <w:autoSpaceDE w:val="0"/>
        <w:autoSpaceDN w:val="0"/>
        <w:adjustRightInd w:val="0"/>
        <w:spacing w:after="120" w:line="360" w:lineRule="auto"/>
        <w:rPr>
          <w:rFonts w:ascii="Arial" w:hAnsi="Arial"/>
        </w:rPr>
      </w:pPr>
      <w:r w:rsidRPr="005E3E91">
        <w:rPr>
          <w:rFonts w:ascii="Arial" w:hAnsi="Arial"/>
        </w:rPr>
        <w:t xml:space="preserve">Tonic signaling is a term used to describe signaling pathways that are operative </w:t>
      </w:r>
      <w:proofErr w:type="spellStart"/>
      <w:r w:rsidR="00786F2D" w:rsidRPr="005E3E91">
        <w:rPr>
          <w:rFonts w:ascii="Arial" w:hAnsi="Arial"/>
        </w:rPr>
        <w:t>consitu</w:t>
      </w:r>
      <w:r w:rsidR="002E618C" w:rsidRPr="005E3E91">
        <w:rPr>
          <w:rFonts w:ascii="Arial" w:hAnsi="Arial"/>
        </w:rPr>
        <w:t>tively</w:t>
      </w:r>
      <w:proofErr w:type="spellEnd"/>
      <w:r w:rsidR="00786F2D" w:rsidRPr="005E3E91">
        <w:rPr>
          <w:rFonts w:ascii="Arial" w:hAnsi="Arial"/>
        </w:rPr>
        <w:t xml:space="preserve"> </w:t>
      </w:r>
      <w:r w:rsidRPr="005E3E91">
        <w:rPr>
          <w:rFonts w:ascii="Arial" w:hAnsi="Arial"/>
        </w:rPr>
        <w:t xml:space="preserve">in the steady state. </w:t>
      </w:r>
      <w:r w:rsidR="002C1230" w:rsidRPr="005E3E91">
        <w:rPr>
          <w:rFonts w:ascii="Arial" w:hAnsi="Arial"/>
        </w:rPr>
        <w:t>I</w:t>
      </w:r>
      <w:r w:rsidR="007310A3" w:rsidRPr="005E3E91">
        <w:rPr>
          <w:rFonts w:ascii="Arial" w:hAnsi="Arial"/>
        </w:rPr>
        <w:t xml:space="preserve">t is well established that </w:t>
      </w:r>
      <w:r w:rsidR="00231E11" w:rsidRPr="005E3E91">
        <w:rPr>
          <w:rFonts w:ascii="Arial" w:hAnsi="Arial"/>
        </w:rPr>
        <w:t xml:space="preserve">IL6, IL10, IL21 and IFN1 </w:t>
      </w:r>
      <w:r w:rsidR="007310A3" w:rsidRPr="005E3E91">
        <w:rPr>
          <w:rFonts w:ascii="Arial" w:hAnsi="Arial"/>
        </w:rPr>
        <w:t>have substantial effect on T cell response</w:t>
      </w:r>
      <w:r w:rsidR="002C1230" w:rsidRPr="005E3E91">
        <w:rPr>
          <w:rFonts w:ascii="Arial" w:hAnsi="Arial"/>
        </w:rPr>
        <w:t xml:space="preserve">s, </w:t>
      </w:r>
      <w:r w:rsidR="007921DD" w:rsidRPr="005E3E91">
        <w:rPr>
          <w:rFonts w:ascii="Arial" w:hAnsi="Arial"/>
        </w:rPr>
        <w:t>includ</w:t>
      </w:r>
      <w:r w:rsidR="002C1230" w:rsidRPr="005E3E91">
        <w:rPr>
          <w:rFonts w:ascii="Arial" w:hAnsi="Arial"/>
        </w:rPr>
        <w:t>ing</w:t>
      </w:r>
      <w:r w:rsidR="007921DD" w:rsidRPr="005E3E91">
        <w:rPr>
          <w:rFonts w:ascii="Arial" w:hAnsi="Arial"/>
        </w:rPr>
        <w:t xml:space="preserve"> T</w:t>
      </w:r>
      <w:r w:rsidR="007921DD" w:rsidRPr="005E3E91">
        <w:rPr>
          <w:rFonts w:ascii="Arial" w:hAnsi="Arial"/>
          <w:vertAlign w:val="subscript"/>
        </w:rPr>
        <w:t>FH</w:t>
      </w:r>
      <w:r w:rsidR="002C1230" w:rsidRPr="005E3E91">
        <w:rPr>
          <w:rFonts w:ascii="Arial" w:hAnsi="Arial"/>
        </w:rPr>
        <w:t>,</w:t>
      </w:r>
      <w:r w:rsidR="007310A3" w:rsidRPr="005E3E91">
        <w:rPr>
          <w:rFonts w:ascii="Arial" w:hAnsi="Arial"/>
        </w:rPr>
        <w:t xml:space="preserve"> after </w:t>
      </w:r>
      <w:r w:rsidR="002C1230" w:rsidRPr="005E3E91">
        <w:rPr>
          <w:rFonts w:ascii="Arial" w:hAnsi="Arial"/>
        </w:rPr>
        <w:t xml:space="preserve">induction by </w:t>
      </w:r>
      <w:r w:rsidR="007310A3" w:rsidRPr="005E3E91">
        <w:rPr>
          <w:rFonts w:ascii="Arial" w:hAnsi="Arial"/>
        </w:rPr>
        <w:t>immunization/infection</w:t>
      </w:r>
      <w:r w:rsidR="00D24A74">
        <w:rPr>
          <w:rFonts w:ascii="Arial" w:hAnsi="Arial"/>
        </w:rPr>
        <w:t xml:space="preserve"> </w:t>
      </w:r>
      <w:r w:rsidR="00D24A74">
        <w:rPr>
          <w:rFonts w:ascii="Arial" w:hAnsi="Arial"/>
        </w:rPr>
        <w:fldChar w:fldCharType="begin">
          <w:fldData xml:space="preserve">PEVuZE5vdGU+PENpdGU+PEF1dGhvcj5DYWk8L0F1dGhvcj48WWVhcj4yMDEyPC9ZZWFyPjxSZWNO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</w:fldData>
        </w:fldChar>
      </w:r>
      <w:r w:rsidR="00D24A74">
        <w:rPr>
          <w:rFonts w:ascii="Arial" w:hAnsi="Arial"/>
        </w:rPr>
        <w:instrText xml:space="preserve"> ADDIN EN.CITE </w:instrText>
      </w:r>
      <w:r w:rsidR="00D24A74">
        <w:rPr>
          <w:rFonts w:ascii="Arial" w:hAnsi="Arial"/>
        </w:rPr>
        <w:fldChar w:fldCharType="begin">
          <w:fldData xml:space="preserve">PEVuZE5vdGU+PENpdGU+PEF1dGhvcj5DYWk8L0F1dGhvcj48WWVhcj4yMDEyPC9ZZWFyPjxSZWNO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</w:fldData>
        </w:fldChar>
      </w:r>
      <w:r w:rsidR="00D24A74">
        <w:rPr>
          <w:rFonts w:ascii="Arial" w:hAnsi="Arial"/>
        </w:rPr>
        <w:instrText xml:space="preserve"> ADDIN EN.CITE.DATA </w:instrText>
      </w:r>
      <w:r w:rsidR="00D24A74">
        <w:rPr>
          <w:rFonts w:ascii="Arial" w:hAnsi="Arial"/>
        </w:rPr>
      </w:r>
      <w:r w:rsidR="00D24A74">
        <w:rPr>
          <w:rFonts w:ascii="Arial" w:hAnsi="Arial"/>
        </w:rPr>
        <w:fldChar w:fldCharType="end"/>
      </w:r>
      <w:r w:rsidR="00D24A74">
        <w:rPr>
          <w:rFonts w:ascii="Arial" w:hAnsi="Arial"/>
        </w:rPr>
      </w:r>
      <w:r w:rsidR="00D24A74">
        <w:rPr>
          <w:rFonts w:ascii="Arial" w:hAnsi="Arial"/>
        </w:rPr>
        <w:fldChar w:fldCharType="separate"/>
      </w:r>
      <w:r w:rsidR="00D24A74">
        <w:rPr>
          <w:rFonts w:ascii="Arial" w:hAnsi="Arial"/>
          <w:noProof/>
        </w:rPr>
        <w:t>(</w:t>
      </w:r>
      <w:hyperlink w:anchor="_ENREF_5" w:tooltip="Cai, 2012 #13" w:history="1">
        <w:r w:rsidR="009C25DE">
          <w:rPr>
            <w:rFonts w:ascii="Arial" w:hAnsi="Arial"/>
            <w:noProof/>
          </w:rPr>
          <w:t>Cai et al., 2012</w:t>
        </w:r>
      </w:hyperlink>
      <w:r w:rsidR="00D24A74">
        <w:rPr>
          <w:rFonts w:ascii="Arial" w:hAnsi="Arial"/>
          <w:noProof/>
        </w:rPr>
        <w:t xml:space="preserve">; </w:t>
      </w:r>
      <w:hyperlink w:anchor="_ENREF_16" w:tooltip="Eto, 2011 #16" w:history="1">
        <w:r w:rsidR="009C25DE">
          <w:rPr>
            <w:rFonts w:ascii="Arial" w:hAnsi="Arial"/>
            <w:noProof/>
          </w:rPr>
          <w:t>Eto et al., 2011</w:t>
        </w:r>
      </w:hyperlink>
      <w:r w:rsidR="00D24A74">
        <w:rPr>
          <w:rFonts w:ascii="Arial" w:hAnsi="Arial"/>
          <w:noProof/>
        </w:rPr>
        <w:t xml:space="preserve">; </w:t>
      </w:r>
      <w:hyperlink w:anchor="_ENREF_42" w:tooltip="Nakayamada, 2014 #85" w:history="1">
        <w:r w:rsidR="009C25DE">
          <w:rPr>
            <w:rFonts w:ascii="Arial" w:hAnsi="Arial"/>
            <w:noProof/>
          </w:rPr>
          <w:t>Nakayamada et al., 2014</w:t>
        </w:r>
      </w:hyperlink>
      <w:r w:rsidR="00D24A74">
        <w:rPr>
          <w:rFonts w:ascii="Arial" w:hAnsi="Arial"/>
          <w:noProof/>
        </w:rPr>
        <w:t xml:space="preserve">; </w:t>
      </w:r>
      <w:hyperlink w:anchor="_ENREF_47" w:tooltip="Ray, 2014 #87" w:history="1">
        <w:r w:rsidR="009C25DE">
          <w:rPr>
            <w:rFonts w:ascii="Arial" w:hAnsi="Arial"/>
            <w:noProof/>
          </w:rPr>
          <w:t>Ray et al., 2014</w:t>
        </w:r>
      </w:hyperlink>
      <w:r w:rsidR="00D24A74">
        <w:rPr>
          <w:rFonts w:ascii="Arial" w:hAnsi="Arial"/>
          <w:noProof/>
        </w:rPr>
        <w:t>)</w:t>
      </w:r>
      <w:r w:rsidR="00D24A74">
        <w:rPr>
          <w:rFonts w:ascii="Arial" w:hAnsi="Arial"/>
        </w:rPr>
        <w:fldChar w:fldCharType="end"/>
      </w:r>
      <w:r w:rsidR="002C1230" w:rsidRPr="005E3E91">
        <w:rPr>
          <w:rFonts w:ascii="Arial" w:hAnsi="Arial"/>
        </w:rPr>
        <w:t xml:space="preserve">. Accordingly, </w:t>
      </w:r>
      <w:r w:rsidR="00FF56AC" w:rsidRPr="005E3E91">
        <w:rPr>
          <w:rFonts w:ascii="Arial" w:hAnsi="Arial"/>
        </w:rPr>
        <w:t xml:space="preserve">IL6 </w:t>
      </w:r>
      <w:r w:rsidR="002C1230" w:rsidRPr="005E3E91">
        <w:rPr>
          <w:rFonts w:ascii="Arial" w:hAnsi="Arial"/>
        </w:rPr>
        <w:t xml:space="preserve">has been shown to supply </w:t>
      </w:r>
      <w:r w:rsidR="00EA6EA2" w:rsidRPr="005E3E91">
        <w:rPr>
          <w:rFonts w:ascii="Arial" w:hAnsi="Arial"/>
        </w:rPr>
        <w:t xml:space="preserve">important </w:t>
      </w:r>
      <w:r w:rsidR="00403044" w:rsidRPr="005E3E91">
        <w:rPr>
          <w:rFonts w:ascii="Arial" w:hAnsi="Arial"/>
        </w:rPr>
        <w:t>signal</w:t>
      </w:r>
      <w:r w:rsidR="002C1230" w:rsidRPr="005E3E91">
        <w:rPr>
          <w:rFonts w:ascii="Arial" w:hAnsi="Arial"/>
        </w:rPr>
        <w:t>s</w:t>
      </w:r>
      <w:r w:rsidR="00403044" w:rsidRPr="005E3E91">
        <w:rPr>
          <w:rFonts w:ascii="Arial" w:hAnsi="Arial"/>
        </w:rPr>
        <w:t xml:space="preserve"> for all stages of T</w:t>
      </w:r>
      <w:r w:rsidR="00403044" w:rsidRPr="005E3E91">
        <w:rPr>
          <w:rFonts w:ascii="Arial" w:hAnsi="Arial"/>
          <w:vertAlign w:val="subscript"/>
        </w:rPr>
        <w:t>FH</w:t>
      </w:r>
      <w:r w:rsidR="00403044" w:rsidRPr="005E3E91">
        <w:rPr>
          <w:rFonts w:ascii="Arial" w:hAnsi="Arial"/>
        </w:rPr>
        <w:t xml:space="preserve"> </w:t>
      </w:r>
      <w:r w:rsidR="00FF56AC" w:rsidRPr="005E3E91">
        <w:rPr>
          <w:rFonts w:ascii="Arial" w:hAnsi="Arial"/>
        </w:rPr>
        <w:t>induction</w:t>
      </w:r>
      <w:r w:rsidR="00403044" w:rsidRPr="005E3E91">
        <w:rPr>
          <w:rFonts w:ascii="Arial" w:hAnsi="Arial"/>
        </w:rPr>
        <w:t xml:space="preserve">, including early </w:t>
      </w:r>
      <w:r w:rsidR="003B0388" w:rsidRPr="005E3E91">
        <w:rPr>
          <w:rFonts w:ascii="Arial" w:hAnsi="Arial"/>
        </w:rPr>
        <w:t>T</w:t>
      </w:r>
      <w:r w:rsidR="003B0388" w:rsidRPr="005E3E91">
        <w:rPr>
          <w:rFonts w:ascii="Arial" w:hAnsi="Arial"/>
          <w:vertAlign w:val="subscript"/>
        </w:rPr>
        <w:t>FH</w:t>
      </w:r>
      <w:r w:rsidR="003B0388" w:rsidRPr="005E3E91">
        <w:rPr>
          <w:rFonts w:ascii="Arial" w:hAnsi="Arial"/>
        </w:rPr>
        <w:t xml:space="preserve"> </w:t>
      </w:r>
      <w:r w:rsidR="00C61DBF" w:rsidRPr="005E3E91">
        <w:rPr>
          <w:rFonts w:ascii="Arial" w:hAnsi="Arial"/>
        </w:rPr>
        <w:t>development</w:t>
      </w:r>
      <w:r w:rsidR="00403044" w:rsidRPr="005E3E91">
        <w:rPr>
          <w:rFonts w:ascii="Arial" w:hAnsi="Arial"/>
        </w:rPr>
        <w:t xml:space="preserve"> and their maturation to full and GC T</w:t>
      </w:r>
      <w:r w:rsidR="00403044" w:rsidRPr="005E3E91">
        <w:rPr>
          <w:rFonts w:ascii="Arial" w:hAnsi="Arial"/>
          <w:vertAlign w:val="subscript"/>
        </w:rPr>
        <w:t>FH</w:t>
      </w:r>
      <w:r w:rsidR="00D24A74">
        <w:rPr>
          <w:rFonts w:ascii="Arial" w:hAnsi="Arial"/>
          <w:vertAlign w:val="subscript"/>
        </w:rPr>
        <w:t xml:space="preserve"> </w:t>
      </w:r>
      <w:r w:rsidR="00D24A74" w:rsidRPr="001870C9">
        <w:rPr>
          <w:rFonts w:ascii="Arial" w:hAnsi="Arial"/>
        </w:rPr>
        <w:fldChar w:fldCharType="begin">
          <w:fldData xml:space="preserve">PEVuZE5vdGU+PENpdGU+PEF1dGhvcj5DaG9pPC9BdXRob3I+PFllYXI+MjAxMTwvWWVhcj48UmVj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</w:fldData>
        </w:fldChar>
      </w:r>
      <w:r w:rsidR="001870C9" w:rsidRPr="001870C9">
        <w:rPr>
          <w:rFonts w:ascii="Arial" w:hAnsi="Arial"/>
        </w:rPr>
        <w:instrText xml:space="preserve"> ADDIN EN.CITE </w:instrText>
      </w:r>
      <w:r w:rsidR="001870C9" w:rsidRPr="001870C9">
        <w:rPr>
          <w:rFonts w:ascii="Arial" w:hAnsi="Arial"/>
        </w:rPr>
        <w:fldChar w:fldCharType="begin">
          <w:fldData xml:space="preserve">PEVuZE5vdGU+PENpdGU+PEF1dGhvcj5DaG9pPC9BdXRob3I+PFllYXI+MjAxMTwvWWVhcj48UmVj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</w:fldData>
        </w:fldChar>
      </w:r>
      <w:r w:rsidR="001870C9" w:rsidRPr="001870C9">
        <w:rPr>
          <w:rFonts w:ascii="Arial" w:hAnsi="Arial"/>
        </w:rPr>
        <w:instrText xml:space="preserve"> ADDIN EN.CITE.DATA </w:instrText>
      </w:r>
      <w:r w:rsidR="001870C9" w:rsidRPr="001870C9">
        <w:rPr>
          <w:rFonts w:ascii="Arial" w:hAnsi="Arial"/>
        </w:rPr>
      </w:r>
      <w:r w:rsidR="001870C9" w:rsidRPr="001870C9">
        <w:rPr>
          <w:rFonts w:ascii="Arial" w:hAnsi="Arial"/>
        </w:rPr>
        <w:fldChar w:fldCharType="end"/>
      </w:r>
      <w:r w:rsidR="00D24A74" w:rsidRPr="001870C9">
        <w:rPr>
          <w:rFonts w:ascii="Arial" w:hAnsi="Arial"/>
        </w:rPr>
      </w:r>
      <w:r w:rsidR="00D24A74" w:rsidRPr="001870C9">
        <w:rPr>
          <w:rFonts w:ascii="Arial" w:hAnsi="Arial"/>
        </w:rPr>
        <w:fldChar w:fldCharType="separate"/>
      </w:r>
      <w:r w:rsidR="001870C9" w:rsidRPr="001870C9">
        <w:rPr>
          <w:rFonts w:ascii="Arial" w:hAnsi="Arial"/>
          <w:noProof/>
        </w:rPr>
        <w:t>(</w:t>
      </w:r>
      <w:hyperlink w:anchor="_ENREF_9" w:tooltip="Choi, 2011 #15" w:history="1">
        <w:r w:rsidR="009C25DE" w:rsidRPr="001870C9">
          <w:rPr>
            <w:rFonts w:ascii="Arial" w:hAnsi="Arial"/>
            <w:noProof/>
          </w:rPr>
          <w:t>Choi et al., 2011</w:t>
        </w:r>
      </w:hyperlink>
      <w:r w:rsidR="001870C9" w:rsidRPr="001870C9">
        <w:rPr>
          <w:rFonts w:ascii="Arial" w:hAnsi="Arial"/>
          <w:noProof/>
        </w:rPr>
        <w:t xml:space="preserve">; </w:t>
      </w:r>
      <w:hyperlink w:anchor="_ENREF_16" w:tooltip="Eto, 2011 #16" w:history="1">
        <w:r w:rsidR="009C25DE" w:rsidRPr="001870C9">
          <w:rPr>
            <w:rFonts w:ascii="Arial" w:hAnsi="Arial"/>
            <w:noProof/>
          </w:rPr>
          <w:t>Eto et al., 2011</w:t>
        </w:r>
      </w:hyperlink>
      <w:r w:rsidR="001870C9" w:rsidRPr="001870C9">
        <w:rPr>
          <w:rFonts w:ascii="Arial" w:hAnsi="Arial"/>
          <w:noProof/>
        </w:rPr>
        <w:t>)</w:t>
      </w:r>
      <w:r w:rsidR="00D24A74" w:rsidRPr="001870C9">
        <w:rPr>
          <w:rFonts w:ascii="Arial" w:hAnsi="Arial"/>
        </w:rPr>
        <w:fldChar w:fldCharType="end"/>
      </w:r>
      <w:r w:rsidR="00403044" w:rsidRPr="001870C9">
        <w:rPr>
          <w:rFonts w:ascii="Arial" w:hAnsi="Arial"/>
        </w:rPr>
        <w:t xml:space="preserve">. </w:t>
      </w:r>
      <w:r w:rsidR="00312E63" w:rsidRPr="001870C9">
        <w:rPr>
          <w:rFonts w:ascii="Arial" w:hAnsi="Arial"/>
        </w:rPr>
        <w:t>IL21</w:t>
      </w:r>
      <w:r w:rsidR="002C1230" w:rsidRPr="001870C9">
        <w:rPr>
          <w:rFonts w:ascii="Arial" w:hAnsi="Arial"/>
        </w:rPr>
        <w:t>, in contrast,</w:t>
      </w:r>
      <w:r w:rsidR="00312E63" w:rsidRPr="001870C9">
        <w:rPr>
          <w:rFonts w:ascii="Arial" w:hAnsi="Arial"/>
        </w:rPr>
        <w:t xml:space="preserve"> </w:t>
      </w:r>
      <w:r w:rsidR="00403044" w:rsidRPr="001870C9">
        <w:rPr>
          <w:rFonts w:ascii="Arial" w:hAnsi="Arial"/>
        </w:rPr>
        <w:t xml:space="preserve">has </w:t>
      </w:r>
      <w:r w:rsidR="00EA6EA2" w:rsidRPr="001870C9">
        <w:rPr>
          <w:rFonts w:ascii="Arial" w:hAnsi="Arial"/>
        </w:rPr>
        <w:t xml:space="preserve">only </w:t>
      </w:r>
      <w:r w:rsidR="00403044" w:rsidRPr="001870C9">
        <w:rPr>
          <w:rFonts w:ascii="Arial" w:hAnsi="Arial"/>
        </w:rPr>
        <w:t xml:space="preserve">been considered to </w:t>
      </w:r>
      <w:r w:rsidR="00EA6EA2" w:rsidRPr="001870C9">
        <w:rPr>
          <w:rFonts w:ascii="Arial" w:hAnsi="Arial"/>
        </w:rPr>
        <w:t>be</w:t>
      </w:r>
      <w:r w:rsidR="00403044" w:rsidRPr="001870C9">
        <w:rPr>
          <w:rFonts w:ascii="Arial" w:hAnsi="Arial"/>
        </w:rPr>
        <w:t xml:space="preserve"> </w:t>
      </w:r>
      <w:r w:rsidR="002C1230" w:rsidRPr="001870C9">
        <w:rPr>
          <w:rFonts w:ascii="Arial" w:hAnsi="Arial"/>
        </w:rPr>
        <w:t xml:space="preserve">a </w:t>
      </w:r>
      <w:r w:rsidR="00403044" w:rsidRPr="001870C9">
        <w:rPr>
          <w:rFonts w:ascii="Arial" w:hAnsi="Arial"/>
        </w:rPr>
        <w:t>late stage</w:t>
      </w:r>
      <w:r w:rsidR="00403044" w:rsidRPr="005E3E91">
        <w:rPr>
          <w:rFonts w:ascii="Arial" w:hAnsi="Arial"/>
        </w:rPr>
        <w:t xml:space="preserve"> </w:t>
      </w:r>
      <w:r w:rsidR="00312E63" w:rsidRPr="005E3E91">
        <w:rPr>
          <w:rFonts w:ascii="Arial" w:hAnsi="Arial"/>
        </w:rPr>
        <w:t>gr</w:t>
      </w:r>
      <w:r w:rsidR="00EA6EA2" w:rsidRPr="005E3E91">
        <w:rPr>
          <w:rFonts w:ascii="Arial" w:hAnsi="Arial"/>
        </w:rPr>
        <w:t>owth and differentiation factor</w:t>
      </w:r>
      <w:r w:rsidR="008B4960" w:rsidRPr="005E3E91">
        <w:rPr>
          <w:rFonts w:ascii="Arial" w:hAnsi="Arial"/>
        </w:rPr>
        <w:t xml:space="preserve"> that is expressed at increasing levels</w:t>
      </w:r>
      <w:r w:rsidR="00EA6EA2" w:rsidRPr="005E3E91">
        <w:rPr>
          <w:rFonts w:ascii="Arial" w:hAnsi="Arial"/>
        </w:rPr>
        <w:t xml:space="preserve"> </w:t>
      </w:r>
      <w:r w:rsidR="00403044" w:rsidRPr="005E3E91">
        <w:rPr>
          <w:rFonts w:ascii="Arial" w:hAnsi="Arial"/>
        </w:rPr>
        <w:t>as T</w:t>
      </w:r>
      <w:r w:rsidR="00403044" w:rsidRPr="005E3E91">
        <w:rPr>
          <w:rFonts w:ascii="Arial" w:hAnsi="Arial"/>
          <w:vertAlign w:val="subscript"/>
        </w:rPr>
        <w:t>FH</w:t>
      </w:r>
      <w:r w:rsidR="00403044" w:rsidRPr="005E3E91">
        <w:rPr>
          <w:rFonts w:ascii="Arial" w:hAnsi="Arial"/>
        </w:rPr>
        <w:t xml:space="preserve"> </w:t>
      </w:r>
      <w:r w:rsidR="00633D10" w:rsidRPr="005E3E91">
        <w:rPr>
          <w:rFonts w:ascii="Arial" w:hAnsi="Arial"/>
        </w:rPr>
        <w:t>encounter</w:t>
      </w:r>
      <w:r w:rsidR="00312E63" w:rsidRPr="005E3E91">
        <w:rPr>
          <w:rFonts w:ascii="Arial" w:hAnsi="Arial"/>
        </w:rPr>
        <w:t xml:space="preserve"> follicular</w:t>
      </w:r>
      <w:r w:rsidR="008B4960" w:rsidRPr="005E3E91">
        <w:rPr>
          <w:rFonts w:ascii="Arial" w:hAnsi="Arial"/>
        </w:rPr>
        <w:t xml:space="preserve"> </w:t>
      </w:r>
      <w:r w:rsidR="00335F94" w:rsidRPr="005E3E91">
        <w:rPr>
          <w:rFonts w:ascii="Arial" w:hAnsi="Arial"/>
        </w:rPr>
        <w:t>and</w:t>
      </w:r>
      <w:r w:rsidR="008B4960" w:rsidRPr="005E3E91">
        <w:rPr>
          <w:rFonts w:ascii="Arial" w:hAnsi="Arial"/>
        </w:rPr>
        <w:t xml:space="preserve"> GC B cells</w:t>
      </w:r>
      <w:r w:rsidR="001870C9">
        <w:rPr>
          <w:rFonts w:ascii="Arial" w:hAnsi="Arial"/>
        </w:rPr>
        <w:t xml:space="preserve"> </w:t>
      </w:r>
      <w:r w:rsidR="001870C9">
        <w:rPr>
          <w:rFonts w:ascii="Arial" w:hAnsi="Arial"/>
        </w:rPr>
        <w:fldChar w:fldCharType="begin">
          <w:fldData xml:space="preserve">PEVuZE5vdGU+PENpdGU+PEF1dGhvcj5CYXJuZXR0PC9BdXRob3I+PFllYXI+MjAxNDwvWWVhcj48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</w:fldData>
        </w:fldChar>
      </w:r>
      <w:r w:rsidR="001870C9">
        <w:rPr>
          <w:rFonts w:ascii="Arial" w:hAnsi="Arial"/>
        </w:rPr>
        <w:instrText xml:space="preserve"> ADDIN EN.CITE </w:instrText>
      </w:r>
      <w:r w:rsidR="001870C9">
        <w:rPr>
          <w:rFonts w:ascii="Arial" w:hAnsi="Arial"/>
        </w:rPr>
        <w:fldChar w:fldCharType="begin">
          <w:fldData xml:space="preserve">PEVuZE5vdGU+PENpdGU+PEF1dGhvcj5CYXJuZXR0PC9BdXRob3I+PFllYXI+MjAxNDwvWWVhcj48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</w:fldData>
        </w:fldChar>
      </w:r>
      <w:r w:rsidR="001870C9">
        <w:rPr>
          <w:rFonts w:ascii="Arial" w:hAnsi="Arial"/>
        </w:rPr>
        <w:instrText xml:space="preserve"> ADDIN EN.CITE.DATA </w:instrText>
      </w:r>
      <w:r w:rsidR="001870C9">
        <w:rPr>
          <w:rFonts w:ascii="Arial" w:hAnsi="Arial"/>
        </w:rPr>
      </w:r>
      <w:r w:rsidR="001870C9">
        <w:rPr>
          <w:rFonts w:ascii="Arial" w:hAnsi="Arial"/>
        </w:rPr>
        <w:fldChar w:fldCharType="end"/>
      </w:r>
      <w:r w:rsidR="001870C9">
        <w:rPr>
          <w:rFonts w:ascii="Arial" w:hAnsi="Arial"/>
        </w:rPr>
      </w:r>
      <w:r w:rsidR="001870C9">
        <w:rPr>
          <w:rFonts w:ascii="Arial" w:hAnsi="Arial"/>
        </w:rPr>
        <w:fldChar w:fldCharType="separate"/>
      </w:r>
      <w:r w:rsidR="001870C9">
        <w:rPr>
          <w:rFonts w:ascii="Arial" w:hAnsi="Arial"/>
          <w:noProof/>
        </w:rPr>
        <w:t>(</w:t>
      </w:r>
      <w:hyperlink w:anchor="_ENREF_2" w:tooltip="Barnett, 2014 #91" w:history="1">
        <w:r w:rsidR="009C25DE">
          <w:rPr>
            <w:rFonts w:ascii="Arial" w:hAnsi="Arial"/>
            <w:noProof/>
          </w:rPr>
          <w:t>Barnett et al., 2014</w:t>
        </w:r>
      </w:hyperlink>
      <w:r w:rsidR="001870C9">
        <w:rPr>
          <w:rFonts w:ascii="Arial" w:hAnsi="Arial"/>
          <w:noProof/>
        </w:rPr>
        <w:t xml:space="preserve">; </w:t>
      </w:r>
      <w:hyperlink w:anchor="_ENREF_12" w:tooltip="Crotty, 2011 #45" w:history="1">
        <w:r w:rsidR="009C25DE">
          <w:rPr>
            <w:rFonts w:ascii="Arial" w:hAnsi="Arial"/>
            <w:noProof/>
          </w:rPr>
          <w:t>Crotty, 2011</w:t>
        </w:r>
      </w:hyperlink>
      <w:r w:rsidR="001870C9">
        <w:rPr>
          <w:rFonts w:ascii="Arial" w:hAnsi="Arial"/>
          <w:noProof/>
        </w:rPr>
        <w:t>)</w:t>
      </w:r>
      <w:r w:rsidR="001870C9">
        <w:rPr>
          <w:rFonts w:ascii="Arial" w:hAnsi="Arial"/>
        </w:rPr>
        <w:fldChar w:fldCharType="end"/>
      </w:r>
      <w:r w:rsidR="00335F94" w:rsidRPr="005E3E91">
        <w:rPr>
          <w:rFonts w:ascii="Arial" w:hAnsi="Arial"/>
        </w:rPr>
        <w:t xml:space="preserve">. </w:t>
      </w:r>
      <w:r w:rsidR="002C1230" w:rsidRPr="005E3E91">
        <w:rPr>
          <w:rFonts w:ascii="Arial" w:hAnsi="Arial"/>
        </w:rPr>
        <w:t xml:space="preserve"> </w:t>
      </w:r>
      <w:r w:rsidR="002F52A8" w:rsidRPr="005E3E91">
        <w:rPr>
          <w:rFonts w:ascii="Arial" w:hAnsi="Arial"/>
        </w:rPr>
        <w:t>Repressive</w:t>
      </w:r>
      <w:r w:rsidR="00312E63" w:rsidRPr="005E3E91">
        <w:rPr>
          <w:rFonts w:ascii="Arial" w:hAnsi="Arial"/>
        </w:rPr>
        <w:t xml:space="preserve"> effects of IL10 signaling on T</w:t>
      </w:r>
      <w:r w:rsidR="00312E63" w:rsidRPr="005E3E91">
        <w:rPr>
          <w:rFonts w:ascii="Arial" w:hAnsi="Arial"/>
          <w:vertAlign w:val="subscript"/>
        </w:rPr>
        <w:t>FH</w:t>
      </w:r>
      <w:r w:rsidR="00312E63" w:rsidRPr="005E3E91">
        <w:rPr>
          <w:rFonts w:ascii="Arial" w:hAnsi="Arial"/>
        </w:rPr>
        <w:t xml:space="preserve"> </w:t>
      </w:r>
      <w:r w:rsidR="002F52A8" w:rsidRPr="005E3E91">
        <w:rPr>
          <w:rFonts w:ascii="Arial" w:hAnsi="Arial"/>
        </w:rPr>
        <w:t>have</w:t>
      </w:r>
      <w:r w:rsidR="00312E63" w:rsidRPr="005E3E91">
        <w:rPr>
          <w:rFonts w:ascii="Arial" w:hAnsi="Arial"/>
        </w:rPr>
        <w:t xml:space="preserve"> also been documented </w:t>
      </w:r>
      <w:r w:rsidR="00514B4A" w:rsidRPr="005E3E91">
        <w:rPr>
          <w:rFonts w:ascii="Arial" w:hAnsi="Arial"/>
        </w:rPr>
        <w:fldChar w:fldCharType="begin">
          <w:fldData xml:space="preserve">PEVuZE5vdGU+PENpdGU+PEF1dGhvcj5Dcm90dHk8L0F1dGhvcj48WWVhcj4yMDE0PC9ZZWFyPjxS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</w:fldData>
        </w:fldChar>
      </w:r>
      <w:r w:rsidR="007203C0">
        <w:rPr>
          <w:rFonts w:ascii="Arial" w:hAnsi="Arial"/>
        </w:rPr>
        <w:instrText xml:space="preserve"> ADDIN EN.CITE </w:instrText>
      </w:r>
      <w:r w:rsidR="007203C0">
        <w:rPr>
          <w:rFonts w:ascii="Arial" w:hAnsi="Arial"/>
        </w:rPr>
        <w:fldChar w:fldCharType="begin">
          <w:fldData xml:space="preserve">PEVuZE5vdGU+PENpdGU+PEF1dGhvcj5Dcm90dHk8L0F1dGhvcj48WWVhcj4yMDE0PC9ZZWFyPjxS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</w:fldData>
        </w:fldChar>
      </w:r>
      <w:r w:rsidR="007203C0">
        <w:rPr>
          <w:rFonts w:ascii="Arial" w:hAnsi="Arial"/>
        </w:rPr>
        <w:instrText xml:space="preserve"> ADDIN EN.CITE.DATA </w:instrText>
      </w:r>
      <w:r w:rsidR="007203C0">
        <w:rPr>
          <w:rFonts w:ascii="Arial" w:hAnsi="Arial"/>
        </w:rPr>
      </w:r>
      <w:r w:rsidR="007203C0">
        <w:rPr>
          <w:rFonts w:ascii="Arial" w:hAnsi="Arial"/>
        </w:rPr>
        <w:fldChar w:fldCharType="end"/>
      </w:r>
      <w:r w:rsidR="00514B4A" w:rsidRPr="005E3E91">
        <w:rPr>
          <w:rFonts w:ascii="Arial" w:hAnsi="Arial"/>
        </w:rPr>
      </w:r>
      <w:r w:rsidR="00514B4A" w:rsidRPr="005E3E91">
        <w:rPr>
          <w:rFonts w:ascii="Arial" w:hAnsi="Arial"/>
        </w:rPr>
        <w:fldChar w:fldCharType="separate"/>
      </w:r>
      <w:r w:rsidR="007203C0">
        <w:rPr>
          <w:rFonts w:ascii="Arial" w:hAnsi="Arial"/>
          <w:noProof/>
        </w:rPr>
        <w:t>(</w:t>
      </w:r>
      <w:hyperlink w:anchor="_ENREF_5" w:tooltip="Cai, 2012 #13" w:history="1">
        <w:r w:rsidR="009C25DE">
          <w:rPr>
            <w:rFonts w:ascii="Arial" w:hAnsi="Arial"/>
            <w:noProof/>
          </w:rPr>
          <w:t>Cai et al., 2012</w:t>
        </w:r>
      </w:hyperlink>
      <w:r w:rsidR="007203C0">
        <w:rPr>
          <w:rFonts w:ascii="Arial" w:hAnsi="Arial"/>
          <w:noProof/>
        </w:rPr>
        <w:t xml:space="preserve">; </w:t>
      </w:r>
      <w:hyperlink w:anchor="_ENREF_13" w:tooltip="Crotty, 2014 #62" w:history="1">
        <w:r w:rsidR="009C25DE">
          <w:rPr>
            <w:rFonts w:ascii="Arial" w:hAnsi="Arial"/>
            <w:noProof/>
          </w:rPr>
          <w:t>Crotty, 2014</w:t>
        </w:r>
      </w:hyperlink>
      <w:r w:rsidR="007203C0">
        <w:rPr>
          <w:rFonts w:ascii="Arial" w:hAnsi="Arial"/>
          <w:noProof/>
        </w:rPr>
        <w:t>)</w:t>
      </w:r>
      <w:r w:rsidR="00514B4A" w:rsidRPr="005E3E91">
        <w:rPr>
          <w:rFonts w:ascii="Arial" w:hAnsi="Arial"/>
        </w:rPr>
        <w:fldChar w:fldCharType="end"/>
      </w:r>
      <w:r w:rsidR="002F52A8" w:rsidRPr="005E3E91">
        <w:rPr>
          <w:rFonts w:ascii="Arial" w:hAnsi="Arial"/>
        </w:rPr>
        <w:t xml:space="preserve">, and </w:t>
      </w:r>
      <w:r w:rsidR="00D90AF6">
        <w:rPr>
          <w:rFonts w:ascii="Arial" w:hAnsi="Arial"/>
        </w:rPr>
        <w:t xml:space="preserve">while </w:t>
      </w:r>
      <w:r w:rsidR="0055003B">
        <w:rPr>
          <w:rFonts w:ascii="Arial" w:hAnsi="Arial"/>
        </w:rPr>
        <w:t>t</w:t>
      </w:r>
      <w:r w:rsidR="00D90AF6">
        <w:rPr>
          <w:rFonts w:ascii="Arial" w:hAnsi="Arial"/>
        </w:rPr>
        <w:t>here is evidence that IFN1 signals can be T</w:t>
      </w:r>
      <w:r w:rsidR="00D90AF6" w:rsidRPr="009C25DE">
        <w:rPr>
          <w:rFonts w:ascii="Arial" w:hAnsi="Arial"/>
          <w:vertAlign w:val="subscript"/>
        </w:rPr>
        <w:t>FH</w:t>
      </w:r>
      <w:r w:rsidR="001870C9">
        <w:rPr>
          <w:rFonts w:ascii="Arial" w:hAnsi="Arial"/>
        </w:rPr>
        <w:t>-promoting</w:t>
      </w:r>
      <w:r w:rsidR="00D90AF6">
        <w:rPr>
          <w:rFonts w:ascii="Arial" w:hAnsi="Arial"/>
        </w:rPr>
        <w:t xml:space="preserve">, </w:t>
      </w:r>
      <w:r w:rsidR="002F52A8" w:rsidRPr="005E3E91">
        <w:rPr>
          <w:rFonts w:ascii="Arial" w:hAnsi="Arial"/>
        </w:rPr>
        <w:t xml:space="preserve">a recent study has shown that </w:t>
      </w:r>
      <w:r w:rsidR="00312E63" w:rsidRPr="005E3E91">
        <w:rPr>
          <w:rFonts w:ascii="Arial" w:hAnsi="Arial"/>
        </w:rPr>
        <w:t>IFN1 signaling promotes T</w:t>
      </w:r>
      <w:r w:rsidR="00312E63" w:rsidRPr="005E3E91">
        <w:rPr>
          <w:rFonts w:ascii="Arial" w:hAnsi="Arial"/>
          <w:vertAlign w:val="subscript"/>
        </w:rPr>
        <w:t>H</w:t>
      </w:r>
      <w:r w:rsidR="00312E63" w:rsidRPr="005E3E91">
        <w:rPr>
          <w:rFonts w:ascii="Arial" w:hAnsi="Arial"/>
        </w:rPr>
        <w:t>1 responses and features of T</w:t>
      </w:r>
      <w:r w:rsidR="00312E63" w:rsidRPr="005E3E91">
        <w:rPr>
          <w:rFonts w:ascii="Arial" w:hAnsi="Arial"/>
          <w:vertAlign w:val="subscript"/>
        </w:rPr>
        <w:t>FH</w:t>
      </w:r>
      <w:r w:rsidR="00666D8E" w:rsidRPr="005E3E91">
        <w:rPr>
          <w:rFonts w:ascii="Arial" w:hAnsi="Arial"/>
        </w:rPr>
        <w:t>, but does</w:t>
      </w:r>
      <w:r w:rsidR="00312E63" w:rsidRPr="005E3E91">
        <w:rPr>
          <w:rFonts w:ascii="Arial" w:hAnsi="Arial"/>
        </w:rPr>
        <w:t xml:space="preserve"> not include IL21 expression</w:t>
      </w:r>
      <w:r w:rsidR="00C4686B" w:rsidRPr="005E3E91">
        <w:rPr>
          <w:rFonts w:ascii="Arial" w:hAnsi="Arial"/>
        </w:rPr>
        <w:t xml:space="preserve"> </w:t>
      </w:r>
      <w:r w:rsidR="001870C9">
        <w:rPr>
          <w:rFonts w:ascii="Arial" w:hAnsi="Arial"/>
        </w:rPr>
        <w:fldChar w:fldCharType="begin">
          <w:fldData xml:space="preserve">PEVuZE5vdGU+PENpdGU+PEF1dGhvcj5SYXk8L0F1dGhvcj48WWVhcj4yMDE0PC9ZZWFyPjxSZWNO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</w:fldData>
        </w:fldChar>
      </w:r>
      <w:r w:rsidR="001870C9">
        <w:rPr>
          <w:rFonts w:ascii="Arial" w:hAnsi="Arial"/>
        </w:rPr>
        <w:instrText xml:space="preserve"> ADDIN EN.CITE </w:instrText>
      </w:r>
      <w:r w:rsidR="001870C9">
        <w:rPr>
          <w:rFonts w:ascii="Arial" w:hAnsi="Arial"/>
        </w:rPr>
        <w:fldChar w:fldCharType="begin">
          <w:fldData xml:space="preserve">PEVuZE5vdGU+PENpdGU+PEF1dGhvcj5SYXk8L0F1dGhvcj48WWVhcj4yMDE0PC9ZZWFyPjxSZWNO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</w:fldData>
        </w:fldChar>
      </w:r>
      <w:r w:rsidR="001870C9">
        <w:rPr>
          <w:rFonts w:ascii="Arial" w:hAnsi="Arial"/>
        </w:rPr>
        <w:instrText xml:space="preserve"> ADDIN EN.CITE.DATA </w:instrText>
      </w:r>
      <w:r w:rsidR="001870C9">
        <w:rPr>
          <w:rFonts w:ascii="Arial" w:hAnsi="Arial"/>
        </w:rPr>
      </w:r>
      <w:r w:rsidR="001870C9">
        <w:rPr>
          <w:rFonts w:ascii="Arial" w:hAnsi="Arial"/>
        </w:rPr>
        <w:fldChar w:fldCharType="end"/>
      </w:r>
      <w:r w:rsidR="001870C9">
        <w:rPr>
          <w:rFonts w:ascii="Arial" w:hAnsi="Arial"/>
        </w:rPr>
      </w:r>
      <w:r w:rsidR="001870C9">
        <w:rPr>
          <w:rFonts w:ascii="Arial" w:hAnsi="Arial"/>
        </w:rPr>
        <w:fldChar w:fldCharType="separate"/>
      </w:r>
      <w:r w:rsidR="001870C9">
        <w:rPr>
          <w:rFonts w:ascii="Arial" w:hAnsi="Arial"/>
          <w:noProof/>
        </w:rPr>
        <w:t>(</w:t>
      </w:r>
      <w:hyperlink w:anchor="_ENREF_41" w:tooltip="Nakayamada, 2011 #101" w:history="1">
        <w:r w:rsidR="009C25DE">
          <w:rPr>
            <w:rFonts w:ascii="Arial" w:hAnsi="Arial"/>
            <w:noProof/>
          </w:rPr>
          <w:t>Nakayamada et al., 2011</w:t>
        </w:r>
      </w:hyperlink>
      <w:r w:rsidR="001870C9">
        <w:rPr>
          <w:rFonts w:ascii="Arial" w:hAnsi="Arial"/>
          <w:noProof/>
        </w:rPr>
        <w:t xml:space="preserve">; </w:t>
      </w:r>
      <w:hyperlink w:anchor="_ENREF_42" w:tooltip="Nakayamada, 2014 #85" w:history="1">
        <w:r w:rsidR="009C25DE">
          <w:rPr>
            <w:rFonts w:ascii="Arial" w:hAnsi="Arial"/>
            <w:noProof/>
          </w:rPr>
          <w:t>Nakayamada et al., 2014</w:t>
        </w:r>
      </w:hyperlink>
      <w:r w:rsidR="001870C9">
        <w:rPr>
          <w:rFonts w:ascii="Arial" w:hAnsi="Arial"/>
          <w:noProof/>
        </w:rPr>
        <w:t xml:space="preserve">; </w:t>
      </w:r>
      <w:hyperlink w:anchor="_ENREF_47" w:tooltip="Ray, 2014 #87" w:history="1">
        <w:r w:rsidR="009C25DE">
          <w:rPr>
            <w:rFonts w:ascii="Arial" w:hAnsi="Arial"/>
            <w:noProof/>
          </w:rPr>
          <w:t>Ray et al., 2014</w:t>
        </w:r>
      </w:hyperlink>
      <w:r w:rsidR="001870C9">
        <w:rPr>
          <w:rFonts w:ascii="Arial" w:hAnsi="Arial"/>
          <w:noProof/>
        </w:rPr>
        <w:t>)</w:t>
      </w:r>
      <w:r w:rsidR="001870C9">
        <w:rPr>
          <w:rFonts w:ascii="Arial" w:hAnsi="Arial"/>
        </w:rPr>
        <w:fldChar w:fldCharType="end"/>
      </w:r>
      <w:r w:rsidR="001870C9">
        <w:rPr>
          <w:rFonts w:ascii="Arial" w:hAnsi="Arial"/>
        </w:rPr>
        <w:t>.</w:t>
      </w:r>
      <w:r w:rsidR="0085790E">
        <w:rPr>
          <w:rFonts w:ascii="Arial" w:hAnsi="Arial"/>
        </w:rPr>
        <w:t xml:space="preserve"> </w:t>
      </w:r>
      <w:r w:rsidR="00B74FF4" w:rsidRPr="005E3E91">
        <w:rPr>
          <w:rFonts w:ascii="Arial" w:hAnsi="Arial"/>
        </w:rPr>
        <w:t>Our</w:t>
      </w:r>
      <w:r w:rsidR="00114F76" w:rsidRPr="005E3E91">
        <w:rPr>
          <w:rFonts w:ascii="Arial" w:hAnsi="Arial"/>
        </w:rPr>
        <w:t xml:space="preserve"> </w:t>
      </w:r>
      <w:r w:rsidR="00B74FF4" w:rsidRPr="005E3E91">
        <w:rPr>
          <w:rFonts w:ascii="Arial" w:hAnsi="Arial"/>
        </w:rPr>
        <w:t xml:space="preserve">results </w:t>
      </w:r>
      <w:r w:rsidR="00114F76" w:rsidRPr="005E3E91">
        <w:rPr>
          <w:rFonts w:ascii="Arial" w:hAnsi="Arial"/>
        </w:rPr>
        <w:t xml:space="preserve">show that </w:t>
      </w:r>
      <w:r w:rsidR="00B74FF4" w:rsidRPr="005E3E91">
        <w:rPr>
          <w:rFonts w:ascii="Arial" w:hAnsi="Arial"/>
        </w:rPr>
        <w:t xml:space="preserve">all of </w:t>
      </w:r>
      <w:r w:rsidR="00114F76" w:rsidRPr="005E3E91">
        <w:rPr>
          <w:rFonts w:ascii="Arial" w:hAnsi="Arial"/>
        </w:rPr>
        <w:t xml:space="preserve">these cytokines </w:t>
      </w:r>
      <w:r w:rsidR="00C02A9D" w:rsidRPr="005E3E91">
        <w:rPr>
          <w:rFonts w:ascii="Arial" w:hAnsi="Arial"/>
        </w:rPr>
        <w:t xml:space="preserve">are biologically active and functionally consequential </w:t>
      </w:r>
      <w:r w:rsidR="002C1230" w:rsidRPr="005E3E91">
        <w:rPr>
          <w:rFonts w:ascii="Arial" w:hAnsi="Arial"/>
        </w:rPr>
        <w:t xml:space="preserve">at </w:t>
      </w:r>
      <w:r w:rsidR="001979FB" w:rsidRPr="005E3E91">
        <w:rPr>
          <w:rFonts w:ascii="Arial" w:hAnsi="Arial"/>
        </w:rPr>
        <w:t xml:space="preserve">an </w:t>
      </w:r>
      <w:r w:rsidR="002C1230" w:rsidRPr="005E3E91">
        <w:rPr>
          <w:rFonts w:ascii="Arial" w:hAnsi="Arial"/>
        </w:rPr>
        <w:t xml:space="preserve">early age </w:t>
      </w:r>
      <w:r w:rsidR="00114F76" w:rsidRPr="005E3E91">
        <w:rPr>
          <w:rFonts w:ascii="Arial" w:hAnsi="Arial"/>
        </w:rPr>
        <w:t>in naïve mice</w:t>
      </w:r>
      <w:r w:rsidR="00FF56AC" w:rsidRPr="005E3E91">
        <w:rPr>
          <w:rFonts w:ascii="Arial" w:hAnsi="Arial"/>
        </w:rPr>
        <w:t xml:space="preserve">, with IL6, </w:t>
      </w:r>
      <w:r w:rsidR="00335F94" w:rsidRPr="005E3E91">
        <w:rPr>
          <w:rFonts w:ascii="Arial" w:hAnsi="Arial"/>
        </w:rPr>
        <w:t xml:space="preserve">IL21 </w:t>
      </w:r>
      <w:r w:rsidR="00FF56AC" w:rsidRPr="005E3E91">
        <w:rPr>
          <w:rFonts w:ascii="Arial" w:hAnsi="Arial"/>
        </w:rPr>
        <w:t xml:space="preserve">and IFN1 </w:t>
      </w:r>
      <w:r w:rsidR="00335F94" w:rsidRPr="005E3E91">
        <w:rPr>
          <w:rFonts w:ascii="Arial" w:hAnsi="Arial"/>
        </w:rPr>
        <w:t xml:space="preserve">supporting </w:t>
      </w:r>
      <w:r w:rsidR="00C02A9D" w:rsidRPr="005E3E91">
        <w:rPr>
          <w:rFonts w:ascii="Arial" w:hAnsi="Arial"/>
        </w:rPr>
        <w:t>and IL10 repressing nT</w:t>
      </w:r>
      <w:r w:rsidR="00C02A9D" w:rsidRPr="005E3E91">
        <w:rPr>
          <w:rFonts w:ascii="Arial" w:hAnsi="Arial"/>
          <w:vertAlign w:val="subscript"/>
        </w:rPr>
        <w:t>FH</w:t>
      </w:r>
      <w:r w:rsidR="00231E11" w:rsidRPr="005E3E91">
        <w:rPr>
          <w:rFonts w:ascii="Arial" w:hAnsi="Arial"/>
        </w:rPr>
        <w:t xml:space="preserve">. </w:t>
      </w:r>
      <w:r w:rsidR="00C02A9D" w:rsidRPr="005E3E91">
        <w:rPr>
          <w:rFonts w:ascii="Arial" w:hAnsi="Arial"/>
        </w:rPr>
        <w:t xml:space="preserve">We conclude that </w:t>
      </w:r>
      <w:r w:rsidR="00C24EFA" w:rsidRPr="005E3E91">
        <w:rPr>
          <w:rFonts w:ascii="Arial" w:hAnsi="Arial"/>
        </w:rPr>
        <w:t xml:space="preserve">these tonic </w:t>
      </w:r>
      <w:r w:rsidR="00C02A9D" w:rsidRPr="005E3E91">
        <w:rPr>
          <w:rFonts w:ascii="Arial" w:hAnsi="Arial"/>
        </w:rPr>
        <w:t xml:space="preserve">cytokine </w:t>
      </w:r>
      <w:r w:rsidR="00C24EFA" w:rsidRPr="005E3E91">
        <w:rPr>
          <w:rFonts w:ascii="Arial" w:hAnsi="Arial"/>
        </w:rPr>
        <w:t xml:space="preserve">signals play </w:t>
      </w:r>
      <w:r w:rsidR="002C1230" w:rsidRPr="005E3E91">
        <w:rPr>
          <w:rFonts w:ascii="Arial" w:hAnsi="Arial"/>
        </w:rPr>
        <w:t xml:space="preserve">substantial roles </w:t>
      </w:r>
      <w:r w:rsidR="00C24EFA" w:rsidRPr="005E3E91">
        <w:rPr>
          <w:rFonts w:ascii="Arial" w:hAnsi="Arial"/>
        </w:rPr>
        <w:t>in</w:t>
      </w:r>
      <w:r w:rsidR="002C1230" w:rsidRPr="005E3E91">
        <w:rPr>
          <w:rFonts w:ascii="Arial" w:hAnsi="Arial"/>
        </w:rPr>
        <w:t xml:space="preserve"> natural </w:t>
      </w:r>
      <w:r w:rsidR="00C02A9D" w:rsidRPr="005E3E91">
        <w:rPr>
          <w:rFonts w:ascii="Arial" w:hAnsi="Arial"/>
        </w:rPr>
        <w:t>T</w:t>
      </w:r>
      <w:r w:rsidR="00C02A9D" w:rsidRPr="005E3E91">
        <w:rPr>
          <w:rFonts w:ascii="Arial" w:hAnsi="Arial"/>
          <w:vertAlign w:val="subscript"/>
        </w:rPr>
        <w:t>FH</w:t>
      </w:r>
      <w:r w:rsidR="00C02A9D" w:rsidRPr="005E3E91">
        <w:rPr>
          <w:rFonts w:ascii="Arial" w:hAnsi="Arial"/>
        </w:rPr>
        <w:t xml:space="preserve"> development. </w:t>
      </w:r>
    </w:p>
    <w:p w14:paraId="08895F85" w14:textId="7F28F99B" w:rsidR="001D4B1A" w:rsidRPr="005E3E91" w:rsidRDefault="004E0A65">
      <w:pPr>
        <w:pStyle w:val="Default"/>
        <w:spacing w:after="120" w:line="360" w:lineRule="auto"/>
        <w:rPr>
          <w:rFonts w:ascii="Arial" w:hAnsi="Arial"/>
          <w:color w:val="auto"/>
        </w:rPr>
      </w:pPr>
      <w:r w:rsidRPr="005E3E91">
        <w:rPr>
          <w:rFonts w:ascii="Arial" w:hAnsi="Arial"/>
          <w:color w:val="auto"/>
        </w:rPr>
        <w:t>Extrinsic signals</w:t>
      </w:r>
      <w:r w:rsidR="00A22D1D" w:rsidRPr="005E3E91">
        <w:rPr>
          <w:rFonts w:ascii="Arial" w:hAnsi="Arial"/>
          <w:color w:val="auto"/>
        </w:rPr>
        <w:t>, including cyto</w:t>
      </w:r>
      <w:r w:rsidR="00C24EFA" w:rsidRPr="005E3E91">
        <w:rPr>
          <w:rFonts w:ascii="Arial" w:hAnsi="Arial"/>
          <w:color w:val="auto"/>
        </w:rPr>
        <w:t>kines,</w:t>
      </w:r>
      <w:r w:rsidRPr="005E3E91">
        <w:rPr>
          <w:rFonts w:ascii="Arial" w:hAnsi="Arial"/>
          <w:color w:val="auto"/>
        </w:rPr>
        <w:t xml:space="preserve"> </w:t>
      </w:r>
      <w:r w:rsidR="00EF3C4D" w:rsidRPr="005E3E91">
        <w:rPr>
          <w:rFonts w:ascii="Arial" w:hAnsi="Arial"/>
          <w:color w:val="auto"/>
        </w:rPr>
        <w:t xml:space="preserve">direct </w:t>
      </w:r>
      <w:r w:rsidRPr="005E3E91">
        <w:rPr>
          <w:rFonts w:ascii="Arial" w:hAnsi="Arial"/>
          <w:color w:val="auto"/>
        </w:rPr>
        <w:t xml:space="preserve">a transcriptional network </w:t>
      </w:r>
      <w:r w:rsidR="00E654FC" w:rsidRPr="005E3E91">
        <w:rPr>
          <w:rFonts w:ascii="Arial" w:hAnsi="Arial"/>
          <w:color w:val="auto"/>
        </w:rPr>
        <w:t xml:space="preserve">by which </w:t>
      </w:r>
      <w:r w:rsidR="00E654FC" w:rsidRPr="005E3E91">
        <w:rPr>
          <w:rFonts w:ascii="Arial" w:hAnsi="Arial" w:cs="Times New Roman"/>
          <w:color w:val="auto"/>
        </w:rPr>
        <w:t xml:space="preserve">naïve T cells </w:t>
      </w:r>
      <w:r w:rsidR="001166C4" w:rsidRPr="005E3E91">
        <w:rPr>
          <w:rFonts w:ascii="Arial" w:hAnsi="Arial" w:cs="Times New Roman"/>
          <w:color w:val="auto"/>
        </w:rPr>
        <w:t xml:space="preserve">differentiate </w:t>
      </w:r>
      <w:r w:rsidR="00E654FC" w:rsidRPr="005E3E91">
        <w:rPr>
          <w:rFonts w:ascii="Arial" w:hAnsi="Arial" w:cs="Times New Roman"/>
          <w:color w:val="auto"/>
        </w:rPr>
        <w:t>into T</w:t>
      </w:r>
      <w:r w:rsidR="00E654FC" w:rsidRPr="005E3E91">
        <w:rPr>
          <w:rFonts w:ascii="Arial" w:hAnsi="Arial" w:cs="Times New Roman"/>
          <w:color w:val="auto"/>
          <w:vertAlign w:val="subscript"/>
        </w:rPr>
        <w:t>FH</w:t>
      </w:r>
      <w:r w:rsidR="00E654FC" w:rsidRPr="005E3E91">
        <w:rPr>
          <w:rFonts w:ascii="Arial" w:hAnsi="Arial" w:cs="Times New Roman"/>
          <w:color w:val="auto"/>
        </w:rPr>
        <w:t xml:space="preserve"> as opposed to alternative T helper lineages</w:t>
      </w:r>
      <w:r w:rsidR="001166C4" w:rsidRPr="005E3E91">
        <w:rPr>
          <w:rFonts w:ascii="Arial" w:hAnsi="Arial" w:cs="Times New Roman"/>
          <w:color w:val="auto"/>
        </w:rPr>
        <w:t xml:space="preserve">. </w:t>
      </w:r>
      <w:r w:rsidR="006A38ED" w:rsidRPr="005E3E91">
        <w:rPr>
          <w:rFonts w:ascii="Arial" w:hAnsi="Arial" w:cs="Times New Roman"/>
          <w:color w:val="auto"/>
        </w:rPr>
        <w:t>While there is a large body of information describing the molecular patterns that discriminate T</w:t>
      </w:r>
      <w:r w:rsidR="006A38ED" w:rsidRPr="005E3E91">
        <w:rPr>
          <w:rFonts w:ascii="Arial" w:hAnsi="Arial" w:cs="Times New Roman"/>
          <w:color w:val="auto"/>
          <w:vertAlign w:val="subscript"/>
        </w:rPr>
        <w:t>FH</w:t>
      </w:r>
      <w:r w:rsidR="006A38ED" w:rsidRPr="005E3E91">
        <w:rPr>
          <w:rFonts w:ascii="Arial" w:hAnsi="Arial" w:cs="Times New Roman"/>
          <w:color w:val="auto"/>
        </w:rPr>
        <w:t xml:space="preserve"> from other T helper lineages </w:t>
      </w:r>
      <w:r w:rsidR="00F85D50" w:rsidRPr="005E3E91">
        <w:rPr>
          <w:rFonts w:ascii="Arial" w:hAnsi="Arial" w:cs="Times New Roman"/>
          <w:color w:val="auto"/>
        </w:rPr>
        <w:t xml:space="preserve">after deliberate stimulation, our </w:t>
      </w:r>
      <w:r w:rsidR="006A38ED" w:rsidRPr="005E3E91">
        <w:rPr>
          <w:rFonts w:ascii="Arial" w:hAnsi="Arial"/>
          <w:color w:val="auto"/>
        </w:rPr>
        <w:t xml:space="preserve">RNAseq profiling </w:t>
      </w:r>
      <w:r w:rsidR="00503D78" w:rsidRPr="005E3E91">
        <w:rPr>
          <w:rFonts w:ascii="Arial" w:hAnsi="Arial"/>
          <w:color w:val="auto"/>
        </w:rPr>
        <w:t xml:space="preserve">shed light into </w:t>
      </w:r>
      <w:r w:rsidR="006A38ED" w:rsidRPr="005E3E91">
        <w:rPr>
          <w:rFonts w:ascii="Arial" w:hAnsi="Arial"/>
          <w:color w:val="auto"/>
        </w:rPr>
        <w:t xml:space="preserve">molecular processes </w:t>
      </w:r>
      <w:r w:rsidR="002A05D6" w:rsidRPr="005E3E91">
        <w:rPr>
          <w:rFonts w:ascii="Arial" w:hAnsi="Arial"/>
          <w:color w:val="auto"/>
        </w:rPr>
        <w:t xml:space="preserve">through which </w:t>
      </w:r>
      <w:r w:rsidR="001166C4" w:rsidRPr="005E3E91">
        <w:rPr>
          <w:rFonts w:ascii="Arial" w:hAnsi="Arial"/>
          <w:color w:val="auto"/>
        </w:rPr>
        <w:t xml:space="preserve">naïve </w:t>
      </w:r>
      <w:r w:rsidR="002A05D6" w:rsidRPr="005E3E91">
        <w:rPr>
          <w:rFonts w:ascii="Arial" w:hAnsi="Arial"/>
          <w:color w:val="auto"/>
        </w:rPr>
        <w:t xml:space="preserve">CD4 T cell </w:t>
      </w:r>
      <w:r w:rsidR="001166C4" w:rsidRPr="005E3E91">
        <w:rPr>
          <w:rFonts w:ascii="Arial" w:hAnsi="Arial"/>
          <w:color w:val="auto"/>
        </w:rPr>
        <w:t xml:space="preserve">lineages are established naturally. </w:t>
      </w:r>
      <w:r w:rsidR="002A05D6" w:rsidRPr="005E3E91">
        <w:rPr>
          <w:rFonts w:ascii="Arial" w:hAnsi="Arial"/>
          <w:color w:val="auto"/>
        </w:rPr>
        <w:t xml:space="preserve">These </w:t>
      </w:r>
      <w:r w:rsidR="00F542F8" w:rsidRPr="005E3E91">
        <w:rPr>
          <w:rFonts w:ascii="Arial" w:hAnsi="Arial"/>
          <w:color w:val="auto"/>
        </w:rPr>
        <w:t>studies</w:t>
      </w:r>
      <w:r w:rsidR="002A05D6" w:rsidRPr="005E3E91">
        <w:rPr>
          <w:rFonts w:ascii="Arial" w:hAnsi="Arial"/>
          <w:color w:val="auto"/>
        </w:rPr>
        <w:t xml:space="preserve"> indicate that lineage</w:t>
      </w:r>
      <w:r w:rsidR="00F542F8" w:rsidRPr="005E3E91">
        <w:rPr>
          <w:rFonts w:ascii="Arial" w:hAnsi="Arial"/>
          <w:color w:val="auto"/>
        </w:rPr>
        <w:t>s</w:t>
      </w:r>
      <w:r w:rsidR="002A05D6" w:rsidRPr="005E3E91">
        <w:rPr>
          <w:rFonts w:ascii="Arial" w:hAnsi="Arial"/>
          <w:color w:val="auto"/>
        </w:rPr>
        <w:t xml:space="preserve"> </w:t>
      </w:r>
      <w:r w:rsidR="00F542F8" w:rsidRPr="005E3E91">
        <w:rPr>
          <w:rFonts w:ascii="Arial" w:hAnsi="Arial"/>
          <w:color w:val="auto"/>
        </w:rPr>
        <w:t>of</w:t>
      </w:r>
      <w:r w:rsidR="002A05D6" w:rsidRPr="005E3E91">
        <w:rPr>
          <w:rFonts w:ascii="Arial" w:hAnsi="Arial"/>
          <w:color w:val="auto"/>
        </w:rPr>
        <w:t xml:space="preserve"> T</w:t>
      </w:r>
      <w:r w:rsidR="002A05D6" w:rsidRPr="005E3E91">
        <w:rPr>
          <w:rFonts w:ascii="Arial" w:hAnsi="Arial"/>
          <w:color w:val="auto"/>
          <w:vertAlign w:val="subscript"/>
        </w:rPr>
        <w:t>FH</w:t>
      </w:r>
      <w:r w:rsidR="002A05D6" w:rsidRPr="005E3E91">
        <w:rPr>
          <w:rFonts w:ascii="Arial" w:hAnsi="Arial"/>
          <w:color w:val="auto"/>
        </w:rPr>
        <w:t>, T</w:t>
      </w:r>
      <w:r w:rsidR="002A05D6" w:rsidRPr="005E3E91">
        <w:rPr>
          <w:rFonts w:ascii="Arial" w:hAnsi="Arial"/>
          <w:color w:val="auto"/>
          <w:vertAlign w:val="subscript"/>
        </w:rPr>
        <w:t>H</w:t>
      </w:r>
      <w:r w:rsidR="002A05D6" w:rsidRPr="005E3E91">
        <w:rPr>
          <w:rFonts w:ascii="Arial" w:hAnsi="Arial"/>
          <w:color w:val="auto"/>
        </w:rPr>
        <w:t>1</w:t>
      </w:r>
      <w:r w:rsidR="008B4960" w:rsidRPr="005E3E91">
        <w:rPr>
          <w:rFonts w:ascii="Arial" w:hAnsi="Arial"/>
          <w:color w:val="auto"/>
        </w:rPr>
        <w:t xml:space="preserve"> and </w:t>
      </w:r>
      <w:r w:rsidR="002A05D6" w:rsidRPr="005E3E91">
        <w:rPr>
          <w:rFonts w:ascii="Arial" w:hAnsi="Arial"/>
          <w:color w:val="auto"/>
        </w:rPr>
        <w:t>T</w:t>
      </w:r>
      <w:r w:rsidR="002A05D6" w:rsidRPr="005E3E91">
        <w:rPr>
          <w:rFonts w:ascii="Arial" w:hAnsi="Arial"/>
          <w:color w:val="auto"/>
          <w:vertAlign w:val="subscript"/>
        </w:rPr>
        <w:t>H</w:t>
      </w:r>
      <w:r w:rsidR="002A05D6" w:rsidRPr="005E3E91">
        <w:rPr>
          <w:rFonts w:ascii="Arial" w:hAnsi="Arial"/>
          <w:color w:val="auto"/>
        </w:rPr>
        <w:t xml:space="preserve">2 cells are </w:t>
      </w:r>
      <w:r w:rsidR="00C24EFA" w:rsidRPr="005E3E91">
        <w:rPr>
          <w:rFonts w:ascii="Arial" w:hAnsi="Arial"/>
          <w:color w:val="auto"/>
        </w:rPr>
        <w:t xml:space="preserve">already </w:t>
      </w:r>
      <w:r w:rsidR="002A05D6" w:rsidRPr="005E3E91">
        <w:rPr>
          <w:rFonts w:ascii="Arial" w:hAnsi="Arial"/>
          <w:color w:val="auto"/>
        </w:rPr>
        <w:t>established in young naïve mice, but with T</w:t>
      </w:r>
      <w:r w:rsidR="002A05D6" w:rsidRPr="005E3E91">
        <w:rPr>
          <w:rFonts w:ascii="Arial" w:hAnsi="Arial"/>
          <w:color w:val="auto"/>
          <w:vertAlign w:val="subscript"/>
        </w:rPr>
        <w:t>FH</w:t>
      </w:r>
      <w:r w:rsidR="002A05D6" w:rsidRPr="005E3E91">
        <w:rPr>
          <w:rFonts w:ascii="Arial" w:hAnsi="Arial"/>
          <w:color w:val="auto"/>
        </w:rPr>
        <w:t xml:space="preserve"> being a preferred choice. </w:t>
      </w:r>
      <w:r w:rsidR="0089303F" w:rsidRPr="005E3E91">
        <w:rPr>
          <w:rFonts w:ascii="Arial" w:hAnsi="Arial"/>
          <w:color w:val="auto"/>
        </w:rPr>
        <w:t>Other studies have documented natural populations of T</w:t>
      </w:r>
      <w:r w:rsidR="0089303F" w:rsidRPr="005E3E91">
        <w:rPr>
          <w:rFonts w:ascii="Arial" w:hAnsi="Arial"/>
          <w:color w:val="auto"/>
          <w:vertAlign w:val="subscript"/>
        </w:rPr>
        <w:t>H</w:t>
      </w:r>
      <w:r w:rsidR="0089303F" w:rsidRPr="005E3E91">
        <w:rPr>
          <w:rFonts w:ascii="Arial" w:hAnsi="Arial"/>
          <w:color w:val="auto"/>
        </w:rPr>
        <w:t>17 based on cellular and molecular criteria</w:t>
      </w:r>
      <w:r w:rsidR="00E43F3B" w:rsidRPr="005E3E91">
        <w:rPr>
          <w:rFonts w:ascii="Arial" w:hAnsi="Arial"/>
          <w:color w:val="auto"/>
        </w:rPr>
        <w:t>,</w:t>
      </w:r>
      <w:r w:rsidR="0089303F" w:rsidRPr="005E3E91">
        <w:rPr>
          <w:rFonts w:ascii="Arial" w:hAnsi="Arial"/>
          <w:color w:val="auto"/>
        </w:rPr>
        <w:t xml:space="preserve"> including upregulated expression of </w:t>
      </w:r>
      <w:r w:rsidR="0082311F" w:rsidRPr="005E3E91">
        <w:rPr>
          <w:rFonts w:ascii="Arial" w:hAnsi="Arial"/>
          <w:i/>
          <w:color w:val="auto"/>
        </w:rPr>
        <w:t>Rorc</w:t>
      </w:r>
      <w:r w:rsidR="0089303F" w:rsidRPr="005E3E91">
        <w:rPr>
          <w:rFonts w:ascii="Arial" w:hAnsi="Arial"/>
          <w:color w:val="auto"/>
        </w:rPr>
        <w:t xml:space="preserve"> and the induction of T</w:t>
      </w:r>
      <w:r w:rsidR="0089303F" w:rsidRPr="005E3E91">
        <w:rPr>
          <w:rFonts w:ascii="Arial" w:hAnsi="Arial"/>
          <w:color w:val="auto"/>
          <w:vertAlign w:val="subscript"/>
        </w:rPr>
        <w:t>H</w:t>
      </w:r>
      <w:r w:rsidR="0089303F" w:rsidRPr="005E3E91">
        <w:rPr>
          <w:rFonts w:ascii="Arial" w:hAnsi="Arial"/>
          <w:color w:val="auto"/>
        </w:rPr>
        <w:t xml:space="preserve">17 cytokines </w:t>
      </w:r>
      <w:r w:rsidR="00DB47EE" w:rsidRPr="005E3E91">
        <w:rPr>
          <w:rFonts w:ascii="Arial" w:hAnsi="Arial"/>
          <w:color w:val="auto"/>
        </w:rPr>
        <w:t xml:space="preserve">including </w:t>
      </w:r>
      <w:r w:rsidR="00DB47EE" w:rsidRPr="005E3E91">
        <w:rPr>
          <w:rFonts w:ascii="Arial" w:hAnsi="Arial"/>
          <w:i/>
          <w:color w:val="auto"/>
        </w:rPr>
        <w:t>Il17</w:t>
      </w:r>
      <w:r w:rsidR="00DB47EE" w:rsidRPr="005E3E91">
        <w:rPr>
          <w:rFonts w:ascii="Arial" w:hAnsi="Arial"/>
          <w:color w:val="auto"/>
        </w:rPr>
        <w:t xml:space="preserve"> </w:t>
      </w:r>
      <w:r w:rsidR="001870C9">
        <w:rPr>
          <w:rFonts w:ascii="Arial" w:hAnsi="Arial"/>
          <w:color w:val="auto"/>
        </w:rPr>
        <w:t xml:space="preserve">after stimulation </w:t>
      </w:r>
      <w:r w:rsidR="009A57A0">
        <w:rPr>
          <w:rFonts w:ascii="Arial" w:hAnsi="Arial"/>
          <w:color w:val="auto"/>
        </w:rPr>
        <w:fldChar w:fldCharType="begin">
          <w:fldData xml:space="preserve">PEVuZE5vdGU+PENpdGU+PEF1dGhvcj5LaW08L0F1dGhvcj48WWVhcj4yMDExPC9ZZWFyPjxSZWNO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</w:fldData>
        </w:fldChar>
      </w:r>
      <w:r w:rsidR="009A57A0">
        <w:rPr>
          <w:rFonts w:ascii="Arial" w:hAnsi="Arial"/>
          <w:color w:val="auto"/>
        </w:rPr>
        <w:instrText xml:space="preserve"> ADDIN EN.CITE </w:instrText>
      </w:r>
      <w:r w:rsidR="009A57A0">
        <w:rPr>
          <w:rFonts w:ascii="Arial" w:hAnsi="Arial"/>
          <w:color w:val="auto"/>
        </w:rPr>
        <w:fldChar w:fldCharType="begin">
          <w:fldData xml:space="preserve">PEVuZE5vdGU+PENpdGU+PEF1dGhvcj5LaW08L0F1dGhvcj48WWVhcj4yMDExPC9ZZWFyPjxSZWNO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</w:fldData>
        </w:fldChar>
      </w:r>
      <w:r w:rsidR="009A57A0">
        <w:rPr>
          <w:rFonts w:ascii="Arial" w:hAnsi="Arial"/>
          <w:color w:val="auto"/>
        </w:rPr>
        <w:instrText xml:space="preserve"> ADDIN EN.CITE.DATA </w:instrText>
      </w:r>
      <w:r w:rsidR="009A57A0">
        <w:rPr>
          <w:rFonts w:ascii="Arial" w:hAnsi="Arial"/>
          <w:color w:val="auto"/>
        </w:rPr>
      </w:r>
      <w:r w:rsidR="009A57A0">
        <w:rPr>
          <w:rFonts w:ascii="Arial" w:hAnsi="Arial"/>
          <w:color w:val="auto"/>
        </w:rPr>
        <w:fldChar w:fldCharType="end"/>
      </w:r>
      <w:r w:rsidR="009A57A0">
        <w:rPr>
          <w:rFonts w:ascii="Arial" w:hAnsi="Arial"/>
          <w:color w:val="auto"/>
        </w:rPr>
      </w:r>
      <w:r w:rsidR="009A57A0">
        <w:rPr>
          <w:rFonts w:ascii="Arial" w:hAnsi="Arial"/>
          <w:color w:val="auto"/>
        </w:rPr>
        <w:fldChar w:fldCharType="separate"/>
      </w:r>
      <w:r w:rsidR="009A57A0">
        <w:rPr>
          <w:rFonts w:ascii="Arial" w:hAnsi="Arial"/>
          <w:noProof/>
          <w:color w:val="auto"/>
        </w:rPr>
        <w:t>(</w:t>
      </w:r>
      <w:hyperlink w:anchor="_ENREF_23" w:tooltip="Kim, 2011 #156" w:history="1">
        <w:r w:rsidR="009C25DE">
          <w:rPr>
            <w:rFonts w:ascii="Arial" w:hAnsi="Arial"/>
            <w:noProof/>
            <w:color w:val="auto"/>
          </w:rPr>
          <w:t>Kim et al., 2011</w:t>
        </w:r>
      </w:hyperlink>
      <w:r w:rsidR="009A57A0">
        <w:rPr>
          <w:rFonts w:ascii="Arial" w:hAnsi="Arial"/>
          <w:noProof/>
          <w:color w:val="auto"/>
        </w:rPr>
        <w:t xml:space="preserve">; </w:t>
      </w:r>
      <w:hyperlink w:anchor="_ENREF_36" w:tooltip="Marks, 2009 #131" w:history="1">
        <w:r w:rsidR="009C25DE">
          <w:rPr>
            <w:rFonts w:ascii="Arial" w:hAnsi="Arial"/>
            <w:noProof/>
            <w:color w:val="auto"/>
          </w:rPr>
          <w:t>Marks et al., 2009</w:t>
        </w:r>
      </w:hyperlink>
      <w:r w:rsidR="009A57A0">
        <w:rPr>
          <w:rFonts w:ascii="Arial" w:hAnsi="Arial"/>
          <w:noProof/>
          <w:color w:val="auto"/>
        </w:rPr>
        <w:t>)</w:t>
      </w:r>
      <w:r w:rsidR="009A57A0">
        <w:rPr>
          <w:rFonts w:ascii="Arial" w:hAnsi="Arial"/>
          <w:color w:val="auto"/>
        </w:rPr>
        <w:fldChar w:fldCharType="end"/>
      </w:r>
      <w:r w:rsidR="00666D8E" w:rsidRPr="005E3E91">
        <w:rPr>
          <w:rFonts w:ascii="Arial" w:hAnsi="Arial"/>
          <w:color w:val="auto"/>
        </w:rPr>
        <w:t>. O</w:t>
      </w:r>
      <w:r w:rsidR="0089303F" w:rsidRPr="005E3E91">
        <w:rPr>
          <w:rFonts w:ascii="Arial" w:hAnsi="Arial"/>
          <w:color w:val="auto"/>
        </w:rPr>
        <w:t xml:space="preserve">ur RNAseq profiling of CD4 T cells from </w:t>
      </w:r>
      <w:r w:rsidR="0082311F" w:rsidRPr="005E3E91">
        <w:rPr>
          <w:rFonts w:ascii="Arial" w:hAnsi="Arial"/>
          <w:color w:val="auto"/>
        </w:rPr>
        <w:t xml:space="preserve">young </w:t>
      </w:r>
      <w:r w:rsidR="0089303F" w:rsidRPr="005E3E91">
        <w:rPr>
          <w:rFonts w:ascii="Arial" w:hAnsi="Arial"/>
          <w:color w:val="auto"/>
        </w:rPr>
        <w:t xml:space="preserve">naïve mice </w:t>
      </w:r>
      <w:r w:rsidR="0082311F" w:rsidRPr="005E3E91">
        <w:rPr>
          <w:rFonts w:ascii="Arial" w:hAnsi="Arial"/>
          <w:color w:val="auto"/>
        </w:rPr>
        <w:t>did not detect an appreciable T</w:t>
      </w:r>
      <w:r w:rsidR="0082311F" w:rsidRPr="005E3E91">
        <w:rPr>
          <w:rFonts w:ascii="Arial" w:hAnsi="Arial"/>
          <w:color w:val="auto"/>
          <w:vertAlign w:val="subscript"/>
        </w:rPr>
        <w:t>H</w:t>
      </w:r>
      <w:r w:rsidR="0082311F" w:rsidRPr="005E3E91">
        <w:rPr>
          <w:rFonts w:ascii="Arial" w:hAnsi="Arial"/>
          <w:color w:val="auto"/>
        </w:rPr>
        <w:t>17 signature</w:t>
      </w:r>
      <w:r w:rsidR="00666D8E" w:rsidRPr="005E3E91">
        <w:rPr>
          <w:rFonts w:ascii="Arial" w:hAnsi="Arial"/>
          <w:color w:val="auto"/>
        </w:rPr>
        <w:t>,</w:t>
      </w:r>
      <w:r w:rsidR="0082311F" w:rsidRPr="005E3E91">
        <w:rPr>
          <w:rFonts w:ascii="Arial" w:hAnsi="Arial"/>
          <w:color w:val="auto"/>
        </w:rPr>
        <w:t xml:space="preserve"> suggesting that nT</w:t>
      </w:r>
      <w:r w:rsidR="0082311F" w:rsidRPr="005E3E91">
        <w:rPr>
          <w:rFonts w:ascii="Arial" w:hAnsi="Arial"/>
          <w:color w:val="auto"/>
          <w:vertAlign w:val="subscript"/>
        </w:rPr>
        <w:t>H</w:t>
      </w:r>
      <w:r w:rsidR="0082311F" w:rsidRPr="005E3E91">
        <w:rPr>
          <w:rFonts w:ascii="Arial" w:hAnsi="Arial"/>
          <w:color w:val="auto"/>
        </w:rPr>
        <w:t xml:space="preserve">17 cells </w:t>
      </w:r>
      <w:r w:rsidR="005341F8" w:rsidRPr="005E3E91">
        <w:rPr>
          <w:rFonts w:ascii="Arial" w:hAnsi="Arial"/>
          <w:color w:val="auto"/>
        </w:rPr>
        <w:t xml:space="preserve">are </w:t>
      </w:r>
      <w:r w:rsidR="0082311F" w:rsidRPr="005E3E91">
        <w:rPr>
          <w:rFonts w:ascii="Arial" w:hAnsi="Arial"/>
          <w:color w:val="auto"/>
        </w:rPr>
        <w:t>underrepresented</w:t>
      </w:r>
      <w:r w:rsidR="001030C1" w:rsidRPr="005E3E91">
        <w:rPr>
          <w:rFonts w:ascii="Arial" w:hAnsi="Arial"/>
          <w:color w:val="auto"/>
        </w:rPr>
        <w:t>,</w:t>
      </w:r>
      <w:r w:rsidR="0082311F" w:rsidRPr="005E3E91">
        <w:rPr>
          <w:rFonts w:ascii="Arial" w:hAnsi="Arial"/>
          <w:color w:val="auto"/>
        </w:rPr>
        <w:t xml:space="preserve"> </w:t>
      </w:r>
      <w:r w:rsidR="00F542F8" w:rsidRPr="005E3E91">
        <w:rPr>
          <w:rFonts w:ascii="Arial" w:hAnsi="Arial"/>
          <w:color w:val="auto"/>
        </w:rPr>
        <w:t xml:space="preserve">possibly </w:t>
      </w:r>
      <w:r w:rsidR="0082311F" w:rsidRPr="005E3E91">
        <w:rPr>
          <w:rFonts w:ascii="Arial" w:hAnsi="Arial"/>
          <w:color w:val="auto"/>
        </w:rPr>
        <w:t xml:space="preserve">because they have not </w:t>
      </w:r>
      <w:r w:rsidR="00DB47EE" w:rsidRPr="005E3E91">
        <w:rPr>
          <w:rFonts w:ascii="Arial" w:hAnsi="Arial"/>
          <w:color w:val="auto"/>
        </w:rPr>
        <w:t xml:space="preserve">fully matured. </w:t>
      </w:r>
    </w:p>
    <w:p w14:paraId="5195D6A4" w14:textId="264C6650" w:rsidR="00267856" w:rsidRDefault="00BA2638">
      <w:pPr>
        <w:widowControl w:val="0"/>
        <w:autoSpaceDE w:val="0"/>
        <w:autoSpaceDN w:val="0"/>
        <w:adjustRightInd w:val="0"/>
        <w:spacing w:after="120" w:line="360" w:lineRule="auto"/>
        <w:rPr>
          <w:rFonts w:ascii="Arial" w:hAnsi="Arial"/>
        </w:rPr>
      </w:pPr>
      <w:r w:rsidRPr="005E3E91">
        <w:rPr>
          <w:rFonts w:ascii="Arial" w:hAnsi="Arial"/>
        </w:rPr>
        <w:t>A</w:t>
      </w:r>
      <w:r w:rsidR="00354837" w:rsidRPr="005E3E91">
        <w:rPr>
          <w:rFonts w:ascii="Arial" w:hAnsi="Arial"/>
        </w:rPr>
        <w:t>n a</w:t>
      </w:r>
      <w:r w:rsidRPr="005E3E91">
        <w:rPr>
          <w:rFonts w:ascii="Arial" w:hAnsi="Arial"/>
        </w:rPr>
        <w:t xml:space="preserve">lliance </w:t>
      </w:r>
      <w:r w:rsidR="00354837" w:rsidRPr="005E3E91">
        <w:rPr>
          <w:rFonts w:ascii="Arial" w:hAnsi="Arial"/>
        </w:rPr>
        <w:t>between</w:t>
      </w:r>
      <w:r w:rsidRPr="005E3E91">
        <w:rPr>
          <w:rFonts w:ascii="Arial" w:hAnsi="Arial"/>
        </w:rPr>
        <w:t xml:space="preserve"> nT</w:t>
      </w:r>
      <w:r w:rsidRPr="005E3E91">
        <w:rPr>
          <w:rFonts w:ascii="Arial" w:hAnsi="Arial"/>
          <w:vertAlign w:val="subscript"/>
        </w:rPr>
        <w:t>FH</w:t>
      </w:r>
      <w:r w:rsidRPr="005E3E91">
        <w:rPr>
          <w:rFonts w:ascii="Arial" w:hAnsi="Arial"/>
        </w:rPr>
        <w:t xml:space="preserve"> </w:t>
      </w:r>
      <w:r w:rsidR="00354837" w:rsidRPr="005E3E91">
        <w:rPr>
          <w:rFonts w:ascii="Arial" w:hAnsi="Arial"/>
        </w:rPr>
        <w:t>and the</w:t>
      </w:r>
      <w:r w:rsidR="001D4B1A" w:rsidRPr="005E3E91">
        <w:rPr>
          <w:rFonts w:ascii="Arial" w:hAnsi="Arial"/>
        </w:rPr>
        <w:t xml:space="preserve"> T</w:t>
      </w:r>
      <w:r w:rsidR="001D4B1A" w:rsidRPr="005E3E91">
        <w:rPr>
          <w:rFonts w:ascii="Arial" w:hAnsi="Arial"/>
          <w:vertAlign w:val="subscript"/>
        </w:rPr>
        <w:t>FH</w:t>
      </w:r>
      <w:r w:rsidR="001D4B1A" w:rsidRPr="005E3E91">
        <w:rPr>
          <w:rFonts w:ascii="Arial" w:hAnsi="Arial"/>
        </w:rPr>
        <w:t xml:space="preserve"> lineage </w:t>
      </w:r>
      <w:r w:rsidRPr="005E3E91">
        <w:rPr>
          <w:rFonts w:ascii="Arial" w:hAnsi="Arial"/>
        </w:rPr>
        <w:t xml:space="preserve">was </w:t>
      </w:r>
      <w:r w:rsidR="003C6E84">
        <w:rPr>
          <w:rFonts w:ascii="Arial" w:hAnsi="Arial"/>
        </w:rPr>
        <w:t xml:space="preserve">even more </w:t>
      </w:r>
      <w:r w:rsidRPr="005E3E91">
        <w:rPr>
          <w:rFonts w:ascii="Arial" w:hAnsi="Arial"/>
        </w:rPr>
        <w:t xml:space="preserve">clearly established by whole </w:t>
      </w:r>
      <w:r w:rsidR="00666D8E" w:rsidRPr="005E3E91">
        <w:rPr>
          <w:rFonts w:ascii="Arial" w:hAnsi="Arial"/>
        </w:rPr>
        <w:t xml:space="preserve">transcriptome </w:t>
      </w:r>
      <w:r w:rsidRPr="005E3E91">
        <w:rPr>
          <w:rFonts w:ascii="Arial" w:hAnsi="Arial"/>
        </w:rPr>
        <w:t xml:space="preserve">comparisons of our RNAseq data with </w:t>
      </w:r>
      <w:r w:rsidR="00C26267" w:rsidRPr="005E3E91">
        <w:rPr>
          <w:rFonts w:ascii="Arial" w:hAnsi="Arial"/>
        </w:rPr>
        <w:t xml:space="preserve">datasets </w:t>
      </w:r>
      <w:r w:rsidR="00666D8E" w:rsidRPr="005E3E91">
        <w:rPr>
          <w:rFonts w:ascii="Arial" w:hAnsi="Arial"/>
        </w:rPr>
        <w:t xml:space="preserve">that </w:t>
      </w:r>
      <w:r w:rsidR="00354837" w:rsidRPr="005E3E91">
        <w:rPr>
          <w:rFonts w:ascii="Arial" w:hAnsi="Arial"/>
        </w:rPr>
        <w:t>include</w:t>
      </w:r>
      <w:r w:rsidR="00666D8E" w:rsidRPr="005E3E91">
        <w:rPr>
          <w:rFonts w:ascii="Arial" w:hAnsi="Arial"/>
        </w:rPr>
        <w:t xml:space="preserve"> </w:t>
      </w:r>
      <w:r w:rsidR="00C26267" w:rsidRPr="005E3E91">
        <w:rPr>
          <w:rFonts w:ascii="Arial" w:hAnsi="Arial"/>
        </w:rPr>
        <w:t>T</w:t>
      </w:r>
      <w:r w:rsidR="00C26267" w:rsidRPr="005E3E91">
        <w:rPr>
          <w:rFonts w:ascii="Arial" w:hAnsi="Arial"/>
          <w:vertAlign w:val="subscript"/>
        </w:rPr>
        <w:t>FH</w:t>
      </w:r>
      <w:r w:rsidR="00C26267" w:rsidRPr="005E3E91">
        <w:rPr>
          <w:rFonts w:ascii="Arial" w:hAnsi="Arial"/>
        </w:rPr>
        <w:t xml:space="preserve"> induced </w:t>
      </w:r>
      <w:r w:rsidR="005651DA" w:rsidRPr="005E3E91">
        <w:rPr>
          <w:rFonts w:ascii="Arial" w:hAnsi="Arial"/>
        </w:rPr>
        <w:t>after</w:t>
      </w:r>
      <w:r w:rsidR="00C26267" w:rsidRPr="005E3E91">
        <w:rPr>
          <w:rFonts w:ascii="Arial" w:hAnsi="Arial"/>
        </w:rPr>
        <w:t xml:space="preserve"> </w:t>
      </w:r>
      <w:r w:rsidR="005651DA" w:rsidRPr="005E3E91">
        <w:rPr>
          <w:rFonts w:ascii="Arial" w:hAnsi="Arial"/>
        </w:rPr>
        <w:t xml:space="preserve">viral </w:t>
      </w:r>
      <w:r w:rsidR="00C26267" w:rsidRPr="005E3E91">
        <w:rPr>
          <w:rFonts w:ascii="Arial" w:hAnsi="Arial"/>
        </w:rPr>
        <w:t xml:space="preserve">infection. </w:t>
      </w:r>
      <w:r w:rsidR="00DC00BE" w:rsidRPr="005E3E91">
        <w:rPr>
          <w:rFonts w:ascii="Arial" w:hAnsi="Arial"/>
        </w:rPr>
        <w:t>O</w:t>
      </w:r>
      <w:r w:rsidR="00CF016D" w:rsidRPr="005E3E91">
        <w:rPr>
          <w:rFonts w:ascii="Arial" w:hAnsi="Arial"/>
        </w:rPr>
        <w:t xml:space="preserve">ur </w:t>
      </w:r>
      <w:r w:rsidR="00AC0EB5" w:rsidRPr="005E3E91">
        <w:rPr>
          <w:rFonts w:ascii="Arial" w:hAnsi="Arial"/>
        </w:rPr>
        <w:t>3-way comparison</w:t>
      </w:r>
      <w:r w:rsidR="005341F8" w:rsidRPr="005E3E91">
        <w:rPr>
          <w:rFonts w:ascii="Arial" w:hAnsi="Arial"/>
        </w:rPr>
        <w:t xml:space="preserve"> of</w:t>
      </w:r>
      <w:r w:rsidR="00AC0EB5" w:rsidRPr="005E3E91">
        <w:rPr>
          <w:rFonts w:ascii="Arial" w:hAnsi="Arial"/>
        </w:rPr>
        <w:t xml:space="preserve"> naïve,</w:t>
      </w:r>
      <w:r w:rsidRPr="005E3E91">
        <w:rPr>
          <w:rFonts w:ascii="Arial" w:hAnsi="Arial"/>
        </w:rPr>
        <w:t xml:space="preserve"> activated, and activated IL21 CD4 T cells</w:t>
      </w:r>
      <w:r w:rsidR="001D4B1A" w:rsidRPr="005E3E91">
        <w:rPr>
          <w:rFonts w:ascii="Arial" w:hAnsi="Arial"/>
        </w:rPr>
        <w:t xml:space="preserve"> </w:t>
      </w:r>
      <w:r w:rsidR="005651DA" w:rsidRPr="005E3E91">
        <w:rPr>
          <w:rFonts w:ascii="Arial" w:hAnsi="Arial"/>
        </w:rPr>
        <w:t xml:space="preserve">further afforded the unique opportunity to identify </w:t>
      </w:r>
      <w:r w:rsidR="00197C40" w:rsidRPr="005E3E91">
        <w:rPr>
          <w:rFonts w:ascii="Arial" w:hAnsi="Arial"/>
        </w:rPr>
        <w:t xml:space="preserve">genes that </w:t>
      </w:r>
      <w:r w:rsidR="00CF016D" w:rsidRPr="005E3E91">
        <w:rPr>
          <w:rFonts w:ascii="Arial" w:hAnsi="Arial"/>
        </w:rPr>
        <w:t>best discriminat</w:t>
      </w:r>
      <w:r w:rsidR="00197C40" w:rsidRPr="005E3E91">
        <w:rPr>
          <w:rFonts w:ascii="Arial" w:hAnsi="Arial"/>
        </w:rPr>
        <w:t>ed</w:t>
      </w:r>
      <w:r w:rsidR="00CF016D" w:rsidRPr="005E3E91">
        <w:rPr>
          <w:rFonts w:ascii="Arial" w:hAnsi="Arial"/>
        </w:rPr>
        <w:t xml:space="preserve"> </w:t>
      </w:r>
      <w:r w:rsidRPr="005E3E91">
        <w:rPr>
          <w:rFonts w:ascii="Arial" w:hAnsi="Arial"/>
        </w:rPr>
        <w:t>nT</w:t>
      </w:r>
      <w:r w:rsidRPr="005E3E91">
        <w:rPr>
          <w:rFonts w:ascii="Arial" w:hAnsi="Arial"/>
          <w:vertAlign w:val="subscript"/>
        </w:rPr>
        <w:t>FH</w:t>
      </w:r>
      <w:r w:rsidRPr="005E3E91">
        <w:rPr>
          <w:rFonts w:ascii="Arial" w:hAnsi="Arial"/>
        </w:rPr>
        <w:t xml:space="preserve"> </w:t>
      </w:r>
      <w:r w:rsidR="00197C40" w:rsidRPr="005E3E91">
        <w:rPr>
          <w:rFonts w:ascii="Arial" w:hAnsi="Arial"/>
        </w:rPr>
        <w:t>from</w:t>
      </w:r>
      <w:r w:rsidR="00CF016D" w:rsidRPr="005E3E91">
        <w:rPr>
          <w:rFonts w:ascii="Arial" w:hAnsi="Arial"/>
        </w:rPr>
        <w:t xml:space="preserve"> </w:t>
      </w:r>
      <w:r w:rsidR="00197C40" w:rsidRPr="005E3E91">
        <w:rPr>
          <w:rFonts w:ascii="Arial" w:hAnsi="Arial"/>
        </w:rPr>
        <w:t>alternative CD4 T cell populations</w:t>
      </w:r>
      <w:r w:rsidR="00311BCC" w:rsidRPr="005E3E91">
        <w:rPr>
          <w:rFonts w:ascii="Arial" w:hAnsi="Arial"/>
        </w:rPr>
        <w:t xml:space="preserve">. </w:t>
      </w:r>
      <w:r w:rsidR="00A45318" w:rsidRPr="005E3E91">
        <w:rPr>
          <w:rFonts w:ascii="Arial" w:hAnsi="Arial"/>
        </w:rPr>
        <w:t xml:space="preserve">The </w:t>
      </w:r>
      <w:r w:rsidR="005651DA" w:rsidRPr="005E3E91">
        <w:rPr>
          <w:rFonts w:ascii="Arial" w:hAnsi="Arial"/>
        </w:rPr>
        <w:t>nT</w:t>
      </w:r>
      <w:r w:rsidR="005651DA" w:rsidRPr="005E3E91">
        <w:rPr>
          <w:rFonts w:ascii="Arial" w:hAnsi="Arial"/>
          <w:vertAlign w:val="subscript"/>
        </w:rPr>
        <w:t>FH</w:t>
      </w:r>
      <w:r w:rsidR="005651DA" w:rsidRPr="005E3E91">
        <w:rPr>
          <w:rFonts w:ascii="Arial" w:hAnsi="Arial"/>
        </w:rPr>
        <w:t xml:space="preserve"> signature </w:t>
      </w:r>
      <w:r w:rsidR="003F3F77" w:rsidRPr="005E3E91">
        <w:rPr>
          <w:rFonts w:ascii="Arial" w:hAnsi="Arial"/>
        </w:rPr>
        <w:t>included many prototypical markers of conventional T</w:t>
      </w:r>
      <w:r w:rsidR="003F3F77" w:rsidRPr="005E3E91">
        <w:rPr>
          <w:rFonts w:ascii="Arial" w:hAnsi="Arial"/>
          <w:vertAlign w:val="subscript"/>
        </w:rPr>
        <w:t>FH</w:t>
      </w:r>
      <w:r w:rsidR="003F3F77" w:rsidRPr="005E3E91">
        <w:rPr>
          <w:rFonts w:ascii="Arial" w:hAnsi="Arial"/>
        </w:rPr>
        <w:t xml:space="preserve">. Transcriptional </w:t>
      </w:r>
      <w:r w:rsidR="00C26267" w:rsidRPr="005E3E91">
        <w:rPr>
          <w:rFonts w:ascii="Arial" w:hAnsi="Arial"/>
        </w:rPr>
        <w:t xml:space="preserve">factors </w:t>
      </w:r>
      <w:r w:rsidR="006A266A" w:rsidRPr="005E3E91">
        <w:rPr>
          <w:rFonts w:ascii="Arial" w:hAnsi="Arial"/>
        </w:rPr>
        <w:t xml:space="preserve">commonly </w:t>
      </w:r>
      <w:r w:rsidR="00C26267" w:rsidRPr="005E3E91">
        <w:rPr>
          <w:rFonts w:ascii="Arial" w:hAnsi="Arial"/>
        </w:rPr>
        <w:t>associated with T</w:t>
      </w:r>
      <w:r w:rsidR="00C26267" w:rsidRPr="005E3E91">
        <w:rPr>
          <w:rFonts w:ascii="Arial" w:hAnsi="Arial"/>
          <w:vertAlign w:val="subscript"/>
        </w:rPr>
        <w:t>FH</w:t>
      </w:r>
      <w:r w:rsidR="00C26267" w:rsidRPr="005E3E91">
        <w:rPr>
          <w:rFonts w:ascii="Arial" w:hAnsi="Arial"/>
        </w:rPr>
        <w:t xml:space="preserve">, including </w:t>
      </w:r>
      <w:r w:rsidR="002C7D09" w:rsidRPr="005E3E91">
        <w:rPr>
          <w:rFonts w:ascii="Arial" w:hAnsi="Arial"/>
        </w:rPr>
        <w:t xml:space="preserve">the </w:t>
      </w:r>
      <w:r w:rsidR="00637E6D" w:rsidRPr="005E3E91">
        <w:rPr>
          <w:rFonts w:ascii="Arial" w:hAnsi="Arial"/>
        </w:rPr>
        <w:t>master T</w:t>
      </w:r>
      <w:r w:rsidR="00637E6D" w:rsidRPr="005E3E91">
        <w:rPr>
          <w:rFonts w:ascii="Arial" w:hAnsi="Arial"/>
          <w:vertAlign w:val="subscript"/>
        </w:rPr>
        <w:t>FH</w:t>
      </w:r>
      <w:r w:rsidR="00637E6D" w:rsidRPr="005E3E91">
        <w:rPr>
          <w:rFonts w:ascii="Arial" w:hAnsi="Arial"/>
        </w:rPr>
        <w:t xml:space="preserve"> regulator</w:t>
      </w:r>
      <w:r w:rsidR="00994C46" w:rsidRPr="005E3E91">
        <w:rPr>
          <w:rFonts w:ascii="Arial" w:hAnsi="Arial"/>
        </w:rPr>
        <w:t>y hub</w:t>
      </w:r>
      <w:r w:rsidR="00637E6D" w:rsidRPr="005E3E91">
        <w:rPr>
          <w:rFonts w:ascii="Arial" w:hAnsi="Arial"/>
        </w:rPr>
        <w:t xml:space="preserve">, </w:t>
      </w:r>
      <w:r w:rsidR="00C26267" w:rsidRPr="005E3E91">
        <w:rPr>
          <w:rFonts w:ascii="Arial" w:hAnsi="Arial"/>
          <w:i/>
        </w:rPr>
        <w:t>Bcl6</w:t>
      </w:r>
      <w:r w:rsidR="00C26267" w:rsidRPr="005E3E91">
        <w:rPr>
          <w:rFonts w:ascii="Arial" w:hAnsi="Arial"/>
        </w:rPr>
        <w:t xml:space="preserve">, </w:t>
      </w:r>
      <w:r w:rsidR="00637E6D" w:rsidRPr="005E3E91">
        <w:rPr>
          <w:rFonts w:ascii="Arial" w:hAnsi="Arial"/>
        </w:rPr>
        <w:t xml:space="preserve">as well as </w:t>
      </w:r>
      <w:r w:rsidR="00C26267" w:rsidRPr="005E3E91">
        <w:rPr>
          <w:rFonts w:ascii="Arial" w:hAnsi="Arial"/>
          <w:i/>
        </w:rPr>
        <w:t>Maf</w:t>
      </w:r>
      <w:r w:rsidR="00C26267" w:rsidRPr="005E3E91">
        <w:rPr>
          <w:rFonts w:ascii="Arial" w:hAnsi="Arial"/>
        </w:rPr>
        <w:t xml:space="preserve">, </w:t>
      </w:r>
      <w:r w:rsidR="006A266A" w:rsidRPr="005E3E91">
        <w:rPr>
          <w:rFonts w:ascii="Arial" w:hAnsi="Arial"/>
          <w:i/>
        </w:rPr>
        <w:t xml:space="preserve">E2f2, </w:t>
      </w:r>
      <w:proofErr w:type="spellStart"/>
      <w:r w:rsidR="006A266A" w:rsidRPr="005E3E91">
        <w:rPr>
          <w:rFonts w:ascii="Arial" w:hAnsi="Arial"/>
          <w:i/>
        </w:rPr>
        <w:t>Fosb</w:t>
      </w:r>
      <w:proofErr w:type="spellEnd"/>
      <w:r w:rsidR="006A266A" w:rsidRPr="005E3E91">
        <w:rPr>
          <w:rFonts w:ascii="Arial" w:hAnsi="Arial"/>
          <w:i/>
        </w:rPr>
        <w:t xml:space="preserve">, </w:t>
      </w:r>
      <w:r w:rsidR="006D5211" w:rsidRPr="005E3E91">
        <w:rPr>
          <w:rFonts w:ascii="Arial" w:hAnsi="Arial"/>
          <w:i/>
        </w:rPr>
        <w:t xml:space="preserve">Nfatc1, </w:t>
      </w:r>
      <w:r w:rsidR="006A266A" w:rsidRPr="005E3E91">
        <w:rPr>
          <w:rFonts w:ascii="Arial" w:hAnsi="Arial"/>
          <w:i/>
        </w:rPr>
        <w:t xml:space="preserve">Pou2af1 </w:t>
      </w:r>
      <w:r w:rsidR="006A266A" w:rsidRPr="005E3E91">
        <w:rPr>
          <w:rFonts w:ascii="Arial" w:hAnsi="Arial"/>
        </w:rPr>
        <w:t xml:space="preserve">and </w:t>
      </w:r>
      <w:proofErr w:type="spellStart"/>
      <w:r w:rsidR="006A266A" w:rsidRPr="009C25DE">
        <w:rPr>
          <w:rFonts w:ascii="Arial" w:hAnsi="Arial"/>
          <w:i/>
        </w:rPr>
        <w:t>Tox</w:t>
      </w:r>
      <w:proofErr w:type="spellEnd"/>
      <w:r w:rsidR="003F3F77" w:rsidRPr="00926CCD">
        <w:rPr>
          <w:rFonts w:ascii="Arial" w:hAnsi="Arial"/>
          <w:i/>
        </w:rPr>
        <w:t>,</w:t>
      </w:r>
      <w:r w:rsidR="003F3F77" w:rsidRPr="005E3E91">
        <w:rPr>
          <w:rFonts w:ascii="Arial" w:hAnsi="Arial"/>
          <w:i/>
        </w:rPr>
        <w:t xml:space="preserve"> </w:t>
      </w:r>
      <w:r w:rsidR="003F3F77" w:rsidRPr="005E3E91">
        <w:rPr>
          <w:rFonts w:ascii="Arial" w:hAnsi="Arial"/>
        </w:rPr>
        <w:t xml:space="preserve">were also </w:t>
      </w:r>
      <w:r w:rsidR="00845229" w:rsidRPr="005E3E91">
        <w:rPr>
          <w:rFonts w:ascii="Arial" w:hAnsi="Arial"/>
        </w:rPr>
        <w:t xml:space="preserve">part of </w:t>
      </w:r>
      <w:r w:rsidR="003F3F77" w:rsidRPr="005E3E91">
        <w:rPr>
          <w:rFonts w:ascii="Arial" w:hAnsi="Arial"/>
        </w:rPr>
        <w:t xml:space="preserve">the signature. </w:t>
      </w:r>
      <w:r w:rsidR="00A624B0" w:rsidRPr="005E3E91">
        <w:rPr>
          <w:rFonts w:ascii="Arial" w:hAnsi="Arial"/>
        </w:rPr>
        <w:t xml:space="preserve">However, </w:t>
      </w:r>
      <w:r w:rsidR="00637E6D" w:rsidRPr="005E3E91">
        <w:rPr>
          <w:rFonts w:ascii="Arial" w:hAnsi="Arial"/>
        </w:rPr>
        <w:t>rather than all o</w:t>
      </w:r>
      <w:r w:rsidR="00A45318" w:rsidRPr="005E3E91">
        <w:rPr>
          <w:rFonts w:ascii="Arial" w:hAnsi="Arial"/>
        </w:rPr>
        <w:t>r</w:t>
      </w:r>
      <w:r w:rsidR="00637E6D" w:rsidRPr="005E3E91">
        <w:rPr>
          <w:rFonts w:ascii="Arial" w:hAnsi="Arial"/>
        </w:rPr>
        <w:t xml:space="preserve"> none, increases of many were </w:t>
      </w:r>
      <w:r w:rsidR="00183843" w:rsidRPr="005E3E91">
        <w:rPr>
          <w:rFonts w:ascii="Arial" w:hAnsi="Arial"/>
        </w:rPr>
        <w:t xml:space="preserve">only </w:t>
      </w:r>
      <w:r w:rsidR="00637E6D" w:rsidRPr="005E3E91">
        <w:rPr>
          <w:rFonts w:ascii="Arial" w:hAnsi="Arial"/>
        </w:rPr>
        <w:t>incremental</w:t>
      </w:r>
      <w:r w:rsidR="005341F8" w:rsidRPr="005E3E91">
        <w:rPr>
          <w:rFonts w:ascii="Arial" w:hAnsi="Arial"/>
        </w:rPr>
        <w:t xml:space="preserve"> </w:t>
      </w:r>
      <w:r w:rsidR="00637E6D" w:rsidRPr="005E3E91">
        <w:rPr>
          <w:rFonts w:ascii="Arial" w:hAnsi="Arial"/>
        </w:rPr>
        <w:t>in nT</w:t>
      </w:r>
      <w:r w:rsidR="00637E6D" w:rsidRPr="005E3E91">
        <w:rPr>
          <w:rFonts w:ascii="Arial" w:hAnsi="Arial"/>
          <w:vertAlign w:val="subscript"/>
        </w:rPr>
        <w:t>FH</w:t>
      </w:r>
      <w:r w:rsidR="00637E6D" w:rsidRPr="005E3E91">
        <w:rPr>
          <w:rFonts w:ascii="Arial" w:hAnsi="Arial"/>
        </w:rPr>
        <w:t xml:space="preserve"> </w:t>
      </w:r>
      <w:r w:rsidR="00A22D1D" w:rsidRPr="005E3E91">
        <w:rPr>
          <w:rFonts w:ascii="Arial" w:hAnsi="Arial"/>
        </w:rPr>
        <w:t>(</w:t>
      </w:r>
      <w:proofErr w:type="spellStart"/>
      <w:r w:rsidR="00EF1A34" w:rsidRPr="005E3E91">
        <w:rPr>
          <w:rFonts w:ascii="Arial" w:hAnsi="Arial"/>
          <w:i/>
        </w:rPr>
        <w:t>e.g</w:t>
      </w:r>
      <w:proofErr w:type="spellEnd"/>
      <w:r w:rsidR="00EF1A34" w:rsidRPr="005E3E91">
        <w:rPr>
          <w:rFonts w:ascii="Arial" w:hAnsi="Arial"/>
        </w:rPr>
        <w:t xml:space="preserve">, </w:t>
      </w:r>
      <w:r w:rsidR="00A22D1D" w:rsidRPr="005E3E91">
        <w:rPr>
          <w:rFonts w:ascii="Arial" w:hAnsi="Arial"/>
        </w:rPr>
        <w:t xml:space="preserve">2-fold for </w:t>
      </w:r>
      <w:r w:rsidR="00A22D1D" w:rsidRPr="005E3E91">
        <w:rPr>
          <w:rFonts w:ascii="Arial" w:hAnsi="Arial"/>
          <w:i/>
        </w:rPr>
        <w:t>Bcl6</w:t>
      </w:r>
      <w:r w:rsidR="00A22D1D" w:rsidRPr="005E3E91">
        <w:rPr>
          <w:rFonts w:ascii="Arial" w:hAnsi="Arial"/>
        </w:rPr>
        <w:t>)</w:t>
      </w:r>
      <w:r w:rsidR="00994C46" w:rsidRPr="005E3E91">
        <w:rPr>
          <w:rFonts w:ascii="Arial" w:hAnsi="Arial"/>
        </w:rPr>
        <w:t xml:space="preserve">. </w:t>
      </w:r>
      <w:r w:rsidR="00DD0391" w:rsidRPr="005E3E91">
        <w:rPr>
          <w:rFonts w:ascii="Arial" w:hAnsi="Arial"/>
        </w:rPr>
        <w:t xml:space="preserve">Thus, at least at the transcriptional level, </w:t>
      </w:r>
      <w:r w:rsidR="00666D8E" w:rsidRPr="005E3E91">
        <w:rPr>
          <w:rFonts w:ascii="Arial" w:hAnsi="Arial"/>
        </w:rPr>
        <w:t>combinations of small differences that actuate the T</w:t>
      </w:r>
      <w:r w:rsidR="00666D8E" w:rsidRPr="005E3E91">
        <w:rPr>
          <w:rFonts w:ascii="Arial" w:hAnsi="Arial"/>
          <w:vertAlign w:val="subscript"/>
        </w:rPr>
        <w:t>FH</w:t>
      </w:r>
      <w:r w:rsidR="00666D8E" w:rsidRPr="005E3E91">
        <w:rPr>
          <w:rFonts w:ascii="Arial" w:hAnsi="Arial"/>
        </w:rPr>
        <w:t xml:space="preserve"> program may best explain T</w:t>
      </w:r>
      <w:r w:rsidR="00666D8E" w:rsidRPr="005E3E91">
        <w:rPr>
          <w:rFonts w:ascii="Arial" w:hAnsi="Arial"/>
          <w:vertAlign w:val="subscript"/>
        </w:rPr>
        <w:t>FH</w:t>
      </w:r>
      <w:r w:rsidR="00666D8E" w:rsidRPr="005E3E91">
        <w:rPr>
          <w:rFonts w:ascii="Arial" w:hAnsi="Arial"/>
        </w:rPr>
        <w:t xml:space="preserve"> commitment</w:t>
      </w:r>
      <w:r w:rsidR="001F001F" w:rsidRPr="005E3E91">
        <w:rPr>
          <w:rFonts w:ascii="Arial" w:hAnsi="Arial"/>
        </w:rPr>
        <w:t xml:space="preserve">. </w:t>
      </w:r>
      <w:r w:rsidR="003E5274" w:rsidRPr="005E3E91">
        <w:rPr>
          <w:rFonts w:ascii="Arial" w:hAnsi="Arial"/>
        </w:rPr>
        <w:t xml:space="preserve">Our results </w:t>
      </w:r>
      <w:r w:rsidR="00BB6FD3" w:rsidRPr="005E3E91">
        <w:rPr>
          <w:rFonts w:ascii="Arial" w:hAnsi="Arial"/>
        </w:rPr>
        <w:t xml:space="preserve">also </w:t>
      </w:r>
      <w:r w:rsidR="00F520CA" w:rsidRPr="005E3E91">
        <w:rPr>
          <w:rFonts w:ascii="Arial" w:hAnsi="Arial"/>
        </w:rPr>
        <w:t xml:space="preserve">provide </w:t>
      </w:r>
      <w:r w:rsidR="00850DBB" w:rsidRPr="005E3E91">
        <w:rPr>
          <w:rFonts w:ascii="Arial" w:hAnsi="Arial"/>
        </w:rPr>
        <w:t xml:space="preserve">clues </w:t>
      </w:r>
      <w:r w:rsidR="00FA6A4C">
        <w:rPr>
          <w:rFonts w:ascii="Arial" w:hAnsi="Arial"/>
        </w:rPr>
        <w:t xml:space="preserve">as </w:t>
      </w:r>
      <w:proofErr w:type="gramStart"/>
      <w:r w:rsidR="00FA6A4C">
        <w:rPr>
          <w:rFonts w:ascii="Arial" w:hAnsi="Arial"/>
        </w:rPr>
        <w:t xml:space="preserve">to </w:t>
      </w:r>
      <w:r w:rsidR="00FA6A4C" w:rsidRPr="005E3E91">
        <w:rPr>
          <w:rFonts w:ascii="Arial" w:hAnsi="Arial"/>
        </w:rPr>
        <w:t xml:space="preserve"> </w:t>
      </w:r>
      <w:r w:rsidR="003E5274" w:rsidRPr="005E3E91">
        <w:rPr>
          <w:rFonts w:ascii="Arial" w:hAnsi="Arial"/>
        </w:rPr>
        <w:t>how</w:t>
      </w:r>
      <w:proofErr w:type="gramEnd"/>
      <w:r w:rsidR="003E5274" w:rsidRPr="005E3E91">
        <w:rPr>
          <w:rFonts w:ascii="Arial" w:hAnsi="Arial"/>
        </w:rPr>
        <w:t xml:space="preserve"> </w:t>
      </w:r>
      <w:r w:rsidR="00DB1544" w:rsidRPr="005E3E91">
        <w:rPr>
          <w:rFonts w:ascii="Arial" w:hAnsi="Arial"/>
        </w:rPr>
        <w:t>the</w:t>
      </w:r>
      <w:r w:rsidR="0053056C" w:rsidRPr="005E3E91">
        <w:rPr>
          <w:rFonts w:ascii="Arial" w:hAnsi="Arial"/>
        </w:rPr>
        <w:t xml:space="preserve"> transcription factors</w:t>
      </w:r>
      <w:r w:rsidR="00DB1544" w:rsidRPr="005E3E91">
        <w:rPr>
          <w:rFonts w:ascii="Arial" w:hAnsi="Arial"/>
        </w:rPr>
        <w:t xml:space="preserve">, </w:t>
      </w:r>
      <w:r w:rsidR="009D4D93" w:rsidRPr="005E3E91">
        <w:rPr>
          <w:rFonts w:ascii="Arial" w:hAnsi="Arial"/>
        </w:rPr>
        <w:t>TCF1</w:t>
      </w:r>
      <w:r w:rsidR="00DB1544" w:rsidRPr="005E3E91">
        <w:rPr>
          <w:rFonts w:ascii="Arial" w:hAnsi="Arial"/>
        </w:rPr>
        <w:t xml:space="preserve">, </w:t>
      </w:r>
      <w:r w:rsidR="00F520CA" w:rsidRPr="005E3E91">
        <w:rPr>
          <w:rFonts w:ascii="Arial" w:hAnsi="Arial"/>
        </w:rPr>
        <w:t>LEF1</w:t>
      </w:r>
      <w:r w:rsidR="00DB1544" w:rsidRPr="005E3E91">
        <w:rPr>
          <w:rFonts w:ascii="Arial" w:hAnsi="Arial"/>
        </w:rPr>
        <w:t>, FOXO1 and FOXP1 control</w:t>
      </w:r>
      <w:r w:rsidR="0053056C" w:rsidRPr="005E3E91">
        <w:rPr>
          <w:rFonts w:ascii="Arial" w:hAnsi="Arial"/>
        </w:rPr>
        <w:t xml:space="preserve"> </w:t>
      </w:r>
      <w:r w:rsidR="00C20702">
        <w:rPr>
          <w:rFonts w:ascii="Arial" w:hAnsi="Arial"/>
        </w:rPr>
        <w:t xml:space="preserve">early </w:t>
      </w:r>
      <w:r w:rsidR="0053056C" w:rsidRPr="005E3E91">
        <w:rPr>
          <w:rFonts w:ascii="Arial" w:hAnsi="Arial"/>
        </w:rPr>
        <w:t>T</w:t>
      </w:r>
      <w:r w:rsidR="0053056C" w:rsidRPr="005E3E91">
        <w:rPr>
          <w:rFonts w:ascii="Arial" w:hAnsi="Arial"/>
          <w:vertAlign w:val="subscript"/>
        </w:rPr>
        <w:t>FH</w:t>
      </w:r>
      <w:r w:rsidR="0053056C" w:rsidRPr="005E3E91">
        <w:rPr>
          <w:rFonts w:ascii="Arial" w:hAnsi="Arial"/>
        </w:rPr>
        <w:t xml:space="preserve"> development</w:t>
      </w:r>
      <w:r w:rsidR="00A5204C" w:rsidRPr="005E3E91">
        <w:rPr>
          <w:rFonts w:ascii="Arial" w:hAnsi="Arial"/>
        </w:rPr>
        <w:t xml:space="preserve">. </w:t>
      </w:r>
      <w:r w:rsidR="00850DBB" w:rsidRPr="005E3E91">
        <w:rPr>
          <w:rFonts w:ascii="Arial" w:hAnsi="Arial"/>
          <w:i/>
        </w:rPr>
        <w:t>Tcf</w:t>
      </w:r>
      <w:r w:rsidR="009D4D93" w:rsidRPr="005E3E91">
        <w:rPr>
          <w:rFonts w:ascii="Arial" w:hAnsi="Arial"/>
          <w:i/>
        </w:rPr>
        <w:t>1</w:t>
      </w:r>
      <w:r w:rsidR="00850DBB" w:rsidRPr="005E3E91">
        <w:rPr>
          <w:rFonts w:ascii="Arial" w:hAnsi="Arial"/>
        </w:rPr>
        <w:t xml:space="preserve"> and </w:t>
      </w:r>
      <w:r w:rsidR="00850DBB" w:rsidRPr="005E3E91">
        <w:rPr>
          <w:rFonts w:ascii="Arial" w:hAnsi="Arial"/>
          <w:i/>
        </w:rPr>
        <w:t>Lef1</w:t>
      </w:r>
      <w:r w:rsidR="00850DBB" w:rsidRPr="005E3E91">
        <w:rPr>
          <w:rFonts w:ascii="Arial" w:hAnsi="Arial"/>
        </w:rPr>
        <w:t xml:space="preserve"> have been shown to be substantially upregulated in T</w:t>
      </w:r>
      <w:r w:rsidR="00850DBB" w:rsidRPr="005E3E91">
        <w:rPr>
          <w:rFonts w:ascii="Arial" w:hAnsi="Arial"/>
          <w:vertAlign w:val="subscript"/>
        </w:rPr>
        <w:t>FH</w:t>
      </w:r>
      <w:r w:rsidR="00850DBB" w:rsidRPr="005E3E91">
        <w:rPr>
          <w:rFonts w:ascii="Arial" w:hAnsi="Arial"/>
        </w:rPr>
        <w:t xml:space="preserve"> and act upstream of BCL6 by inducing expression of IL6R, IL6ST and ICOS to promote early T</w:t>
      </w:r>
      <w:r w:rsidR="00850DBB" w:rsidRPr="005E3E91">
        <w:rPr>
          <w:rFonts w:ascii="Arial" w:hAnsi="Arial"/>
          <w:vertAlign w:val="subscript"/>
        </w:rPr>
        <w:t>FH</w:t>
      </w:r>
      <w:r w:rsidR="00850DBB" w:rsidRPr="005E3E91">
        <w:rPr>
          <w:rFonts w:ascii="Arial" w:hAnsi="Arial"/>
        </w:rPr>
        <w:t xml:space="preserve"> development</w:t>
      </w:r>
      <w:r w:rsidR="00C91024">
        <w:rPr>
          <w:rFonts w:ascii="Arial" w:hAnsi="Arial"/>
        </w:rPr>
        <w:t xml:space="preserve"> </w:t>
      </w:r>
      <w:r w:rsidR="00C91024">
        <w:rPr>
          <w:rFonts w:ascii="Arial" w:hAnsi="Arial"/>
        </w:rPr>
        <w:fldChar w:fldCharType="begin">
          <w:fldData xml:space="preserve">PEVuZE5vdGU+PENpdGU+PEF1dGhvcj5DaG9pPC9BdXRob3I+PFllYXI+MjAxNTwvWWVhcj48UmVj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==
</w:fldData>
        </w:fldChar>
      </w:r>
      <w:r w:rsidR="00CF573A">
        <w:rPr>
          <w:rFonts w:ascii="Arial" w:hAnsi="Arial"/>
        </w:rPr>
        <w:instrText xml:space="preserve"> ADDIN EN.CITE </w:instrText>
      </w:r>
      <w:r w:rsidR="00CF573A">
        <w:rPr>
          <w:rFonts w:ascii="Arial" w:hAnsi="Arial"/>
        </w:rPr>
        <w:fldChar w:fldCharType="begin">
          <w:fldData xml:space="preserve">PEVuZE5vdGU+PENpdGU+PEF1dGhvcj5DaG9pPC9BdXRob3I+PFllYXI+MjAxNTwvWWVhcj48UmVj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==
</w:fldData>
        </w:fldChar>
      </w:r>
      <w:r w:rsidR="00CF573A">
        <w:rPr>
          <w:rFonts w:ascii="Arial" w:hAnsi="Arial"/>
        </w:rPr>
        <w:instrText xml:space="preserve"> ADDIN EN.CITE.DATA </w:instrText>
      </w:r>
      <w:r w:rsidR="00CF573A">
        <w:rPr>
          <w:rFonts w:ascii="Arial" w:hAnsi="Arial"/>
        </w:rPr>
      </w:r>
      <w:r w:rsidR="00CF573A">
        <w:rPr>
          <w:rFonts w:ascii="Arial" w:hAnsi="Arial"/>
        </w:rPr>
        <w:fldChar w:fldCharType="end"/>
      </w:r>
      <w:r w:rsidR="00C91024">
        <w:rPr>
          <w:rFonts w:ascii="Arial" w:hAnsi="Arial"/>
        </w:rPr>
      </w:r>
      <w:r w:rsidR="00C91024">
        <w:rPr>
          <w:rFonts w:ascii="Arial" w:hAnsi="Arial"/>
        </w:rPr>
        <w:fldChar w:fldCharType="separate"/>
      </w:r>
      <w:r w:rsidR="00CF573A">
        <w:rPr>
          <w:rFonts w:ascii="Arial" w:hAnsi="Arial"/>
          <w:noProof/>
        </w:rPr>
        <w:t>(</w:t>
      </w:r>
      <w:hyperlink w:anchor="_ENREF_8" w:tooltip="Choi, 2015 #133" w:history="1">
        <w:r w:rsidR="009C25DE">
          <w:rPr>
            <w:rFonts w:ascii="Arial" w:hAnsi="Arial"/>
            <w:noProof/>
          </w:rPr>
          <w:t>Choi et al., 2015</w:t>
        </w:r>
      </w:hyperlink>
      <w:r w:rsidR="00CF573A">
        <w:rPr>
          <w:rFonts w:ascii="Arial" w:hAnsi="Arial"/>
          <w:noProof/>
        </w:rPr>
        <w:t>)</w:t>
      </w:r>
      <w:r w:rsidR="00C91024">
        <w:rPr>
          <w:rFonts w:ascii="Arial" w:hAnsi="Arial"/>
        </w:rPr>
        <w:fldChar w:fldCharType="end"/>
      </w:r>
      <w:r w:rsidR="00850DBB" w:rsidRPr="005E3E91">
        <w:rPr>
          <w:rFonts w:ascii="Arial" w:hAnsi="Arial"/>
        </w:rPr>
        <w:t xml:space="preserve">. </w:t>
      </w:r>
      <w:r w:rsidR="001F001F" w:rsidRPr="005E3E91">
        <w:rPr>
          <w:rFonts w:ascii="Arial" w:hAnsi="Arial"/>
        </w:rPr>
        <w:t>However, o</w:t>
      </w:r>
      <w:r w:rsidR="003E5274" w:rsidRPr="005E3E91">
        <w:rPr>
          <w:rFonts w:ascii="Arial" w:hAnsi="Arial"/>
        </w:rPr>
        <w:t>ur 3-way comparison</w:t>
      </w:r>
      <w:r w:rsidR="00DB1544" w:rsidRPr="005E3E91">
        <w:rPr>
          <w:rFonts w:ascii="Arial" w:hAnsi="Arial"/>
        </w:rPr>
        <w:t>s</w:t>
      </w:r>
      <w:r w:rsidR="001F001F" w:rsidRPr="005E3E91">
        <w:rPr>
          <w:rFonts w:ascii="Arial" w:hAnsi="Arial"/>
        </w:rPr>
        <w:t xml:space="preserve"> that </w:t>
      </w:r>
      <w:r w:rsidR="00C20702" w:rsidRPr="005E3E91">
        <w:rPr>
          <w:rFonts w:ascii="Arial" w:hAnsi="Arial"/>
        </w:rPr>
        <w:t>includ</w:t>
      </w:r>
      <w:r w:rsidR="00C20702">
        <w:rPr>
          <w:rFonts w:ascii="Arial" w:hAnsi="Arial"/>
        </w:rPr>
        <w:t>ed</w:t>
      </w:r>
      <w:r w:rsidR="00C20702" w:rsidRPr="005E3E91">
        <w:rPr>
          <w:rFonts w:ascii="Arial" w:hAnsi="Arial"/>
        </w:rPr>
        <w:t xml:space="preserve"> </w:t>
      </w:r>
      <w:r w:rsidR="001F001F" w:rsidRPr="005E3E91">
        <w:rPr>
          <w:rFonts w:ascii="Arial" w:hAnsi="Arial"/>
        </w:rPr>
        <w:t>naïve CD4 T cells</w:t>
      </w:r>
      <w:r w:rsidR="00A45318" w:rsidRPr="005E3E91">
        <w:rPr>
          <w:rFonts w:ascii="Arial" w:hAnsi="Arial"/>
        </w:rPr>
        <w:t xml:space="preserve"> of neonatal </w:t>
      </w:r>
      <w:r w:rsidR="0055003B" w:rsidRPr="005E3E91">
        <w:rPr>
          <w:rFonts w:ascii="Arial" w:hAnsi="Arial"/>
        </w:rPr>
        <w:t>mice</w:t>
      </w:r>
      <w:r w:rsidR="001F001F" w:rsidRPr="005E3E91">
        <w:rPr>
          <w:rFonts w:ascii="Arial" w:hAnsi="Arial"/>
        </w:rPr>
        <w:t xml:space="preserve"> </w:t>
      </w:r>
      <w:r w:rsidR="003E5274" w:rsidRPr="005E3E91">
        <w:rPr>
          <w:rFonts w:ascii="Arial" w:hAnsi="Arial"/>
        </w:rPr>
        <w:t>show</w:t>
      </w:r>
      <w:r w:rsidR="00C20702">
        <w:rPr>
          <w:rFonts w:ascii="Arial" w:hAnsi="Arial"/>
        </w:rPr>
        <w:t>ed</w:t>
      </w:r>
      <w:r w:rsidR="003E5274" w:rsidRPr="005E3E91">
        <w:rPr>
          <w:rFonts w:ascii="Arial" w:hAnsi="Arial"/>
        </w:rPr>
        <w:t xml:space="preserve"> that </w:t>
      </w:r>
      <w:r w:rsidR="0072286D" w:rsidRPr="005E3E91">
        <w:rPr>
          <w:rFonts w:ascii="Arial" w:hAnsi="Arial"/>
          <w:i/>
        </w:rPr>
        <w:t>Tcf1</w:t>
      </w:r>
      <w:r w:rsidR="0072286D" w:rsidRPr="005E3E91">
        <w:rPr>
          <w:rFonts w:ascii="Arial" w:hAnsi="Arial"/>
        </w:rPr>
        <w:t xml:space="preserve"> </w:t>
      </w:r>
      <w:r w:rsidR="003E5274" w:rsidRPr="005E3E91">
        <w:rPr>
          <w:rFonts w:ascii="Arial" w:hAnsi="Arial"/>
        </w:rPr>
        <w:t xml:space="preserve">and </w:t>
      </w:r>
      <w:r w:rsidR="003E5274" w:rsidRPr="005E3E91">
        <w:rPr>
          <w:rFonts w:ascii="Arial" w:hAnsi="Arial"/>
          <w:i/>
        </w:rPr>
        <w:t>Lef1</w:t>
      </w:r>
      <w:r w:rsidR="003E5274" w:rsidRPr="005E3E91">
        <w:rPr>
          <w:rFonts w:ascii="Arial" w:hAnsi="Arial"/>
        </w:rPr>
        <w:t xml:space="preserve"> </w:t>
      </w:r>
      <w:r w:rsidR="00C20702">
        <w:rPr>
          <w:rFonts w:ascii="Arial" w:hAnsi="Arial"/>
        </w:rPr>
        <w:t>were</w:t>
      </w:r>
      <w:r w:rsidR="00C20702" w:rsidRPr="005E3E91">
        <w:rPr>
          <w:rFonts w:ascii="Arial" w:hAnsi="Arial"/>
        </w:rPr>
        <w:t xml:space="preserve"> </w:t>
      </w:r>
      <w:r w:rsidR="00850DBB" w:rsidRPr="005E3E91">
        <w:rPr>
          <w:rFonts w:ascii="Arial" w:hAnsi="Arial"/>
        </w:rPr>
        <w:t xml:space="preserve">most </w:t>
      </w:r>
      <w:r w:rsidR="003E5274" w:rsidRPr="005E3E91">
        <w:rPr>
          <w:rFonts w:ascii="Arial" w:hAnsi="Arial"/>
        </w:rPr>
        <w:t>highly expressed by naïve CD4 T cells</w:t>
      </w:r>
      <w:r w:rsidR="00611DCF">
        <w:rPr>
          <w:rFonts w:ascii="Arial" w:hAnsi="Arial"/>
        </w:rPr>
        <w:t xml:space="preserve">. </w:t>
      </w:r>
      <w:r w:rsidR="00DD0391" w:rsidRPr="005E3E91">
        <w:rPr>
          <w:rFonts w:ascii="Arial" w:hAnsi="Arial"/>
        </w:rPr>
        <w:t>FOXO1</w:t>
      </w:r>
      <w:r w:rsidR="006A38ED" w:rsidRPr="005E3E91">
        <w:rPr>
          <w:rFonts w:ascii="Arial" w:hAnsi="Arial"/>
        </w:rPr>
        <w:t xml:space="preserve"> and </w:t>
      </w:r>
      <w:r w:rsidR="00DD0391" w:rsidRPr="005E3E91">
        <w:rPr>
          <w:rFonts w:ascii="Arial" w:hAnsi="Arial"/>
        </w:rPr>
        <w:t>FOXP1</w:t>
      </w:r>
      <w:r w:rsidR="00DD0391" w:rsidRPr="005E3E91">
        <w:rPr>
          <w:rFonts w:ascii="Arial" w:hAnsi="Arial"/>
          <w:i/>
        </w:rPr>
        <w:t xml:space="preserve"> </w:t>
      </w:r>
      <w:r w:rsidR="00DD0391" w:rsidRPr="005E3E91">
        <w:rPr>
          <w:rFonts w:ascii="Arial" w:hAnsi="Arial"/>
        </w:rPr>
        <w:t>have been</w:t>
      </w:r>
      <w:r w:rsidR="00DD0391" w:rsidRPr="005E3E91">
        <w:rPr>
          <w:rFonts w:ascii="Arial" w:hAnsi="Arial"/>
          <w:i/>
        </w:rPr>
        <w:t xml:space="preserve"> </w:t>
      </w:r>
      <w:r w:rsidR="006A38ED" w:rsidRPr="005E3E91">
        <w:rPr>
          <w:rFonts w:ascii="Arial" w:hAnsi="Arial"/>
        </w:rPr>
        <w:t xml:space="preserve">previously reported </w:t>
      </w:r>
      <w:r w:rsidR="003E0839" w:rsidRPr="005E3E91">
        <w:rPr>
          <w:rFonts w:ascii="Arial" w:hAnsi="Arial"/>
        </w:rPr>
        <w:t>to</w:t>
      </w:r>
      <w:r w:rsidR="006A38ED" w:rsidRPr="005E3E91">
        <w:rPr>
          <w:rFonts w:ascii="Arial" w:hAnsi="Arial"/>
        </w:rPr>
        <w:t xml:space="preserve"> </w:t>
      </w:r>
      <w:r w:rsidR="00662D09" w:rsidRPr="005E3E91">
        <w:rPr>
          <w:rFonts w:ascii="Arial" w:hAnsi="Arial"/>
        </w:rPr>
        <w:t>inhibit</w:t>
      </w:r>
      <w:r w:rsidR="006A38ED" w:rsidRPr="005E3E91">
        <w:rPr>
          <w:rFonts w:ascii="Arial" w:hAnsi="Arial"/>
        </w:rPr>
        <w:t xml:space="preserve"> </w:t>
      </w:r>
      <w:r w:rsidR="00755DD8" w:rsidRPr="005E3E91">
        <w:rPr>
          <w:rFonts w:ascii="Arial" w:hAnsi="Arial"/>
        </w:rPr>
        <w:t xml:space="preserve">early </w:t>
      </w:r>
      <w:r w:rsidR="006A38ED" w:rsidRPr="005E3E91">
        <w:rPr>
          <w:rFonts w:ascii="Arial" w:hAnsi="Arial"/>
        </w:rPr>
        <w:t>T</w:t>
      </w:r>
      <w:r w:rsidR="006A38ED" w:rsidRPr="005E3E91">
        <w:rPr>
          <w:rFonts w:ascii="Arial" w:hAnsi="Arial"/>
          <w:vertAlign w:val="subscript"/>
        </w:rPr>
        <w:t>FH</w:t>
      </w:r>
      <w:r w:rsidR="00DD0391" w:rsidRPr="005E3E91">
        <w:rPr>
          <w:rFonts w:ascii="Arial" w:hAnsi="Arial"/>
        </w:rPr>
        <w:t xml:space="preserve"> </w:t>
      </w:r>
      <w:r w:rsidR="006A38ED" w:rsidRPr="005E3E91">
        <w:rPr>
          <w:rFonts w:ascii="Arial" w:hAnsi="Arial"/>
        </w:rPr>
        <w:t>development</w:t>
      </w:r>
      <w:r w:rsidR="00CF573A">
        <w:rPr>
          <w:rFonts w:ascii="Arial" w:hAnsi="Arial"/>
        </w:rPr>
        <w:t xml:space="preserve"> </w:t>
      </w:r>
      <w:r w:rsidR="006A38ED" w:rsidRPr="005E3E91">
        <w:rPr>
          <w:rFonts w:ascii="Arial" w:hAnsi="Arial"/>
        </w:rPr>
        <w:fldChar w:fldCharType="begin">
          <w:fldData xml:space="preserve">PEVuZE5vdGU+PENpdGU+PEF1dGhvcj5TdG9uZTwvQXV0aG9yPjxZZWFyPjIwMTU8L1llYXI+PFJl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=
</w:fldData>
        </w:fldChar>
      </w:r>
      <w:r w:rsidR="007203C0">
        <w:rPr>
          <w:rFonts w:ascii="Arial" w:hAnsi="Arial"/>
        </w:rPr>
        <w:instrText xml:space="preserve"> ADDIN EN.CITE </w:instrText>
      </w:r>
      <w:r w:rsidR="007203C0">
        <w:rPr>
          <w:rFonts w:ascii="Arial" w:hAnsi="Arial"/>
        </w:rPr>
        <w:fldChar w:fldCharType="begin">
          <w:fldData xml:space="preserve">PEVuZE5vdGU+PENpdGU+PEF1dGhvcj5TdG9uZTwvQXV0aG9yPjxZZWFyPjIwMTU8L1llYXI+PFJl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=
</w:fldData>
        </w:fldChar>
      </w:r>
      <w:r w:rsidR="007203C0">
        <w:rPr>
          <w:rFonts w:ascii="Arial" w:hAnsi="Arial"/>
        </w:rPr>
        <w:instrText xml:space="preserve"> ADDIN EN.CITE.DATA </w:instrText>
      </w:r>
      <w:r w:rsidR="007203C0">
        <w:rPr>
          <w:rFonts w:ascii="Arial" w:hAnsi="Arial"/>
        </w:rPr>
      </w:r>
      <w:r w:rsidR="007203C0">
        <w:rPr>
          <w:rFonts w:ascii="Arial" w:hAnsi="Arial"/>
        </w:rPr>
        <w:fldChar w:fldCharType="end"/>
      </w:r>
      <w:r w:rsidR="006A38ED" w:rsidRPr="005E3E91">
        <w:rPr>
          <w:rFonts w:ascii="Arial" w:hAnsi="Arial"/>
        </w:rPr>
      </w:r>
      <w:r w:rsidR="006A38ED" w:rsidRPr="005E3E91">
        <w:rPr>
          <w:rFonts w:ascii="Arial" w:hAnsi="Arial"/>
        </w:rPr>
        <w:fldChar w:fldCharType="separate"/>
      </w:r>
      <w:r w:rsidR="007203C0">
        <w:rPr>
          <w:rFonts w:ascii="Arial" w:hAnsi="Arial"/>
          <w:noProof/>
        </w:rPr>
        <w:t>(</w:t>
      </w:r>
      <w:hyperlink w:anchor="_ENREF_53" w:tooltip="Stone, 2015 #50" w:history="1">
        <w:r w:rsidR="009C25DE">
          <w:rPr>
            <w:rFonts w:ascii="Arial" w:hAnsi="Arial"/>
            <w:noProof/>
          </w:rPr>
          <w:t>Stone et al., 2015</w:t>
        </w:r>
      </w:hyperlink>
      <w:r w:rsidR="007203C0">
        <w:rPr>
          <w:rFonts w:ascii="Arial" w:hAnsi="Arial"/>
          <w:noProof/>
        </w:rPr>
        <w:t xml:space="preserve">; </w:t>
      </w:r>
      <w:hyperlink w:anchor="_ENREF_60" w:tooltip="Wang, 2014 #3" w:history="1">
        <w:r w:rsidR="009C25DE">
          <w:rPr>
            <w:rFonts w:ascii="Arial" w:hAnsi="Arial"/>
            <w:noProof/>
          </w:rPr>
          <w:t>Wang et al., 2014</w:t>
        </w:r>
      </w:hyperlink>
      <w:r w:rsidR="007203C0">
        <w:rPr>
          <w:rFonts w:ascii="Arial" w:hAnsi="Arial"/>
          <w:noProof/>
        </w:rPr>
        <w:t xml:space="preserve">; </w:t>
      </w:r>
      <w:hyperlink w:anchor="_ENREF_62" w:tooltip="Weber, 2015 #39" w:history="1">
        <w:r w:rsidR="009C25DE">
          <w:rPr>
            <w:rFonts w:ascii="Arial" w:hAnsi="Arial"/>
            <w:noProof/>
          </w:rPr>
          <w:t>Weber et al., 2015</w:t>
        </w:r>
      </w:hyperlink>
      <w:r w:rsidR="007203C0">
        <w:rPr>
          <w:rFonts w:ascii="Arial" w:hAnsi="Arial"/>
          <w:noProof/>
        </w:rPr>
        <w:t>)</w:t>
      </w:r>
      <w:r w:rsidR="006A38ED" w:rsidRPr="005E3E91">
        <w:rPr>
          <w:rFonts w:ascii="Arial" w:hAnsi="Arial"/>
        </w:rPr>
        <w:fldChar w:fldCharType="end"/>
      </w:r>
      <w:r w:rsidR="00DD0391" w:rsidRPr="005E3E91">
        <w:rPr>
          <w:rFonts w:ascii="Arial" w:hAnsi="Arial"/>
        </w:rPr>
        <w:t xml:space="preserve">. </w:t>
      </w:r>
      <w:r w:rsidR="005F7F38">
        <w:rPr>
          <w:rFonts w:ascii="Arial" w:hAnsi="Arial"/>
        </w:rPr>
        <w:t>We</w:t>
      </w:r>
      <w:r w:rsidR="00DD0391" w:rsidRPr="005E3E91">
        <w:rPr>
          <w:rFonts w:ascii="Arial" w:hAnsi="Arial"/>
        </w:rPr>
        <w:t xml:space="preserve"> f</w:t>
      </w:r>
      <w:r w:rsidR="007B2B50">
        <w:rPr>
          <w:rFonts w:ascii="Arial" w:hAnsi="Arial"/>
        </w:rPr>
        <w:t xml:space="preserve">ound </w:t>
      </w:r>
      <w:r w:rsidR="00DD0391" w:rsidRPr="005E3E91">
        <w:rPr>
          <w:rFonts w:ascii="Arial" w:hAnsi="Arial"/>
        </w:rPr>
        <w:t xml:space="preserve">that </w:t>
      </w:r>
      <w:r w:rsidR="00DD0391" w:rsidRPr="005E3E91">
        <w:rPr>
          <w:rFonts w:ascii="Arial" w:hAnsi="Arial"/>
          <w:i/>
        </w:rPr>
        <w:t>Foxo1</w:t>
      </w:r>
      <w:r w:rsidR="00DD0391" w:rsidRPr="005E3E91">
        <w:rPr>
          <w:rFonts w:ascii="Arial" w:hAnsi="Arial"/>
        </w:rPr>
        <w:t xml:space="preserve"> and </w:t>
      </w:r>
      <w:r w:rsidR="00DD0391" w:rsidRPr="005E3E91">
        <w:rPr>
          <w:rFonts w:ascii="Arial" w:hAnsi="Arial"/>
          <w:i/>
        </w:rPr>
        <w:t xml:space="preserve">Foxp1 </w:t>
      </w:r>
      <w:r w:rsidR="00DD0391" w:rsidRPr="005E3E91">
        <w:rPr>
          <w:rFonts w:ascii="Arial" w:hAnsi="Arial"/>
        </w:rPr>
        <w:t xml:space="preserve">are more </w:t>
      </w:r>
      <w:r w:rsidR="006A38ED" w:rsidRPr="005E3E91">
        <w:rPr>
          <w:rFonts w:ascii="Arial" w:hAnsi="Arial"/>
        </w:rPr>
        <w:t xml:space="preserve">highly expressed </w:t>
      </w:r>
      <w:r w:rsidR="00DD0391" w:rsidRPr="005E3E91">
        <w:rPr>
          <w:rFonts w:ascii="Arial" w:hAnsi="Arial"/>
        </w:rPr>
        <w:t>in</w:t>
      </w:r>
      <w:r w:rsidR="006A38ED" w:rsidRPr="005E3E91">
        <w:rPr>
          <w:rFonts w:ascii="Arial" w:hAnsi="Arial"/>
        </w:rPr>
        <w:t xml:space="preserve"> nT</w:t>
      </w:r>
      <w:r w:rsidR="006A38ED" w:rsidRPr="005E3E91">
        <w:rPr>
          <w:rFonts w:ascii="Arial" w:hAnsi="Arial"/>
          <w:vertAlign w:val="subscript"/>
        </w:rPr>
        <w:t>FH</w:t>
      </w:r>
      <w:r w:rsidR="00662D09" w:rsidRPr="005E3E91">
        <w:rPr>
          <w:rFonts w:ascii="Arial" w:hAnsi="Arial"/>
          <w:vertAlign w:val="subscript"/>
        </w:rPr>
        <w:t xml:space="preserve"> </w:t>
      </w:r>
      <w:r w:rsidR="00662D09" w:rsidRPr="005E3E91">
        <w:rPr>
          <w:rFonts w:ascii="Arial" w:hAnsi="Arial"/>
        </w:rPr>
        <w:t xml:space="preserve">than ACT </w:t>
      </w:r>
      <w:r w:rsidR="00F514F1">
        <w:rPr>
          <w:rFonts w:ascii="Arial" w:hAnsi="Arial"/>
        </w:rPr>
        <w:t>cells</w:t>
      </w:r>
      <w:r w:rsidR="00850DBB" w:rsidRPr="005E3E91">
        <w:rPr>
          <w:rFonts w:ascii="Arial" w:hAnsi="Arial"/>
        </w:rPr>
        <w:t>.</w:t>
      </w:r>
      <w:r w:rsidR="00755DD8" w:rsidRPr="005E3E91">
        <w:rPr>
          <w:rFonts w:ascii="Arial" w:hAnsi="Arial"/>
        </w:rPr>
        <w:t xml:space="preserve"> </w:t>
      </w:r>
      <w:r w:rsidR="005F7F38" w:rsidRPr="005F7F38">
        <w:rPr>
          <w:rFonts w:ascii="Arial" w:hAnsi="Arial"/>
          <w:highlight w:val="yellow"/>
        </w:rPr>
        <w:t>These results are not consistent with their selective inhibitory effects on nT</w:t>
      </w:r>
      <w:r w:rsidR="005F7F38" w:rsidRPr="005F7F38">
        <w:rPr>
          <w:rFonts w:ascii="Arial" w:hAnsi="Arial"/>
          <w:highlight w:val="yellow"/>
          <w:vertAlign w:val="subscript"/>
        </w:rPr>
        <w:t>FH</w:t>
      </w:r>
      <w:r w:rsidR="005F7F38" w:rsidRPr="005F7F38">
        <w:rPr>
          <w:rFonts w:ascii="Arial" w:hAnsi="Arial"/>
          <w:highlight w:val="yellow"/>
        </w:rPr>
        <w:t xml:space="preserve"> development, but are likely explained by post-translational differences between cell lineages</w:t>
      </w:r>
      <w:r w:rsidR="000053A2" w:rsidRPr="005F7F38">
        <w:rPr>
          <w:rFonts w:ascii="Arial" w:hAnsi="Arial"/>
          <w:highlight w:val="yellow"/>
        </w:rPr>
        <w:t>.</w:t>
      </w:r>
      <w:r w:rsidR="000053A2" w:rsidRPr="005E3E91">
        <w:rPr>
          <w:rFonts w:ascii="Arial" w:hAnsi="Arial"/>
        </w:rPr>
        <w:t xml:space="preserve">    </w:t>
      </w:r>
    </w:p>
    <w:p w14:paraId="195736CE" w14:textId="351B30E9" w:rsidR="00BC13E5" w:rsidRDefault="009836AA">
      <w:pPr>
        <w:widowControl w:val="0"/>
        <w:autoSpaceDE w:val="0"/>
        <w:autoSpaceDN w:val="0"/>
        <w:adjustRightInd w:val="0"/>
        <w:spacing w:after="120" w:line="360" w:lineRule="auto"/>
        <w:rPr>
          <w:rFonts w:ascii="Arial" w:hAnsi="Arial" w:cs="Arial"/>
        </w:rPr>
      </w:pPr>
      <w:r w:rsidRPr="005E3E91">
        <w:rPr>
          <w:rFonts w:ascii="Arial" w:hAnsi="Arial"/>
        </w:rPr>
        <w:t xml:space="preserve">Our identification and characterization of </w:t>
      </w:r>
      <w:r w:rsidR="004324B2" w:rsidRPr="005E3E91">
        <w:rPr>
          <w:rFonts w:ascii="Arial" w:hAnsi="Arial"/>
        </w:rPr>
        <w:t>nT</w:t>
      </w:r>
      <w:r w:rsidR="004324B2" w:rsidRPr="005E3E91">
        <w:rPr>
          <w:rFonts w:ascii="Arial" w:hAnsi="Arial"/>
          <w:vertAlign w:val="subscript"/>
        </w:rPr>
        <w:t>FH</w:t>
      </w:r>
      <w:r w:rsidR="00410DF3">
        <w:rPr>
          <w:rFonts w:ascii="Arial" w:hAnsi="Arial"/>
        </w:rPr>
        <w:t xml:space="preserve"> </w:t>
      </w:r>
      <w:r w:rsidR="00903DA2" w:rsidRPr="005E3E91">
        <w:rPr>
          <w:rFonts w:ascii="Arial" w:hAnsi="Arial"/>
        </w:rPr>
        <w:t xml:space="preserve">provides new clues into the </w:t>
      </w:r>
      <w:r w:rsidR="002F4B3E" w:rsidRPr="005E3E91">
        <w:rPr>
          <w:rFonts w:ascii="Arial" w:hAnsi="Arial"/>
        </w:rPr>
        <w:t xml:space="preserve">roles of </w:t>
      </w:r>
      <w:r w:rsidR="00815923" w:rsidRPr="005E3E91">
        <w:rPr>
          <w:rFonts w:ascii="Arial" w:hAnsi="Arial"/>
        </w:rPr>
        <w:t>self-</w:t>
      </w:r>
      <w:r w:rsidR="00903DA2" w:rsidRPr="005E3E91">
        <w:rPr>
          <w:rFonts w:ascii="Arial" w:hAnsi="Arial"/>
        </w:rPr>
        <w:t xml:space="preserve">antigens </w:t>
      </w:r>
      <w:r w:rsidR="002F4B3E" w:rsidRPr="005E3E91">
        <w:rPr>
          <w:rFonts w:ascii="Arial" w:hAnsi="Arial"/>
        </w:rPr>
        <w:t>in</w:t>
      </w:r>
      <w:r w:rsidR="00903DA2" w:rsidRPr="005E3E91">
        <w:rPr>
          <w:rFonts w:ascii="Arial" w:hAnsi="Arial"/>
        </w:rPr>
        <w:t xml:space="preserve"> CD4 T </w:t>
      </w:r>
      <w:r w:rsidR="003216C4" w:rsidRPr="005E3E91">
        <w:rPr>
          <w:rFonts w:ascii="Arial" w:hAnsi="Arial"/>
        </w:rPr>
        <w:t xml:space="preserve">cell </w:t>
      </w:r>
      <w:r w:rsidR="002F4B3E" w:rsidRPr="005E3E91">
        <w:rPr>
          <w:rFonts w:ascii="Arial" w:hAnsi="Arial"/>
        </w:rPr>
        <w:t>selection</w:t>
      </w:r>
      <w:r w:rsidR="00815923" w:rsidRPr="005E3E91">
        <w:rPr>
          <w:rFonts w:ascii="Arial" w:hAnsi="Arial"/>
        </w:rPr>
        <w:t xml:space="preserve"> and </w:t>
      </w:r>
      <w:r w:rsidR="003216C4" w:rsidRPr="005E3E91">
        <w:rPr>
          <w:rFonts w:ascii="Arial" w:hAnsi="Arial"/>
        </w:rPr>
        <w:t>function</w:t>
      </w:r>
      <w:r w:rsidR="00815923" w:rsidRPr="005E3E91">
        <w:rPr>
          <w:rFonts w:ascii="Arial" w:hAnsi="Arial"/>
        </w:rPr>
        <w:t xml:space="preserve">. </w:t>
      </w:r>
      <w:r w:rsidR="006970B7" w:rsidRPr="005E3E91">
        <w:rPr>
          <w:rFonts w:ascii="Arial" w:hAnsi="Arial"/>
        </w:rPr>
        <w:t>S</w:t>
      </w:r>
      <w:r w:rsidR="00534C89" w:rsidRPr="005E3E91">
        <w:rPr>
          <w:rFonts w:ascii="Arial" w:hAnsi="Arial"/>
        </w:rPr>
        <w:t xml:space="preserve">elf-peptide (p)/MHC ligands </w:t>
      </w:r>
      <w:r w:rsidR="00773AA5" w:rsidRPr="005E3E91">
        <w:rPr>
          <w:rFonts w:ascii="Arial" w:hAnsi="Arial"/>
        </w:rPr>
        <w:t xml:space="preserve">expressed and </w:t>
      </w:r>
      <w:r w:rsidR="00734F8B" w:rsidRPr="005E3E91">
        <w:rPr>
          <w:rFonts w:ascii="Arial" w:hAnsi="Arial"/>
        </w:rPr>
        <w:t>presented</w:t>
      </w:r>
      <w:r w:rsidR="00773AA5" w:rsidRPr="005E3E91">
        <w:rPr>
          <w:rFonts w:ascii="Arial" w:hAnsi="Arial"/>
        </w:rPr>
        <w:t xml:space="preserve"> by </w:t>
      </w:r>
      <w:r w:rsidR="00D90AF6">
        <w:rPr>
          <w:rFonts w:ascii="Arial" w:hAnsi="Arial"/>
        </w:rPr>
        <w:t xml:space="preserve">thymic </w:t>
      </w:r>
      <w:r w:rsidR="007659B1" w:rsidRPr="005E3E91">
        <w:rPr>
          <w:rFonts w:ascii="Arial" w:hAnsi="Arial"/>
        </w:rPr>
        <w:t xml:space="preserve">TEC </w:t>
      </w:r>
      <w:r w:rsidR="00773AA5" w:rsidRPr="005E3E91">
        <w:rPr>
          <w:rFonts w:ascii="Arial" w:hAnsi="Arial"/>
        </w:rPr>
        <w:t xml:space="preserve">and </w:t>
      </w:r>
      <w:r w:rsidR="00832D45" w:rsidRPr="005E3E91">
        <w:rPr>
          <w:rFonts w:ascii="Arial" w:hAnsi="Arial"/>
        </w:rPr>
        <w:t>DC</w:t>
      </w:r>
      <w:r w:rsidR="00773AA5" w:rsidRPr="005E3E91">
        <w:rPr>
          <w:rFonts w:ascii="Arial" w:hAnsi="Arial"/>
        </w:rPr>
        <w:t xml:space="preserve"> </w:t>
      </w:r>
      <w:r w:rsidR="006970B7" w:rsidRPr="005E3E91">
        <w:rPr>
          <w:rFonts w:ascii="Arial" w:hAnsi="Arial"/>
        </w:rPr>
        <w:t xml:space="preserve">instruct </w:t>
      </w:r>
      <w:r w:rsidR="00B2188D" w:rsidRPr="005E3E91">
        <w:rPr>
          <w:rFonts w:ascii="Arial" w:hAnsi="Arial"/>
        </w:rPr>
        <w:t xml:space="preserve">and </w:t>
      </w:r>
      <w:r w:rsidR="006970B7" w:rsidRPr="005E3E91">
        <w:rPr>
          <w:rFonts w:ascii="Arial" w:hAnsi="Arial"/>
        </w:rPr>
        <w:t xml:space="preserve">qualify the </w:t>
      </w:r>
      <w:r w:rsidR="00534C89" w:rsidRPr="005E3E91">
        <w:rPr>
          <w:rFonts w:ascii="Arial" w:hAnsi="Arial"/>
        </w:rPr>
        <w:t xml:space="preserve">T cell repertoire through </w:t>
      </w:r>
      <w:r w:rsidR="007659B1" w:rsidRPr="005E3E91">
        <w:rPr>
          <w:rFonts w:ascii="Arial" w:hAnsi="Arial"/>
        </w:rPr>
        <w:t>iterative</w:t>
      </w:r>
      <w:r w:rsidR="00534C89" w:rsidRPr="005E3E91">
        <w:rPr>
          <w:rFonts w:ascii="Arial" w:hAnsi="Arial"/>
        </w:rPr>
        <w:t xml:space="preserve"> </w:t>
      </w:r>
      <w:r w:rsidR="00A2730B" w:rsidRPr="005E3E91">
        <w:rPr>
          <w:rFonts w:ascii="Arial" w:hAnsi="Arial"/>
        </w:rPr>
        <w:t xml:space="preserve">TCR </w:t>
      </w:r>
      <w:r w:rsidR="00B2188D" w:rsidRPr="005E3E91">
        <w:rPr>
          <w:rFonts w:ascii="Arial" w:hAnsi="Arial"/>
        </w:rPr>
        <w:t>engagements</w:t>
      </w:r>
      <w:r w:rsidR="00267856">
        <w:rPr>
          <w:rFonts w:ascii="Arial" w:hAnsi="Arial"/>
        </w:rPr>
        <w:t xml:space="preserve"> </w:t>
      </w:r>
      <w:r w:rsidR="00267856">
        <w:rPr>
          <w:rFonts w:ascii="Arial" w:hAnsi="Arial"/>
        </w:rPr>
        <w:fldChar w:fldCharType="begin">
          <w:fldData xml:space="preserve">PEVuZE5vdGU+PENpdGU+PEF1dGhvcj5Ib2dxdWlzdDwvQXV0aG9yPjxZZWFyPjIwMTQ8L1llYXI+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</w:fldData>
        </w:fldChar>
      </w:r>
      <w:r w:rsidR="00267856">
        <w:rPr>
          <w:rFonts w:ascii="Arial" w:hAnsi="Arial"/>
        </w:rPr>
        <w:instrText xml:space="preserve"> ADDIN EN.CITE </w:instrText>
      </w:r>
      <w:r w:rsidR="00267856">
        <w:rPr>
          <w:rFonts w:ascii="Arial" w:hAnsi="Arial"/>
        </w:rPr>
        <w:fldChar w:fldCharType="begin">
          <w:fldData xml:space="preserve">PEVuZE5vdGU+PENpdGU+PEF1dGhvcj5Ib2dxdWlzdDwvQXV0aG9yPjxZZWFyPjIwMTQ8L1llYXI+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</w:fldData>
        </w:fldChar>
      </w:r>
      <w:r w:rsidR="00267856">
        <w:rPr>
          <w:rFonts w:ascii="Arial" w:hAnsi="Arial"/>
        </w:rPr>
        <w:instrText xml:space="preserve"> ADDIN EN.CITE.DATA </w:instrText>
      </w:r>
      <w:r w:rsidR="00267856">
        <w:rPr>
          <w:rFonts w:ascii="Arial" w:hAnsi="Arial"/>
        </w:rPr>
      </w:r>
      <w:r w:rsidR="00267856">
        <w:rPr>
          <w:rFonts w:ascii="Arial" w:hAnsi="Arial"/>
        </w:rPr>
        <w:fldChar w:fldCharType="end"/>
      </w:r>
      <w:r w:rsidR="00267856">
        <w:rPr>
          <w:rFonts w:ascii="Arial" w:hAnsi="Arial"/>
        </w:rPr>
      </w:r>
      <w:r w:rsidR="00267856">
        <w:rPr>
          <w:rFonts w:ascii="Arial" w:hAnsi="Arial"/>
        </w:rPr>
        <w:fldChar w:fldCharType="separate"/>
      </w:r>
      <w:r w:rsidR="00267856">
        <w:rPr>
          <w:rFonts w:ascii="Arial" w:hAnsi="Arial"/>
          <w:noProof/>
        </w:rPr>
        <w:t>(</w:t>
      </w:r>
      <w:hyperlink w:anchor="_ENREF_19" w:tooltip="Hogquist, 2014 #63" w:history="1">
        <w:r w:rsidR="009C25DE">
          <w:rPr>
            <w:rFonts w:ascii="Arial" w:hAnsi="Arial"/>
            <w:noProof/>
          </w:rPr>
          <w:t>Hogquist and Jameson, 2014</w:t>
        </w:r>
      </w:hyperlink>
      <w:r w:rsidR="00267856">
        <w:rPr>
          <w:rFonts w:ascii="Arial" w:hAnsi="Arial"/>
          <w:noProof/>
        </w:rPr>
        <w:t xml:space="preserve">; </w:t>
      </w:r>
      <w:hyperlink w:anchor="_ENREF_40" w:tooltip="Moran, 2012 #142" w:history="1">
        <w:r w:rsidR="009C25DE">
          <w:rPr>
            <w:rFonts w:ascii="Arial" w:hAnsi="Arial"/>
            <w:noProof/>
          </w:rPr>
          <w:t>Moran and Hogquist, 2012</w:t>
        </w:r>
      </w:hyperlink>
      <w:r w:rsidR="00267856">
        <w:rPr>
          <w:rFonts w:ascii="Arial" w:hAnsi="Arial"/>
          <w:noProof/>
        </w:rPr>
        <w:t xml:space="preserve">; </w:t>
      </w:r>
      <w:hyperlink w:anchor="_ENREF_63" w:tooltip="Weinreich, 2008 #129" w:history="1">
        <w:r w:rsidR="009C25DE">
          <w:rPr>
            <w:rFonts w:ascii="Arial" w:hAnsi="Arial"/>
            <w:noProof/>
          </w:rPr>
          <w:t>Weinreich and Hogquist, 2008</w:t>
        </w:r>
      </w:hyperlink>
      <w:r w:rsidR="00267856">
        <w:rPr>
          <w:rFonts w:ascii="Arial" w:hAnsi="Arial"/>
          <w:noProof/>
        </w:rPr>
        <w:t>)</w:t>
      </w:r>
      <w:r w:rsidR="00267856">
        <w:rPr>
          <w:rFonts w:ascii="Arial" w:hAnsi="Arial"/>
        </w:rPr>
        <w:fldChar w:fldCharType="end"/>
      </w:r>
      <w:r w:rsidR="00267856">
        <w:rPr>
          <w:rFonts w:ascii="Arial" w:hAnsi="Arial"/>
        </w:rPr>
        <w:t xml:space="preserve">. </w:t>
      </w:r>
      <w:r w:rsidR="00D7243B" w:rsidRPr="005E3E91">
        <w:rPr>
          <w:rFonts w:ascii="Arial" w:hAnsi="Arial"/>
        </w:rPr>
        <w:t>Classically, n</w:t>
      </w:r>
      <w:r w:rsidR="00734F8B" w:rsidRPr="005E3E91">
        <w:rPr>
          <w:rFonts w:ascii="Arial" w:hAnsi="Arial"/>
        </w:rPr>
        <w:t xml:space="preserve">egative selection of potentially autoreactive </w:t>
      </w:r>
      <w:r w:rsidR="00FB338C" w:rsidRPr="005E3E91">
        <w:rPr>
          <w:rFonts w:ascii="Arial" w:hAnsi="Arial"/>
        </w:rPr>
        <w:t xml:space="preserve">T cell clones </w:t>
      </w:r>
      <w:r w:rsidR="00734F8B" w:rsidRPr="005E3E91">
        <w:rPr>
          <w:rFonts w:ascii="Arial" w:hAnsi="Arial"/>
        </w:rPr>
        <w:t>with</w:t>
      </w:r>
      <w:r w:rsidR="00FB338C" w:rsidRPr="005E3E91">
        <w:rPr>
          <w:rFonts w:ascii="Arial" w:hAnsi="Arial"/>
        </w:rPr>
        <w:t xml:space="preserve"> </w:t>
      </w:r>
      <w:r w:rsidR="00734F8B" w:rsidRPr="005E3E91">
        <w:rPr>
          <w:rFonts w:ascii="Arial" w:hAnsi="Arial"/>
        </w:rPr>
        <w:t>high</w:t>
      </w:r>
      <w:r w:rsidR="00534C89" w:rsidRPr="005E3E91">
        <w:rPr>
          <w:rFonts w:ascii="Arial" w:hAnsi="Arial"/>
        </w:rPr>
        <w:t xml:space="preserve"> </w:t>
      </w:r>
      <w:r w:rsidR="00FB338C" w:rsidRPr="005E3E91">
        <w:rPr>
          <w:rFonts w:ascii="Arial" w:hAnsi="Arial"/>
        </w:rPr>
        <w:t>avidity for self-</w:t>
      </w:r>
      <w:r w:rsidR="00534C89" w:rsidRPr="005E3E91">
        <w:rPr>
          <w:rFonts w:ascii="Arial" w:hAnsi="Arial"/>
        </w:rPr>
        <w:t xml:space="preserve">p/MHC </w:t>
      </w:r>
      <w:r w:rsidR="00734F8B" w:rsidRPr="005E3E91">
        <w:rPr>
          <w:rFonts w:ascii="Arial" w:hAnsi="Arial"/>
        </w:rPr>
        <w:t xml:space="preserve">is accomplished </w:t>
      </w:r>
      <w:r w:rsidR="00773AA5" w:rsidRPr="005E3E91">
        <w:rPr>
          <w:rFonts w:ascii="Arial" w:hAnsi="Arial"/>
        </w:rPr>
        <w:t xml:space="preserve">mainly </w:t>
      </w:r>
      <w:r w:rsidR="00734F8B" w:rsidRPr="005E3E91">
        <w:rPr>
          <w:rFonts w:ascii="Arial" w:hAnsi="Arial"/>
        </w:rPr>
        <w:t xml:space="preserve">by encounter of self-p/MHC ligands </w:t>
      </w:r>
      <w:r w:rsidR="00773AA5" w:rsidRPr="005E3E91">
        <w:rPr>
          <w:rFonts w:ascii="Arial" w:hAnsi="Arial"/>
        </w:rPr>
        <w:t xml:space="preserve">presented by </w:t>
      </w:r>
      <w:r w:rsidR="00B64F26" w:rsidRPr="005E3E91">
        <w:rPr>
          <w:rFonts w:ascii="Arial" w:hAnsi="Arial"/>
        </w:rPr>
        <w:t xml:space="preserve">cortical </w:t>
      </w:r>
      <w:r w:rsidR="00832D45" w:rsidRPr="005E3E91">
        <w:rPr>
          <w:rFonts w:ascii="Arial" w:hAnsi="Arial"/>
        </w:rPr>
        <w:t xml:space="preserve">TEC and </w:t>
      </w:r>
      <w:r w:rsidR="00773AA5" w:rsidRPr="005E3E91">
        <w:rPr>
          <w:rFonts w:ascii="Arial" w:hAnsi="Arial"/>
        </w:rPr>
        <w:t>DC</w:t>
      </w:r>
      <w:r w:rsidR="00957C5C" w:rsidRPr="005E3E91">
        <w:rPr>
          <w:rFonts w:ascii="Arial" w:hAnsi="Arial"/>
        </w:rPr>
        <w:t xml:space="preserve">, </w:t>
      </w:r>
      <w:r w:rsidR="00D7243B" w:rsidRPr="005E3E91">
        <w:rPr>
          <w:rFonts w:ascii="Arial" w:hAnsi="Arial"/>
        </w:rPr>
        <w:t>whereas</w:t>
      </w:r>
      <w:r w:rsidR="00957C5C" w:rsidRPr="005E3E91">
        <w:rPr>
          <w:rFonts w:ascii="Arial" w:hAnsi="Arial"/>
        </w:rPr>
        <w:t xml:space="preserve"> clones with weak avidity for self are selected and homeostatically maintained in the naïve state by basal self-p/MHC signaling (</w:t>
      </w:r>
      <w:r w:rsidR="00957C5C" w:rsidRPr="005E3E91">
        <w:rPr>
          <w:rFonts w:ascii="Arial" w:hAnsi="Arial"/>
          <w:highlight w:val="yellow"/>
        </w:rPr>
        <w:t>XXX</w:t>
      </w:r>
      <w:r w:rsidR="00957C5C" w:rsidRPr="005E3E91">
        <w:rPr>
          <w:rFonts w:ascii="Arial" w:hAnsi="Arial"/>
        </w:rPr>
        <w:t xml:space="preserve">). </w:t>
      </w:r>
      <w:r w:rsidR="005517C5" w:rsidRPr="005E3E91">
        <w:rPr>
          <w:rFonts w:ascii="Arial" w:hAnsi="Arial"/>
        </w:rPr>
        <w:t xml:space="preserve">A class distinction between </w:t>
      </w:r>
      <w:r w:rsidR="0016161C">
        <w:rPr>
          <w:rFonts w:ascii="Arial" w:hAnsi="Arial"/>
        </w:rPr>
        <w:t xml:space="preserve">conventional </w:t>
      </w:r>
      <w:r w:rsidR="005517C5" w:rsidRPr="005E3E91">
        <w:rPr>
          <w:rFonts w:ascii="Arial" w:hAnsi="Arial"/>
        </w:rPr>
        <w:t>naive T cells and so-called natural T helper populations (inclusive of NKT, T</w:t>
      </w:r>
      <w:r w:rsidR="005517C5" w:rsidRPr="005E3E91">
        <w:rPr>
          <w:rFonts w:ascii="Arial" w:hAnsi="Arial"/>
          <w:vertAlign w:val="subscript"/>
        </w:rPr>
        <w:t>H</w:t>
      </w:r>
      <w:r w:rsidR="005517C5" w:rsidRPr="005E3E91">
        <w:rPr>
          <w:rFonts w:ascii="Arial" w:hAnsi="Arial"/>
        </w:rPr>
        <w:t>17, nT</w:t>
      </w:r>
      <w:r w:rsidR="005517C5" w:rsidRPr="005E3E91">
        <w:rPr>
          <w:rFonts w:ascii="Arial" w:hAnsi="Arial"/>
          <w:vertAlign w:val="subscript"/>
        </w:rPr>
        <w:t>FH</w:t>
      </w:r>
      <w:r w:rsidR="005517C5" w:rsidRPr="005E3E91">
        <w:rPr>
          <w:rFonts w:ascii="Arial" w:hAnsi="Arial"/>
        </w:rPr>
        <w:t xml:space="preserve"> cells) is that natural T cells develop and persist in an activated state.</w:t>
      </w:r>
      <w:r w:rsidR="0055003B">
        <w:rPr>
          <w:rFonts w:ascii="Arial" w:hAnsi="Arial"/>
          <w:color w:val="FFFFFF" w:themeColor="background1"/>
        </w:rPr>
        <w:t xml:space="preserve"> </w:t>
      </w:r>
      <w:r w:rsidR="00BC13E5" w:rsidRPr="009C25DE">
        <w:rPr>
          <w:rFonts w:ascii="Arial" w:hAnsi="Arial"/>
          <w:color w:val="000000" w:themeColor="text1"/>
        </w:rPr>
        <w:t>Our</w:t>
      </w:r>
      <w:r w:rsidR="00BC13E5" w:rsidRPr="005E3E91">
        <w:rPr>
          <w:rFonts w:ascii="Arial" w:hAnsi="Arial"/>
        </w:rPr>
        <w:t xml:space="preserve"> results, in contrast, are consistent with nT</w:t>
      </w:r>
      <w:r w:rsidR="00BC13E5" w:rsidRPr="005E3E91">
        <w:rPr>
          <w:rFonts w:ascii="Arial" w:hAnsi="Arial"/>
          <w:vertAlign w:val="subscript"/>
        </w:rPr>
        <w:t>FH</w:t>
      </w:r>
      <w:r w:rsidR="00BC13E5" w:rsidRPr="005E3E91">
        <w:rPr>
          <w:rFonts w:ascii="Arial" w:hAnsi="Arial"/>
        </w:rPr>
        <w:t xml:space="preserve"> having a diverse TCR repertoire, but that limitation of the repertoire to near singularity by the OT2 TCR transgene does not compromise the</w:t>
      </w:r>
      <w:r w:rsidR="00466652" w:rsidRPr="005E3E91">
        <w:rPr>
          <w:rFonts w:ascii="Arial" w:hAnsi="Arial"/>
        </w:rPr>
        <w:t>ir</w:t>
      </w:r>
      <w:r w:rsidR="00BC13E5" w:rsidRPr="005E3E91">
        <w:rPr>
          <w:rFonts w:ascii="Arial" w:hAnsi="Arial"/>
        </w:rPr>
        <w:t xml:space="preserve"> development. We interpret these findings to suggest that nT</w:t>
      </w:r>
      <w:r w:rsidR="00BC13E5" w:rsidRPr="005E3E91">
        <w:rPr>
          <w:rFonts w:ascii="Arial" w:hAnsi="Arial"/>
          <w:vertAlign w:val="subscript"/>
        </w:rPr>
        <w:t>FH</w:t>
      </w:r>
      <w:r w:rsidR="00BC13E5" w:rsidRPr="005E3E91">
        <w:rPr>
          <w:rFonts w:ascii="Arial" w:hAnsi="Arial"/>
        </w:rPr>
        <w:t xml:space="preserve"> are governed by the same basal self-p/MHC signals that select and maintain </w:t>
      </w:r>
      <w:r w:rsidR="00913688">
        <w:rPr>
          <w:rFonts w:ascii="Arial" w:hAnsi="Arial"/>
        </w:rPr>
        <w:t xml:space="preserve">conventional </w:t>
      </w:r>
      <w:r w:rsidR="00BC13E5" w:rsidRPr="005E3E91">
        <w:rPr>
          <w:rFonts w:ascii="Arial" w:hAnsi="Arial"/>
        </w:rPr>
        <w:t>naïve CD4</w:t>
      </w:r>
      <w:r w:rsidR="00215C10" w:rsidRPr="005E3E91">
        <w:rPr>
          <w:rFonts w:ascii="Arial" w:hAnsi="Arial"/>
        </w:rPr>
        <w:t xml:space="preserve"> T</w:t>
      </w:r>
      <w:r w:rsidR="00BC13E5" w:rsidRPr="005E3E91">
        <w:rPr>
          <w:rFonts w:ascii="Arial" w:hAnsi="Arial"/>
        </w:rPr>
        <w:t xml:space="preserve"> cells but are activated because they are intrinsically hypersensitive to these s</w:t>
      </w:r>
      <w:r w:rsidR="00DF70CA" w:rsidRPr="005E3E91">
        <w:rPr>
          <w:rFonts w:ascii="Arial" w:hAnsi="Arial"/>
        </w:rPr>
        <w:t xml:space="preserve">ignals. </w:t>
      </w:r>
      <w:r w:rsidR="00BC13E5" w:rsidRPr="005E3E91">
        <w:rPr>
          <w:rFonts w:ascii="Arial" w:hAnsi="Arial"/>
        </w:rPr>
        <w:t xml:space="preserve">Our findings that </w:t>
      </w:r>
      <w:r w:rsidR="00BC13E5" w:rsidRPr="005E3E91">
        <w:rPr>
          <w:rFonts w:ascii="Arial" w:hAnsi="Arial" w:cs="Arial"/>
          <w:bCs/>
        </w:rPr>
        <w:t>nT</w:t>
      </w:r>
      <w:r w:rsidR="00BC13E5" w:rsidRPr="005E3E91">
        <w:rPr>
          <w:rFonts w:ascii="Arial" w:hAnsi="Arial" w:cs="Arial"/>
          <w:bCs/>
          <w:vertAlign w:val="subscript"/>
        </w:rPr>
        <w:t>FH</w:t>
      </w:r>
      <w:r w:rsidR="00BC13E5" w:rsidRPr="005E3E91">
        <w:rPr>
          <w:rFonts w:ascii="Arial" w:hAnsi="Arial" w:cs="Arial"/>
          <w:bCs/>
        </w:rPr>
        <w:t xml:space="preserve"> </w:t>
      </w:r>
      <w:r w:rsidR="007A7BBB" w:rsidRPr="005E3E91">
        <w:rPr>
          <w:rFonts w:ascii="Arial" w:hAnsi="Arial" w:cs="Arial"/>
          <w:bCs/>
        </w:rPr>
        <w:t xml:space="preserve">are </w:t>
      </w:r>
      <w:r w:rsidR="00BC13E5" w:rsidRPr="005E3E91">
        <w:rPr>
          <w:rFonts w:ascii="Arial" w:hAnsi="Arial" w:cs="Arial"/>
          <w:bCs/>
        </w:rPr>
        <w:t>present in</w:t>
      </w:r>
      <w:r w:rsidR="00BC13E5" w:rsidRPr="005E3E91">
        <w:rPr>
          <w:rFonts w:ascii="Arial" w:hAnsi="Arial" w:cs="Arial"/>
        </w:rPr>
        <w:t xml:space="preserve"> thymi of mice shortly after birth </w:t>
      </w:r>
      <w:r w:rsidR="007B2B50">
        <w:rPr>
          <w:rFonts w:ascii="Arial" w:hAnsi="Arial" w:cs="Arial"/>
        </w:rPr>
        <w:t xml:space="preserve">under control of </w:t>
      </w:r>
      <w:r w:rsidR="00E14800" w:rsidRPr="005E3E91">
        <w:rPr>
          <w:rFonts w:ascii="Arial" w:hAnsi="Arial" w:cs="Arial"/>
        </w:rPr>
        <w:t xml:space="preserve">AIRE (discussed below) </w:t>
      </w:r>
      <w:r w:rsidR="007A2371" w:rsidRPr="005E3E91">
        <w:rPr>
          <w:rFonts w:ascii="Arial" w:hAnsi="Arial" w:cs="Arial"/>
        </w:rPr>
        <w:t>indicat</w:t>
      </w:r>
      <w:r w:rsidR="00E14800" w:rsidRPr="005E3E91">
        <w:rPr>
          <w:rFonts w:ascii="Arial" w:hAnsi="Arial" w:cs="Arial"/>
        </w:rPr>
        <w:t>es</w:t>
      </w:r>
      <w:r w:rsidR="007A2371" w:rsidRPr="005E3E91">
        <w:rPr>
          <w:rFonts w:ascii="Arial" w:hAnsi="Arial" w:cs="Arial"/>
        </w:rPr>
        <w:t xml:space="preserve"> that </w:t>
      </w:r>
      <w:r w:rsidR="0016161C">
        <w:rPr>
          <w:rFonts w:ascii="Arial" w:hAnsi="Arial" w:cs="Arial"/>
        </w:rPr>
        <w:t xml:space="preserve">these signals are closely adjoined with those required for </w:t>
      </w:r>
      <w:r w:rsidR="00E14800" w:rsidRPr="005E3E91">
        <w:rPr>
          <w:rFonts w:ascii="Arial" w:hAnsi="Arial" w:cs="Arial"/>
        </w:rPr>
        <w:t xml:space="preserve">T cell selection </w:t>
      </w:r>
      <w:r w:rsidR="00BC13E5" w:rsidRPr="005E3E91">
        <w:rPr>
          <w:rFonts w:ascii="Arial" w:hAnsi="Arial" w:cs="Arial"/>
        </w:rPr>
        <w:t xml:space="preserve">in the thymus. </w:t>
      </w:r>
    </w:p>
    <w:p w14:paraId="583DD1C5" w14:textId="622C02AC" w:rsidR="00363F03" w:rsidRDefault="006970B7" w:rsidP="00363F03">
      <w:pPr>
        <w:widowControl w:val="0"/>
        <w:autoSpaceDE w:val="0"/>
        <w:autoSpaceDN w:val="0"/>
        <w:adjustRightInd w:val="0"/>
        <w:spacing w:after="120" w:line="360" w:lineRule="auto"/>
        <w:rPr>
          <w:rFonts w:ascii="Arial" w:hAnsi="Arial"/>
          <w:color w:val="000000" w:themeColor="text1"/>
        </w:rPr>
      </w:pPr>
      <w:r w:rsidRPr="005E3E91">
        <w:rPr>
          <w:rFonts w:ascii="Arial" w:hAnsi="Arial"/>
        </w:rPr>
        <w:t>Participation of</w:t>
      </w:r>
      <w:r w:rsidR="00E14800" w:rsidRPr="005E3E91">
        <w:rPr>
          <w:rFonts w:ascii="Arial" w:hAnsi="Arial"/>
        </w:rPr>
        <w:t xml:space="preserve"> the transcriptional regulator AIRE </w:t>
      </w:r>
      <w:r w:rsidRPr="005E3E91">
        <w:rPr>
          <w:rFonts w:ascii="Arial" w:hAnsi="Arial"/>
        </w:rPr>
        <w:t xml:space="preserve">in establishing </w:t>
      </w:r>
      <w:r w:rsidR="00E14800" w:rsidRPr="005E3E91">
        <w:rPr>
          <w:rFonts w:ascii="Arial" w:hAnsi="Arial"/>
        </w:rPr>
        <w:t xml:space="preserve">central tolerance is well documented </w:t>
      </w:r>
      <w:r w:rsidR="00267856">
        <w:rPr>
          <w:rFonts w:ascii="Arial" w:hAnsi="Arial"/>
        </w:rPr>
        <w:t xml:space="preserve">but incompletely understood </w:t>
      </w:r>
      <w:r w:rsidR="00267856">
        <w:rPr>
          <w:rFonts w:ascii="Arial" w:hAnsi="Arial"/>
        </w:rPr>
        <w:fldChar w:fldCharType="begin">
          <w:fldData xml:space="preserve">PEVuZE5vdGU+PENpdGU+PEF1dGhvcj5MaXN0b248L0F1dGhvcj48WWVhcj4yMDAzPC9ZZWFyPjxS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</w:fldData>
        </w:fldChar>
      </w:r>
      <w:r w:rsidR="00267856">
        <w:rPr>
          <w:rFonts w:ascii="Arial" w:hAnsi="Arial"/>
        </w:rPr>
        <w:instrText xml:space="preserve"> ADDIN EN.CITE </w:instrText>
      </w:r>
      <w:r w:rsidR="00267856">
        <w:rPr>
          <w:rFonts w:ascii="Arial" w:hAnsi="Arial"/>
        </w:rPr>
        <w:fldChar w:fldCharType="begin">
          <w:fldData xml:space="preserve">PEVuZE5vdGU+PENpdGU+PEF1dGhvcj5MaXN0b248L0F1dGhvcj48WWVhcj4yMDAzPC9ZZWFyPjxS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</w:fldData>
        </w:fldChar>
      </w:r>
      <w:r w:rsidR="00267856">
        <w:rPr>
          <w:rFonts w:ascii="Arial" w:hAnsi="Arial"/>
        </w:rPr>
        <w:instrText xml:space="preserve"> ADDIN EN.CITE.DATA </w:instrText>
      </w:r>
      <w:r w:rsidR="00267856">
        <w:rPr>
          <w:rFonts w:ascii="Arial" w:hAnsi="Arial"/>
        </w:rPr>
      </w:r>
      <w:r w:rsidR="00267856">
        <w:rPr>
          <w:rFonts w:ascii="Arial" w:hAnsi="Arial"/>
        </w:rPr>
        <w:fldChar w:fldCharType="end"/>
      </w:r>
      <w:r w:rsidR="00267856">
        <w:rPr>
          <w:rFonts w:ascii="Arial" w:hAnsi="Arial"/>
        </w:rPr>
      </w:r>
      <w:r w:rsidR="00267856">
        <w:rPr>
          <w:rFonts w:ascii="Arial" w:hAnsi="Arial"/>
        </w:rPr>
        <w:fldChar w:fldCharType="separate"/>
      </w:r>
      <w:r w:rsidR="00267856">
        <w:rPr>
          <w:rFonts w:ascii="Arial" w:hAnsi="Arial"/>
          <w:noProof/>
        </w:rPr>
        <w:t>(</w:t>
      </w:r>
      <w:hyperlink w:anchor="_ENREF_29" w:tooltip="Liston, 2003 #138" w:history="1">
        <w:r w:rsidR="009C25DE">
          <w:rPr>
            <w:rFonts w:ascii="Arial" w:hAnsi="Arial"/>
            <w:noProof/>
          </w:rPr>
          <w:t>Liston et al., 2003</w:t>
        </w:r>
      </w:hyperlink>
      <w:r w:rsidR="00267856">
        <w:rPr>
          <w:rFonts w:ascii="Arial" w:hAnsi="Arial"/>
          <w:noProof/>
        </w:rPr>
        <w:t xml:space="preserve">; </w:t>
      </w:r>
      <w:hyperlink w:anchor="_ENREF_37" w:tooltip="Mathis, 2009 #137" w:history="1">
        <w:r w:rsidR="009C25DE">
          <w:rPr>
            <w:rFonts w:ascii="Arial" w:hAnsi="Arial"/>
            <w:noProof/>
          </w:rPr>
          <w:t>Mathis and Benoist, 2009</w:t>
        </w:r>
      </w:hyperlink>
      <w:r w:rsidR="00267856">
        <w:rPr>
          <w:rFonts w:ascii="Arial" w:hAnsi="Arial"/>
          <w:noProof/>
        </w:rPr>
        <w:t>)</w:t>
      </w:r>
      <w:r w:rsidR="00267856">
        <w:rPr>
          <w:rFonts w:ascii="Arial" w:hAnsi="Arial"/>
        </w:rPr>
        <w:fldChar w:fldCharType="end"/>
      </w:r>
      <w:r w:rsidR="00267856">
        <w:rPr>
          <w:rFonts w:ascii="Arial" w:hAnsi="Arial"/>
        </w:rPr>
        <w:t xml:space="preserve">. </w:t>
      </w:r>
      <w:r w:rsidR="00E14800" w:rsidRPr="005E3E91">
        <w:rPr>
          <w:rFonts w:ascii="Arial" w:hAnsi="Arial"/>
        </w:rPr>
        <w:t xml:space="preserve">Its mode </w:t>
      </w:r>
      <w:r w:rsidR="008F32AB">
        <w:rPr>
          <w:rFonts w:ascii="Arial" w:hAnsi="Arial"/>
        </w:rPr>
        <w:t xml:space="preserve">for </w:t>
      </w:r>
      <w:r w:rsidR="008F32AB" w:rsidRPr="005E3E91">
        <w:rPr>
          <w:rFonts w:ascii="Arial" w:hAnsi="Arial"/>
        </w:rPr>
        <w:t>eliminating newly produced conventional T cells reactive to PTA</w:t>
      </w:r>
      <w:r w:rsidR="008F32AB" w:rsidRPr="005E3E91" w:rsidDel="008F32AB">
        <w:rPr>
          <w:rFonts w:ascii="Arial" w:hAnsi="Arial"/>
        </w:rPr>
        <w:t xml:space="preserve"> </w:t>
      </w:r>
      <w:r w:rsidR="008F32AB">
        <w:rPr>
          <w:rFonts w:ascii="Arial" w:hAnsi="Arial"/>
        </w:rPr>
        <w:t xml:space="preserve">is by </w:t>
      </w:r>
      <w:r w:rsidR="008C0B5A" w:rsidRPr="005E3E91">
        <w:rPr>
          <w:rFonts w:ascii="Arial" w:hAnsi="Arial"/>
        </w:rPr>
        <w:t>forc</w:t>
      </w:r>
      <w:r w:rsidR="008F32AB">
        <w:rPr>
          <w:rFonts w:ascii="Arial" w:hAnsi="Arial"/>
        </w:rPr>
        <w:t>ing</w:t>
      </w:r>
      <w:r w:rsidR="008C0B5A" w:rsidRPr="005E3E91">
        <w:rPr>
          <w:rFonts w:ascii="Arial" w:hAnsi="Arial"/>
        </w:rPr>
        <w:t xml:space="preserve"> ectopic expression of </w:t>
      </w:r>
      <w:r w:rsidR="007A7BBB" w:rsidRPr="005E3E91">
        <w:rPr>
          <w:rFonts w:ascii="Arial" w:hAnsi="Arial"/>
        </w:rPr>
        <w:t>peripheral tissue antigens (</w:t>
      </w:r>
      <w:r w:rsidR="008C0B5A" w:rsidRPr="005E3E91">
        <w:rPr>
          <w:rFonts w:ascii="Arial" w:hAnsi="Arial"/>
        </w:rPr>
        <w:t>PTA</w:t>
      </w:r>
      <w:r w:rsidR="007A7BBB" w:rsidRPr="005E3E91">
        <w:rPr>
          <w:rFonts w:ascii="Arial" w:hAnsi="Arial"/>
        </w:rPr>
        <w:t>)</w:t>
      </w:r>
      <w:r w:rsidR="008C0B5A" w:rsidRPr="005E3E91">
        <w:rPr>
          <w:rFonts w:ascii="Arial" w:hAnsi="Arial"/>
        </w:rPr>
        <w:t xml:space="preserve"> in medullary TEC</w:t>
      </w:r>
      <w:r w:rsidR="008F32AB">
        <w:rPr>
          <w:rFonts w:ascii="Arial" w:hAnsi="Arial"/>
        </w:rPr>
        <w:t xml:space="preserve">, then PTA </w:t>
      </w:r>
      <w:r w:rsidR="008F32AB" w:rsidRPr="005E3E91">
        <w:rPr>
          <w:rFonts w:ascii="Arial" w:hAnsi="Arial"/>
        </w:rPr>
        <w:t>re-present</w:t>
      </w:r>
      <w:r w:rsidR="008F32AB">
        <w:rPr>
          <w:rFonts w:ascii="Arial" w:hAnsi="Arial"/>
        </w:rPr>
        <w:t>ed by</w:t>
      </w:r>
      <w:r w:rsidR="008C0B5A" w:rsidRPr="005E3E91">
        <w:rPr>
          <w:rFonts w:ascii="Arial" w:hAnsi="Arial"/>
        </w:rPr>
        <w:t xml:space="preserve"> medullary DC</w:t>
      </w:r>
      <w:r w:rsidR="00267856">
        <w:rPr>
          <w:rFonts w:ascii="Arial" w:hAnsi="Arial"/>
        </w:rPr>
        <w:t xml:space="preserve"> </w:t>
      </w:r>
      <w:r w:rsidR="008F32AB">
        <w:rPr>
          <w:rFonts w:ascii="Arial" w:hAnsi="Arial"/>
        </w:rPr>
        <w:t xml:space="preserve">cause most efficient negative selection </w:t>
      </w:r>
      <w:r w:rsidR="00267856">
        <w:rPr>
          <w:rFonts w:ascii="Arial" w:hAnsi="Arial"/>
        </w:rPr>
        <w:fldChar w:fldCharType="begin">
          <w:fldData xml:space="preserve">PEVuZE5vdGU+PENpdGU+PEF1dGhvcj5MaXN0b248L0F1dGhvcj48WWVhcj4yMDAzPC9ZZWFyPjxS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</w:fldData>
        </w:fldChar>
      </w:r>
      <w:r w:rsidR="00267856">
        <w:rPr>
          <w:rFonts w:ascii="Arial" w:hAnsi="Arial"/>
        </w:rPr>
        <w:instrText xml:space="preserve"> ADDIN EN.CITE </w:instrText>
      </w:r>
      <w:r w:rsidR="00267856">
        <w:rPr>
          <w:rFonts w:ascii="Arial" w:hAnsi="Arial"/>
        </w:rPr>
        <w:fldChar w:fldCharType="begin">
          <w:fldData xml:space="preserve">PEVuZE5vdGU+PENpdGU+PEF1dGhvcj5MaXN0b248L0F1dGhvcj48WWVhcj4yMDAzPC9ZZWFyPjxS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</w:fldData>
        </w:fldChar>
      </w:r>
      <w:r w:rsidR="00267856">
        <w:rPr>
          <w:rFonts w:ascii="Arial" w:hAnsi="Arial"/>
        </w:rPr>
        <w:instrText xml:space="preserve"> ADDIN EN.CITE.DATA </w:instrText>
      </w:r>
      <w:r w:rsidR="00267856">
        <w:rPr>
          <w:rFonts w:ascii="Arial" w:hAnsi="Arial"/>
        </w:rPr>
      </w:r>
      <w:r w:rsidR="00267856">
        <w:rPr>
          <w:rFonts w:ascii="Arial" w:hAnsi="Arial"/>
        </w:rPr>
        <w:fldChar w:fldCharType="end"/>
      </w:r>
      <w:r w:rsidR="00267856">
        <w:rPr>
          <w:rFonts w:ascii="Arial" w:hAnsi="Arial"/>
        </w:rPr>
      </w:r>
      <w:r w:rsidR="00267856">
        <w:rPr>
          <w:rFonts w:ascii="Arial" w:hAnsi="Arial"/>
        </w:rPr>
        <w:fldChar w:fldCharType="separate"/>
      </w:r>
      <w:r w:rsidR="00267856">
        <w:rPr>
          <w:rFonts w:ascii="Arial" w:hAnsi="Arial"/>
          <w:noProof/>
        </w:rPr>
        <w:t>(</w:t>
      </w:r>
      <w:hyperlink w:anchor="_ENREF_29" w:tooltip="Liston, 2003 #138" w:history="1">
        <w:r w:rsidR="009C25DE">
          <w:rPr>
            <w:rFonts w:ascii="Arial" w:hAnsi="Arial"/>
            <w:noProof/>
          </w:rPr>
          <w:t>Liston et al., 2003</w:t>
        </w:r>
      </w:hyperlink>
      <w:r w:rsidR="00267856">
        <w:rPr>
          <w:rFonts w:ascii="Arial" w:hAnsi="Arial"/>
          <w:noProof/>
        </w:rPr>
        <w:t xml:space="preserve">; </w:t>
      </w:r>
      <w:hyperlink w:anchor="_ENREF_37" w:tooltip="Mathis, 2009 #137" w:history="1">
        <w:r w:rsidR="009C25DE">
          <w:rPr>
            <w:rFonts w:ascii="Arial" w:hAnsi="Arial"/>
            <w:noProof/>
          </w:rPr>
          <w:t>Mathis and Benoist, 2009</w:t>
        </w:r>
      </w:hyperlink>
      <w:r w:rsidR="00267856">
        <w:rPr>
          <w:rFonts w:ascii="Arial" w:hAnsi="Arial"/>
          <w:noProof/>
        </w:rPr>
        <w:t>)</w:t>
      </w:r>
      <w:r w:rsidR="00267856">
        <w:rPr>
          <w:rFonts w:ascii="Arial" w:hAnsi="Arial"/>
        </w:rPr>
        <w:fldChar w:fldCharType="end"/>
      </w:r>
      <w:r w:rsidR="008C0B5A" w:rsidRPr="005E3E91">
        <w:rPr>
          <w:rFonts w:ascii="Arial" w:hAnsi="Arial"/>
        </w:rPr>
        <w:t xml:space="preserve">. </w:t>
      </w:r>
      <w:r w:rsidR="00D3313F" w:rsidRPr="005E3E91">
        <w:rPr>
          <w:rFonts w:ascii="Arial" w:hAnsi="Arial"/>
        </w:rPr>
        <w:t>O</w:t>
      </w:r>
      <w:r w:rsidR="00A31C4F" w:rsidRPr="005E3E91">
        <w:rPr>
          <w:rFonts w:ascii="Arial" w:hAnsi="Arial"/>
        </w:rPr>
        <w:t xml:space="preserve">ur findings that </w:t>
      </w:r>
      <w:r w:rsidR="00300D82" w:rsidRPr="005E3E91">
        <w:rPr>
          <w:rFonts w:ascii="Arial" w:hAnsi="Arial"/>
        </w:rPr>
        <w:t xml:space="preserve">AIRE </w:t>
      </w:r>
      <w:r w:rsidR="0012281F" w:rsidRPr="005E3E91">
        <w:rPr>
          <w:rFonts w:ascii="Arial" w:hAnsi="Arial"/>
        </w:rPr>
        <w:t xml:space="preserve">limits the peripheral expansion of </w:t>
      </w:r>
      <w:r w:rsidR="00300D82" w:rsidRPr="005E3E91">
        <w:rPr>
          <w:rFonts w:ascii="Arial" w:hAnsi="Arial"/>
        </w:rPr>
        <w:t>nT</w:t>
      </w:r>
      <w:r w:rsidR="00300D82" w:rsidRPr="005E3E91">
        <w:rPr>
          <w:rFonts w:ascii="Arial" w:hAnsi="Arial"/>
          <w:vertAlign w:val="subscript"/>
        </w:rPr>
        <w:t>FH</w:t>
      </w:r>
      <w:r w:rsidR="00300D82" w:rsidRPr="005E3E91">
        <w:rPr>
          <w:rFonts w:ascii="Arial" w:hAnsi="Arial"/>
        </w:rPr>
        <w:t xml:space="preserve"> </w:t>
      </w:r>
      <w:r w:rsidR="00A31C4F" w:rsidRPr="005E3E91">
        <w:rPr>
          <w:rFonts w:ascii="Arial" w:hAnsi="Arial"/>
        </w:rPr>
        <w:t xml:space="preserve">is consistent </w:t>
      </w:r>
      <w:r w:rsidR="00D3313F" w:rsidRPr="005E3E91">
        <w:rPr>
          <w:rFonts w:ascii="Arial" w:hAnsi="Arial"/>
        </w:rPr>
        <w:t>the prototypical role of AIRE in limiting autoimmunity</w:t>
      </w:r>
      <w:r w:rsidR="00666D8E" w:rsidRPr="005E3E91">
        <w:rPr>
          <w:rFonts w:ascii="Arial" w:hAnsi="Arial"/>
        </w:rPr>
        <w:t>. H</w:t>
      </w:r>
      <w:r w:rsidR="00D3313F" w:rsidRPr="005E3E91">
        <w:rPr>
          <w:rFonts w:ascii="Arial" w:hAnsi="Arial"/>
        </w:rPr>
        <w:t xml:space="preserve">owever, </w:t>
      </w:r>
      <w:r w:rsidR="00300D82" w:rsidRPr="005E3E91">
        <w:rPr>
          <w:rFonts w:ascii="Arial" w:hAnsi="Arial"/>
        </w:rPr>
        <w:t xml:space="preserve">we also found that AIRE </w:t>
      </w:r>
      <w:r w:rsidR="006F08D9" w:rsidRPr="005E3E91">
        <w:rPr>
          <w:rFonts w:ascii="Arial" w:hAnsi="Arial"/>
        </w:rPr>
        <w:t>has the opposite effect in the thymus</w:t>
      </w:r>
      <w:r w:rsidR="00494A70" w:rsidRPr="005E3E91">
        <w:rPr>
          <w:rFonts w:ascii="Arial" w:hAnsi="Arial"/>
        </w:rPr>
        <w:t xml:space="preserve"> where it is</w:t>
      </w:r>
      <w:r w:rsidR="006F08D9" w:rsidRPr="005E3E91">
        <w:rPr>
          <w:rFonts w:ascii="Arial" w:hAnsi="Arial"/>
        </w:rPr>
        <w:t xml:space="preserve"> required</w:t>
      </w:r>
      <w:r w:rsidR="00A31C4F" w:rsidRPr="005E3E91">
        <w:rPr>
          <w:rFonts w:ascii="Arial" w:hAnsi="Arial"/>
        </w:rPr>
        <w:t xml:space="preserve"> </w:t>
      </w:r>
      <w:r w:rsidR="006F08D9" w:rsidRPr="005E3E91">
        <w:rPr>
          <w:rFonts w:ascii="Arial" w:hAnsi="Arial"/>
        </w:rPr>
        <w:t>for</w:t>
      </w:r>
      <w:r w:rsidR="00A31C4F" w:rsidRPr="005E3E91">
        <w:rPr>
          <w:rFonts w:ascii="Arial" w:hAnsi="Arial"/>
        </w:rPr>
        <w:t xml:space="preserve"> the </w:t>
      </w:r>
      <w:r w:rsidR="006F08D9" w:rsidRPr="005E3E91">
        <w:rPr>
          <w:rFonts w:ascii="Arial" w:hAnsi="Arial"/>
        </w:rPr>
        <w:t xml:space="preserve">development of </w:t>
      </w:r>
      <w:r w:rsidR="00300D82" w:rsidRPr="005E3E91">
        <w:rPr>
          <w:rFonts w:ascii="Arial" w:hAnsi="Arial"/>
        </w:rPr>
        <w:t>nT</w:t>
      </w:r>
      <w:r w:rsidR="00300D82" w:rsidRPr="005E3E91">
        <w:rPr>
          <w:rFonts w:ascii="Arial" w:hAnsi="Arial"/>
          <w:vertAlign w:val="subscript"/>
        </w:rPr>
        <w:t>FH</w:t>
      </w:r>
      <w:r w:rsidR="00494A70" w:rsidRPr="005E3E91">
        <w:rPr>
          <w:rFonts w:ascii="Arial" w:hAnsi="Arial"/>
        </w:rPr>
        <w:t>.</w:t>
      </w:r>
      <w:r w:rsidR="006F08D9" w:rsidRPr="005E3E91">
        <w:rPr>
          <w:rFonts w:ascii="Arial" w:hAnsi="Arial"/>
        </w:rPr>
        <w:t xml:space="preserve"> </w:t>
      </w:r>
      <w:r w:rsidR="00A65827" w:rsidRPr="005E3E91">
        <w:rPr>
          <w:rFonts w:ascii="Arial" w:hAnsi="Arial"/>
        </w:rPr>
        <w:t xml:space="preserve">This almost complete dependence </w:t>
      </w:r>
      <w:r w:rsidR="00D073AF" w:rsidRPr="005E3E91">
        <w:rPr>
          <w:rFonts w:ascii="Arial" w:hAnsi="Arial"/>
        </w:rPr>
        <w:t>on</w:t>
      </w:r>
      <w:r w:rsidR="00A65827" w:rsidRPr="005E3E91">
        <w:rPr>
          <w:rFonts w:ascii="Arial" w:hAnsi="Arial"/>
        </w:rPr>
        <w:t xml:space="preserve"> AIRE </w:t>
      </w:r>
      <w:r w:rsidR="006967BB">
        <w:rPr>
          <w:rFonts w:ascii="Arial" w:hAnsi="Arial"/>
        </w:rPr>
        <w:t>supports</w:t>
      </w:r>
      <w:r w:rsidR="00F749A6" w:rsidRPr="005E3E91">
        <w:rPr>
          <w:rFonts w:ascii="Arial" w:hAnsi="Arial"/>
        </w:rPr>
        <w:t xml:space="preserve"> </w:t>
      </w:r>
      <w:r w:rsidR="005F7F38">
        <w:rPr>
          <w:rFonts w:ascii="Arial" w:hAnsi="Arial"/>
        </w:rPr>
        <w:t xml:space="preserve">its </w:t>
      </w:r>
      <w:r w:rsidR="00D073AF" w:rsidRPr="005E3E91">
        <w:rPr>
          <w:rFonts w:ascii="Arial" w:hAnsi="Arial"/>
        </w:rPr>
        <w:t>critical r</w:t>
      </w:r>
      <w:r w:rsidR="00A65827" w:rsidRPr="005E3E91">
        <w:rPr>
          <w:rFonts w:ascii="Arial" w:hAnsi="Arial"/>
        </w:rPr>
        <w:t xml:space="preserve">ole in the positive selection </w:t>
      </w:r>
      <w:r w:rsidR="00D073AF" w:rsidRPr="005E3E91">
        <w:rPr>
          <w:rFonts w:ascii="Arial" w:hAnsi="Arial"/>
        </w:rPr>
        <w:t xml:space="preserve">of </w:t>
      </w:r>
      <w:r w:rsidR="00267856" w:rsidRPr="005E3E91">
        <w:rPr>
          <w:rFonts w:ascii="Arial" w:hAnsi="Arial"/>
        </w:rPr>
        <w:t>nT</w:t>
      </w:r>
      <w:r w:rsidR="00267856" w:rsidRPr="005E3E91">
        <w:rPr>
          <w:rFonts w:ascii="Arial" w:hAnsi="Arial"/>
          <w:vertAlign w:val="subscript"/>
        </w:rPr>
        <w:t>FH</w:t>
      </w:r>
      <w:r w:rsidR="005F7F38">
        <w:rPr>
          <w:rFonts w:ascii="Arial" w:hAnsi="Arial"/>
        </w:rPr>
        <w:t xml:space="preserve">. </w:t>
      </w:r>
      <w:r w:rsidR="00363F03" w:rsidRPr="005E3E91">
        <w:rPr>
          <w:rFonts w:ascii="Arial" w:hAnsi="Arial"/>
        </w:rPr>
        <w:t xml:space="preserve">AIRE induces promiscuous gene expression </w:t>
      </w:r>
      <w:r w:rsidR="00F749A6">
        <w:rPr>
          <w:rFonts w:ascii="Arial" w:hAnsi="Arial"/>
        </w:rPr>
        <w:t xml:space="preserve">in a mosaic manner </w:t>
      </w:r>
      <w:r w:rsidR="00363F03" w:rsidRPr="005E3E91">
        <w:rPr>
          <w:rFonts w:ascii="Arial" w:hAnsi="Arial"/>
        </w:rPr>
        <w:t>with any given TEC express</w:t>
      </w:r>
      <w:r w:rsidR="00F749A6">
        <w:rPr>
          <w:rFonts w:ascii="Arial" w:hAnsi="Arial"/>
        </w:rPr>
        <w:t>es</w:t>
      </w:r>
      <w:r w:rsidR="00363F03" w:rsidRPr="005E3E91">
        <w:rPr>
          <w:rFonts w:ascii="Arial" w:hAnsi="Arial"/>
        </w:rPr>
        <w:t xml:space="preserve"> only 1-3% of PTAs (</w:t>
      </w:r>
      <w:r w:rsidR="00363F03" w:rsidRPr="005E3E91">
        <w:rPr>
          <w:rFonts w:ascii="Arial" w:hAnsi="Arial"/>
          <w:highlight w:val="yellow"/>
        </w:rPr>
        <w:t>XXX</w:t>
      </w:r>
      <w:r w:rsidR="00363F03" w:rsidRPr="005E3E91">
        <w:rPr>
          <w:rFonts w:ascii="Arial" w:hAnsi="Arial"/>
        </w:rPr>
        <w:t xml:space="preserve">). </w:t>
      </w:r>
      <w:r w:rsidR="009E5B9D">
        <w:rPr>
          <w:rFonts w:ascii="Arial" w:hAnsi="Arial"/>
        </w:rPr>
        <w:t>T</w:t>
      </w:r>
      <w:r w:rsidR="00363F03" w:rsidRPr="009C25DE">
        <w:rPr>
          <w:rFonts w:ascii="Arial" w:hAnsi="Arial"/>
          <w:color w:val="000000" w:themeColor="text1"/>
        </w:rPr>
        <w:t xml:space="preserve">he extreme degree to which the gene dosage of AIRE controls </w:t>
      </w:r>
      <w:r w:rsidR="00D528D8">
        <w:rPr>
          <w:rFonts w:ascii="Arial" w:hAnsi="Arial"/>
          <w:color w:val="000000" w:themeColor="text1"/>
        </w:rPr>
        <w:t xml:space="preserve">thymic </w:t>
      </w:r>
      <w:r w:rsidR="00363F03" w:rsidRPr="009C25DE">
        <w:rPr>
          <w:rFonts w:ascii="Arial" w:hAnsi="Arial"/>
          <w:color w:val="000000" w:themeColor="text1"/>
        </w:rPr>
        <w:t>nT</w:t>
      </w:r>
      <w:r w:rsidR="00363F03" w:rsidRPr="009C25DE">
        <w:rPr>
          <w:rFonts w:ascii="Arial" w:hAnsi="Arial"/>
          <w:color w:val="000000" w:themeColor="text1"/>
          <w:vertAlign w:val="subscript"/>
        </w:rPr>
        <w:t>FH</w:t>
      </w:r>
      <w:r w:rsidR="00363F03" w:rsidRPr="009C25DE">
        <w:rPr>
          <w:rFonts w:ascii="Arial" w:hAnsi="Arial"/>
          <w:color w:val="000000" w:themeColor="text1"/>
        </w:rPr>
        <w:t xml:space="preserve"> </w:t>
      </w:r>
      <w:r w:rsidR="00FF3197">
        <w:rPr>
          <w:rFonts w:ascii="Arial" w:hAnsi="Arial"/>
          <w:color w:val="000000" w:themeColor="text1"/>
        </w:rPr>
        <w:t xml:space="preserve">may suggest </w:t>
      </w:r>
      <w:r w:rsidR="00240F42">
        <w:rPr>
          <w:rFonts w:ascii="Arial" w:hAnsi="Arial"/>
          <w:color w:val="000000" w:themeColor="text1"/>
        </w:rPr>
        <w:t xml:space="preserve">that mosaic expression can cause </w:t>
      </w:r>
      <w:r w:rsidR="00FF3197">
        <w:rPr>
          <w:rFonts w:ascii="Arial" w:hAnsi="Arial"/>
          <w:color w:val="000000" w:themeColor="text1"/>
        </w:rPr>
        <w:t xml:space="preserve">T cells </w:t>
      </w:r>
      <w:r w:rsidR="00240F42">
        <w:rPr>
          <w:rFonts w:ascii="Arial" w:hAnsi="Arial"/>
          <w:color w:val="000000" w:themeColor="text1"/>
        </w:rPr>
        <w:t xml:space="preserve">that are ultimately capable of effector functions to be </w:t>
      </w:r>
      <w:r w:rsidR="005F7F38">
        <w:rPr>
          <w:rFonts w:ascii="Arial" w:hAnsi="Arial"/>
          <w:color w:val="000000" w:themeColor="text1"/>
        </w:rPr>
        <w:t>negatively</w:t>
      </w:r>
      <w:r w:rsidR="00240F42">
        <w:rPr>
          <w:rFonts w:ascii="Arial" w:hAnsi="Arial"/>
          <w:color w:val="000000" w:themeColor="text1"/>
        </w:rPr>
        <w:t xml:space="preserve"> selected by PTA on TEC</w:t>
      </w:r>
      <w:r w:rsidR="005F7F38">
        <w:rPr>
          <w:rFonts w:ascii="Arial" w:hAnsi="Arial"/>
          <w:color w:val="000000" w:themeColor="text1"/>
        </w:rPr>
        <w:t>,</w:t>
      </w:r>
      <w:r w:rsidR="00240F42">
        <w:rPr>
          <w:rFonts w:ascii="Arial" w:hAnsi="Arial"/>
          <w:color w:val="000000" w:themeColor="text1"/>
        </w:rPr>
        <w:t xml:space="preserve"> but </w:t>
      </w:r>
      <w:r w:rsidR="005F7F38">
        <w:rPr>
          <w:rFonts w:ascii="Arial" w:hAnsi="Arial"/>
          <w:color w:val="000000" w:themeColor="text1"/>
        </w:rPr>
        <w:t>impairs positive</w:t>
      </w:r>
      <w:r w:rsidR="00FF3197">
        <w:rPr>
          <w:rFonts w:ascii="Arial" w:hAnsi="Arial"/>
          <w:color w:val="000000" w:themeColor="text1"/>
        </w:rPr>
        <w:t xml:space="preserve"> selection</w:t>
      </w:r>
      <w:r w:rsidR="005F7F38">
        <w:rPr>
          <w:rFonts w:ascii="Arial" w:hAnsi="Arial"/>
          <w:color w:val="000000" w:themeColor="text1"/>
        </w:rPr>
        <w:t xml:space="preserve"> of nT</w:t>
      </w:r>
      <w:r w:rsidR="005F7F38" w:rsidRPr="005F7F38">
        <w:rPr>
          <w:rFonts w:ascii="Arial" w:hAnsi="Arial"/>
          <w:color w:val="000000" w:themeColor="text1"/>
          <w:vertAlign w:val="subscript"/>
        </w:rPr>
        <w:t xml:space="preserve">FH </w:t>
      </w:r>
      <w:r w:rsidR="005F7F38">
        <w:rPr>
          <w:rFonts w:ascii="Arial" w:hAnsi="Arial"/>
          <w:color w:val="000000" w:themeColor="text1"/>
        </w:rPr>
        <w:t>and nT</w:t>
      </w:r>
      <w:r w:rsidR="005F7F38" w:rsidRPr="005F7F38">
        <w:rPr>
          <w:rFonts w:ascii="Arial" w:hAnsi="Arial"/>
          <w:color w:val="000000" w:themeColor="text1"/>
          <w:vertAlign w:val="subscript"/>
        </w:rPr>
        <w:t>REG</w:t>
      </w:r>
      <w:r w:rsidR="005F7F38">
        <w:rPr>
          <w:rFonts w:ascii="Arial" w:hAnsi="Arial"/>
          <w:color w:val="000000" w:themeColor="text1"/>
        </w:rPr>
        <w:t xml:space="preserve">. </w:t>
      </w:r>
    </w:p>
    <w:p w14:paraId="7B78916D" w14:textId="13DDD84A" w:rsidR="00157466" w:rsidRPr="009C25DE" w:rsidRDefault="00267856">
      <w:pPr>
        <w:widowControl w:val="0"/>
        <w:autoSpaceDE w:val="0"/>
        <w:autoSpaceDN w:val="0"/>
        <w:adjustRightInd w:val="0"/>
        <w:spacing w:after="120" w:line="360" w:lineRule="auto"/>
        <w:rPr>
          <w:rFonts w:cs="Trade Gothic LT Std"/>
          <w:b/>
          <w:bCs/>
          <w:color w:val="000000" w:themeColor="text1"/>
          <w:sz w:val="18"/>
          <w:szCs w:val="18"/>
        </w:rPr>
      </w:pPr>
      <w:r w:rsidRPr="005E3E91">
        <w:rPr>
          <w:rFonts w:ascii="Arial" w:hAnsi="Arial"/>
        </w:rPr>
        <w:t>These</w:t>
      </w:r>
      <w:r w:rsidR="00D073AF" w:rsidRPr="005E3E91">
        <w:rPr>
          <w:rFonts w:ascii="Arial" w:hAnsi="Arial"/>
        </w:rPr>
        <w:t xml:space="preserve"> </w:t>
      </w:r>
      <w:r w:rsidR="00D35427" w:rsidRPr="005E3E91">
        <w:rPr>
          <w:rFonts w:ascii="Arial" w:hAnsi="Arial"/>
        </w:rPr>
        <w:t xml:space="preserve">behaviors show parallels </w:t>
      </w:r>
      <w:r w:rsidR="005A3A6E" w:rsidRPr="005E3E91">
        <w:rPr>
          <w:rFonts w:ascii="Arial" w:hAnsi="Arial"/>
        </w:rPr>
        <w:t xml:space="preserve">with findings </w:t>
      </w:r>
      <w:r w:rsidR="00363F03">
        <w:rPr>
          <w:rFonts w:ascii="Arial" w:hAnsi="Arial"/>
        </w:rPr>
        <w:t>for</w:t>
      </w:r>
      <w:r w:rsidR="005A3A6E" w:rsidRPr="005E3E91">
        <w:rPr>
          <w:rFonts w:ascii="Arial" w:hAnsi="Arial"/>
        </w:rPr>
        <w:t xml:space="preserve"> </w:t>
      </w:r>
      <w:r w:rsidR="00363F03">
        <w:rPr>
          <w:rFonts w:ascii="Arial" w:hAnsi="Arial"/>
        </w:rPr>
        <w:t>FoxP3</w:t>
      </w:r>
      <w:r w:rsidR="00363F03" w:rsidRPr="005F7F38">
        <w:rPr>
          <w:rFonts w:ascii="Arial" w:hAnsi="Arial"/>
          <w:vertAlign w:val="superscript"/>
        </w:rPr>
        <w:t>+</w:t>
      </w:r>
      <w:r w:rsidR="00363F03">
        <w:rPr>
          <w:rFonts w:ascii="Arial" w:hAnsi="Arial"/>
        </w:rPr>
        <w:t xml:space="preserve"> </w:t>
      </w:r>
      <w:r w:rsidR="00D35427" w:rsidRPr="005E3E91">
        <w:rPr>
          <w:rFonts w:ascii="Arial" w:hAnsi="Arial"/>
        </w:rPr>
        <w:t>T</w:t>
      </w:r>
      <w:r w:rsidR="00D35427" w:rsidRPr="005E3E91">
        <w:rPr>
          <w:rFonts w:ascii="Arial" w:hAnsi="Arial"/>
          <w:vertAlign w:val="subscript"/>
        </w:rPr>
        <w:t>REG</w:t>
      </w:r>
      <w:r w:rsidR="00D35427" w:rsidRPr="005E3E91">
        <w:rPr>
          <w:rFonts w:ascii="Arial" w:hAnsi="Arial"/>
        </w:rPr>
        <w:t xml:space="preserve"> </w:t>
      </w:r>
      <w:r>
        <w:rPr>
          <w:rFonts w:ascii="Arial" w:hAnsi="Arial"/>
        </w:rPr>
        <w:fldChar w:fldCharType="begin">
          <w:fldData xml:space="preserve">PEVuZE5vdGU+PENpdGU+PEF1dGhvcj5NYWxjaG93PC9BdXRob3I+PFllYXI+MjAxMzwvWWVhcj48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</w:fldData>
        </w:fldChar>
      </w:r>
      <w:r w:rsidR="009F6E71">
        <w:rPr>
          <w:rFonts w:ascii="Arial" w:hAnsi="Arial"/>
        </w:rPr>
        <w:instrText xml:space="preserve"> ADDIN EN.CITE </w:instrText>
      </w:r>
      <w:r w:rsidR="009F6E71">
        <w:rPr>
          <w:rFonts w:ascii="Arial" w:hAnsi="Arial"/>
        </w:rPr>
        <w:fldChar w:fldCharType="begin">
          <w:fldData xml:space="preserve">PEVuZE5vdGU+PENpdGU+PEF1dGhvcj5NYWxjaG93PC9BdXRob3I+PFllYXI+MjAxMzwvWWVhcj48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</w:fldData>
        </w:fldChar>
      </w:r>
      <w:r w:rsidR="009F6E71">
        <w:rPr>
          <w:rFonts w:ascii="Arial" w:hAnsi="Arial"/>
        </w:rPr>
        <w:instrText xml:space="preserve"> ADDIN EN.CITE.DATA </w:instrText>
      </w:r>
      <w:r w:rsidR="009F6E71">
        <w:rPr>
          <w:rFonts w:ascii="Arial" w:hAnsi="Arial"/>
        </w:rPr>
      </w:r>
      <w:r w:rsidR="009F6E71">
        <w:rPr>
          <w:rFonts w:ascii="Arial" w:hAnsi="Arial"/>
        </w:rPr>
        <w:fldChar w:fldCharType="end"/>
      </w:r>
      <w:r>
        <w:rPr>
          <w:rFonts w:ascii="Arial" w:hAnsi="Arial"/>
        </w:rPr>
      </w:r>
      <w:r>
        <w:rPr>
          <w:rFonts w:ascii="Arial" w:hAnsi="Arial"/>
        </w:rPr>
        <w:fldChar w:fldCharType="separate"/>
      </w:r>
      <w:r w:rsidR="009F6E71">
        <w:rPr>
          <w:rFonts w:ascii="Arial" w:hAnsi="Arial"/>
          <w:noProof/>
        </w:rPr>
        <w:t>(</w:t>
      </w:r>
      <w:hyperlink w:anchor="_ENREF_35" w:tooltip="Malchow, 2013 #136" w:history="1">
        <w:r w:rsidR="009C25DE">
          <w:rPr>
            <w:rFonts w:ascii="Arial" w:hAnsi="Arial"/>
            <w:noProof/>
          </w:rPr>
          <w:t>Malchow et al., 2013</w:t>
        </w:r>
      </w:hyperlink>
      <w:r w:rsidR="009F6E71">
        <w:rPr>
          <w:rFonts w:ascii="Arial" w:hAnsi="Arial"/>
          <w:noProof/>
        </w:rPr>
        <w:t>)</w:t>
      </w:r>
      <w:r>
        <w:rPr>
          <w:rFonts w:ascii="Arial" w:hAnsi="Arial"/>
        </w:rPr>
        <w:fldChar w:fldCharType="end"/>
      </w:r>
      <w:r w:rsidR="005A3A6E" w:rsidRPr="009C25DE">
        <w:rPr>
          <w:rFonts w:ascii="Arial" w:hAnsi="Arial"/>
          <w:color w:val="000000" w:themeColor="text1"/>
        </w:rPr>
        <w:t xml:space="preserve"> </w:t>
      </w:r>
      <w:r w:rsidR="005F7F38">
        <w:rPr>
          <w:rFonts w:ascii="Arial" w:hAnsi="Arial" w:cs="Arial"/>
          <w:color w:val="000000" w:themeColor="text1"/>
        </w:rPr>
        <w:t xml:space="preserve">Both </w:t>
      </w:r>
      <w:r w:rsidR="00717744" w:rsidRPr="005F7F38">
        <w:rPr>
          <w:rFonts w:ascii="Arial" w:hAnsi="Arial" w:cs="Arial"/>
          <w:color w:val="000000" w:themeColor="text1"/>
        </w:rPr>
        <w:t>nT</w:t>
      </w:r>
      <w:r w:rsidR="00717744" w:rsidRPr="005F7F38">
        <w:rPr>
          <w:rFonts w:ascii="Arial" w:hAnsi="Arial" w:cs="Arial"/>
          <w:color w:val="000000" w:themeColor="text1"/>
          <w:vertAlign w:val="subscript"/>
        </w:rPr>
        <w:t>FH</w:t>
      </w:r>
      <w:r w:rsidR="00717744" w:rsidRPr="005F7F38">
        <w:rPr>
          <w:rFonts w:ascii="Arial" w:hAnsi="Arial" w:cs="Arial"/>
          <w:color w:val="000000" w:themeColor="text1"/>
        </w:rPr>
        <w:t xml:space="preserve"> and T</w:t>
      </w:r>
      <w:r w:rsidR="00717744" w:rsidRPr="005F7F38">
        <w:rPr>
          <w:rFonts w:ascii="Arial" w:hAnsi="Arial" w:cs="Arial"/>
          <w:color w:val="000000" w:themeColor="text1"/>
          <w:vertAlign w:val="subscript"/>
        </w:rPr>
        <w:t xml:space="preserve">REG </w:t>
      </w:r>
      <w:r w:rsidR="00F07B7C" w:rsidRPr="005F7F38">
        <w:rPr>
          <w:rFonts w:ascii="Arial" w:hAnsi="Arial" w:cs="Arial"/>
          <w:color w:val="000000" w:themeColor="text1"/>
        </w:rPr>
        <w:t xml:space="preserve">develop </w:t>
      </w:r>
      <w:r w:rsidR="00717744" w:rsidRPr="005F7F38">
        <w:rPr>
          <w:rFonts w:ascii="Arial" w:hAnsi="Arial" w:cs="Arial"/>
          <w:color w:val="000000" w:themeColor="text1"/>
        </w:rPr>
        <w:t>and are activated by weak basal stimuli that result in app</w:t>
      </w:r>
      <w:r w:rsidR="005F7F38">
        <w:rPr>
          <w:rFonts w:ascii="Arial" w:hAnsi="Arial" w:cs="Arial"/>
          <w:color w:val="000000" w:themeColor="text1"/>
        </w:rPr>
        <w:t xml:space="preserve">reciable thymic and peripheral </w:t>
      </w:r>
      <w:r w:rsidR="00717744" w:rsidRPr="005F7F38">
        <w:rPr>
          <w:rFonts w:ascii="Arial" w:hAnsi="Arial" w:cs="Arial"/>
          <w:color w:val="000000" w:themeColor="text1"/>
        </w:rPr>
        <w:t>frequencies starting in early post-natal life that exceed other natural T cell populations</w:t>
      </w:r>
      <w:r w:rsidR="000818DF" w:rsidRPr="005F7F38">
        <w:rPr>
          <w:rFonts w:ascii="Arial" w:hAnsi="Arial" w:cs="Arial"/>
          <w:color w:val="000000" w:themeColor="text1"/>
        </w:rPr>
        <w:t xml:space="preserve">. </w:t>
      </w:r>
      <w:r w:rsidR="00157466" w:rsidRPr="005F7F38">
        <w:rPr>
          <w:rFonts w:ascii="Arial" w:hAnsi="Arial" w:cs="Arial"/>
          <w:color w:val="000000" w:themeColor="text1"/>
        </w:rPr>
        <w:t>In agreement with recent reports</w:t>
      </w:r>
      <w:r w:rsidR="002666A6" w:rsidRPr="005F7F38">
        <w:rPr>
          <w:rFonts w:ascii="Arial" w:hAnsi="Arial" w:cs="Arial"/>
          <w:color w:val="000000" w:themeColor="text1"/>
        </w:rPr>
        <w:t xml:space="preserve"> </w:t>
      </w:r>
      <w:r w:rsidR="00157466" w:rsidRPr="005F7F38">
        <w:rPr>
          <w:rFonts w:ascii="Arial" w:hAnsi="Arial" w:cs="Arial"/>
          <w:color w:val="000000" w:themeColor="text1"/>
        </w:rPr>
        <w:fldChar w:fldCharType="begin">
          <w:fldData xml:space="preserve">PEVuZE5vdGU+PENpdGU+PEF1dGhvcj5XaW5nPC9BdXRob3I+PFllYXI+MjAxNDwvWWVhcj48UmVj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=
</w:fldData>
        </w:fldChar>
      </w:r>
      <w:r w:rsidR="007203C0" w:rsidRPr="005F7F38">
        <w:rPr>
          <w:rFonts w:ascii="Arial" w:hAnsi="Arial" w:cs="Arial"/>
          <w:color w:val="000000" w:themeColor="text1"/>
        </w:rPr>
        <w:instrText xml:space="preserve"> ADDIN EN.CITE </w:instrText>
      </w:r>
      <w:r w:rsidR="007203C0" w:rsidRPr="005F7F38">
        <w:rPr>
          <w:rFonts w:ascii="Arial" w:hAnsi="Arial" w:cs="Arial"/>
          <w:color w:val="000000" w:themeColor="text1"/>
        </w:rPr>
        <w:fldChar w:fldCharType="begin">
          <w:fldData xml:space="preserve">PEVuZE5vdGU+PENpdGU+PEF1dGhvcj5XaW5nPC9BdXRob3I+PFllYXI+MjAxNDwvWWVhcj48UmVj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=
</w:fldData>
        </w:fldChar>
      </w:r>
      <w:r w:rsidR="007203C0" w:rsidRPr="005F7F38">
        <w:rPr>
          <w:rFonts w:ascii="Arial" w:hAnsi="Arial" w:cs="Arial"/>
          <w:color w:val="000000" w:themeColor="text1"/>
        </w:rPr>
        <w:instrText xml:space="preserve"> ADDIN EN.CITE.DATA </w:instrText>
      </w:r>
      <w:r w:rsidR="007203C0" w:rsidRPr="005F7F38">
        <w:rPr>
          <w:rFonts w:ascii="Arial" w:hAnsi="Arial" w:cs="Arial"/>
          <w:color w:val="000000" w:themeColor="text1"/>
        </w:rPr>
      </w:r>
      <w:r w:rsidR="007203C0" w:rsidRPr="005F7F38">
        <w:rPr>
          <w:rFonts w:ascii="Arial" w:hAnsi="Arial" w:cs="Arial"/>
          <w:color w:val="000000" w:themeColor="text1"/>
        </w:rPr>
        <w:fldChar w:fldCharType="end"/>
      </w:r>
      <w:r w:rsidR="00157466" w:rsidRPr="005F7F38">
        <w:rPr>
          <w:rFonts w:ascii="Arial" w:hAnsi="Arial" w:cs="Arial"/>
          <w:color w:val="000000" w:themeColor="text1"/>
        </w:rPr>
      </w:r>
      <w:r w:rsidR="00157466" w:rsidRPr="005F7F38">
        <w:rPr>
          <w:rFonts w:ascii="Arial" w:hAnsi="Arial" w:cs="Arial"/>
          <w:color w:val="000000" w:themeColor="text1"/>
        </w:rPr>
        <w:fldChar w:fldCharType="separate"/>
      </w:r>
      <w:r w:rsidR="007203C0" w:rsidRPr="005F7F38">
        <w:rPr>
          <w:rFonts w:ascii="Arial" w:hAnsi="Arial" w:cs="Arial"/>
          <w:noProof/>
          <w:color w:val="000000" w:themeColor="text1"/>
        </w:rPr>
        <w:t>(</w:t>
      </w:r>
      <w:hyperlink w:anchor="_ENREF_21" w:tooltip="Iwamoto, 2014 #41" w:history="1">
        <w:r w:rsidR="009C25DE" w:rsidRPr="005F7F38">
          <w:rPr>
            <w:rFonts w:ascii="Arial" w:hAnsi="Arial" w:cs="Arial"/>
            <w:noProof/>
            <w:color w:val="000000" w:themeColor="text1"/>
          </w:rPr>
          <w:t>Iwamoto et al., 2014</w:t>
        </w:r>
      </w:hyperlink>
      <w:r w:rsidR="007203C0" w:rsidRPr="005F7F38">
        <w:rPr>
          <w:rFonts w:ascii="Arial" w:hAnsi="Arial" w:cs="Arial"/>
          <w:noProof/>
          <w:color w:val="000000" w:themeColor="text1"/>
        </w:rPr>
        <w:t xml:space="preserve">; </w:t>
      </w:r>
      <w:hyperlink w:anchor="_ENREF_64" w:tooltip="Wing, 2014 #52" w:history="1">
        <w:r w:rsidR="009C25DE" w:rsidRPr="005F7F38">
          <w:rPr>
            <w:rFonts w:ascii="Arial" w:hAnsi="Arial" w:cs="Arial"/>
            <w:noProof/>
            <w:color w:val="000000" w:themeColor="text1"/>
          </w:rPr>
          <w:t>Wing et al., 2014</w:t>
        </w:r>
      </w:hyperlink>
      <w:r w:rsidR="007203C0" w:rsidRPr="005F7F38">
        <w:rPr>
          <w:rFonts w:ascii="Arial" w:hAnsi="Arial" w:cs="Arial"/>
          <w:noProof/>
          <w:color w:val="000000" w:themeColor="text1"/>
        </w:rPr>
        <w:t>)</w:t>
      </w:r>
      <w:r w:rsidR="00157466" w:rsidRPr="005F7F38">
        <w:rPr>
          <w:rFonts w:ascii="Arial" w:hAnsi="Arial" w:cs="Arial"/>
          <w:color w:val="000000" w:themeColor="text1"/>
        </w:rPr>
        <w:fldChar w:fldCharType="end"/>
      </w:r>
      <w:r w:rsidR="00157466" w:rsidRPr="005F7F38">
        <w:rPr>
          <w:rFonts w:ascii="Arial" w:hAnsi="Arial" w:cs="Arial"/>
          <w:color w:val="000000" w:themeColor="text1"/>
        </w:rPr>
        <w:t xml:space="preserve">, we have shown that the absence of </w:t>
      </w:r>
      <w:r w:rsidR="00913688" w:rsidRPr="005F7F38">
        <w:rPr>
          <w:rFonts w:ascii="Arial" w:hAnsi="Arial" w:cs="Arial"/>
          <w:color w:val="000000" w:themeColor="text1"/>
        </w:rPr>
        <w:t xml:space="preserve">FoxP3 causes a </w:t>
      </w:r>
      <w:r w:rsidR="00913688" w:rsidRPr="009C25DE">
        <w:rPr>
          <w:rFonts w:ascii="Arial" w:hAnsi="Arial" w:cs="Arial"/>
          <w:color w:val="000000" w:themeColor="text1"/>
        </w:rPr>
        <w:t xml:space="preserve">substantial increased in </w:t>
      </w:r>
      <w:r w:rsidR="00157466" w:rsidRPr="009C25DE">
        <w:rPr>
          <w:rFonts w:ascii="Arial" w:hAnsi="Arial" w:cs="Arial"/>
          <w:color w:val="000000" w:themeColor="text1"/>
        </w:rPr>
        <w:t>IL21-expressing T</w:t>
      </w:r>
      <w:r w:rsidR="00157466" w:rsidRPr="009C25DE">
        <w:rPr>
          <w:rFonts w:ascii="Arial" w:hAnsi="Arial" w:cs="Arial"/>
          <w:color w:val="000000" w:themeColor="text1"/>
          <w:vertAlign w:val="subscript"/>
        </w:rPr>
        <w:t>FH</w:t>
      </w:r>
      <w:r w:rsidR="00157466" w:rsidRPr="009C25DE">
        <w:rPr>
          <w:rFonts w:ascii="Arial" w:hAnsi="Arial" w:cs="Arial"/>
          <w:color w:val="000000" w:themeColor="text1"/>
        </w:rPr>
        <w:t xml:space="preserve"> </w:t>
      </w:r>
      <w:r w:rsidR="000818DF" w:rsidRPr="009C25DE">
        <w:rPr>
          <w:rFonts w:ascii="Arial" w:hAnsi="Arial" w:cs="Arial"/>
          <w:color w:val="000000" w:themeColor="text1"/>
        </w:rPr>
        <w:t>in the periphery</w:t>
      </w:r>
      <w:r w:rsidR="00157466" w:rsidRPr="009C25DE">
        <w:rPr>
          <w:rFonts w:ascii="Arial" w:hAnsi="Arial" w:cs="Arial"/>
          <w:color w:val="000000" w:themeColor="text1"/>
        </w:rPr>
        <w:t xml:space="preserve">. </w:t>
      </w:r>
      <w:r w:rsidR="00717744" w:rsidRPr="009C25DE">
        <w:rPr>
          <w:rFonts w:ascii="Arial" w:hAnsi="Arial" w:cs="Arial"/>
          <w:color w:val="000000" w:themeColor="text1"/>
        </w:rPr>
        <w:t>O</w:t>
      </w:r>
      <w:r w:rsidR="00485FC6" w:rsidRPr="009C25DE">
        <w:rPr>
          <w:rFonts w:ascii="Arial" w:hAnsi="Arial" w:cs="Arial"/>
          <w:color w:val="000000" w:themeColor="text1"/>
        </w:rPr>
        <w:t xml:space="preserve">ur finding </w:t>
      </w:r>
      <w:r w:rsidR="00085BE4">
        <w:rPr>
          <w:rFonts w:ascii="Arial" w:hAnsi="Arial" w:cs="Arial"/>
          <w:color w:val="000000" w:themeColor="text1"/>
        </w:rPr>
        <w:t>t</w:t>
      </w:r>
      <w:r w:rsidR="000818DF" w:rsidRPr="009C25DE">
        <w:rPr>
          <w:rFonts w:ascii="Arial" w:hAnsi="Arial" w:cs="Arial"/>
          <w:color w:val="000000" w:themeColor="text1"/>
        </w:rPr>
        <w:t xml:space="preserve">hat </w:t>
      </w:r>
      <w:r w:rsidR="00157466" w:rsidRPr="009C25DE">
        <w:rPr>
          <w:rFonts w:ascii="Arial" w:hAnsi="Arial" w:cs="Arial"/>
          <w:color w:val="000000" w:themeColor="text1"/>
        </w:rPr>
        <w:t>the most striking increases in the absence of T</w:t>
      </w:r>
      <w:r w:rsidR="00215C10" w:rsidRPr="009C25DE">
        <w:rPr>
          <w:rFonts w:ascii="Arial" w:hAnsi="Arial" w:cs="Arial"/>
          <w:color w:val="000000" w:themeColor="text1"/>
          <w:vertAlign w:val="subscript"/>
        </w:rPr>
        <w:t>REG</w:t>
      </w:r>
      <w:r w:rsidR="00157466" w:rsidRPr="009C25DE">
        <w:rPr>
          <w:rFonts w:ascii="Arial" w:hAnsi="Arial" w:cs="Arial"/>
          <w:color w:val="000000" w:themeColor="text1"/>
        </w:rPr>
        <w:t xml:space="preserve"> </w:t>
      </w:r>
      <w:r w:rsidR="000818DF" w:rsidRPr="009C25DE">
        <w:rPr>
          <w:rFonts w:ascii="Arial" w:hAnsi="Arial" w:cs="Arial"/>
          <w:color w:val="000000" w:themeColor="text1"/>
        </w:rPr>
        <w:t xml:space="preserve">were </w:t>
      </w:r>
      <w:r w:rsidR="00157466" w:rsidRPr="009C25DE">
        <w:rPr>
          <w:rFonts w:ascii="Arial" w:hAnsi="Arial" w:cs="Arial"/>
          <w:color w:val="000000" w:themeColor="text1"/>
        </w:rPr>
        <w:t>in the frequencies of nT</w:t>
      </w:r>
      <w:r w:rsidR="00157466" w:rsidRPr="009C25DE">
        <w:rPr>
          <w:rFonts w:ascii="Arial" w:hAnsi="Arial" w:cs="Arial"/>
          <w:color w:val="000000" w:themeColor="text1"/>
          <w:vertAlign w:val="subscript"/>
        </w:rPr>
        <w:t>FH</w:t>
      </w:r>
      <w:r w:rsidR="00157466" w:rsidRPr="009C25DE">
        <w:rPr>
          <w:rFonts w:ascii="Arial" w:hAnsi="Arial" w:cs="Arial"/>
          <w:color w:val="000000" w:themeColor="text1"/>
        </w:rPr>
        <w:t xml:space="preserve"> rather than more differentiated T</w:t>
      </w:r>
      <w:r w:rsidR="00157466" w:rsidRPr="009C25DE">
        <w:rPr>
          <w:rFonts w:ascii="Arial" w:hAnsi="Arial" w:cs="Arial"/>
          <w:color w:val="000000" w:themeColor="text1"/>
          <w:vertAlign w:val="subscript"/>
        </w:rPr>
        <w:t>FH</w:t>
      </w:r>
      <w:r w:rsidR="00157466" w:rsidRPr="009C25DE">
        <w:rPr>
          <w:rFonts w:ascii="Arial" w:hAnsi="Arial" w:cs="Arial"/>
          <w:color w:val="000000" w:themeColor="text1"/>
        </w:rPr>
        <w:t xml:space="preserve"> suggests that</w:t>
      </w:r>
      <w:r w:rsidR="00157466" w:rsidRPr="009C25DE">
        <w:rPr>
          <w:rFonts w:ascii="Arial" w:hAnsi="Arial" w:cs="Arial"/>
          <w:color w:val="FF0000"/>
        </w:rPr>
        <w:t xml:space="preserve"> </w:t>
      </w:r>
      <w:r w:rsidR="00717744" w:rsidRPr="009C25DE">
        <w:rPr>
          <w:rFonts w:ascii="Arial" w:hAnsi="Arial" w:cs="Arial"/>
          <w:color w:val="000000" w:themeColor="text1"/>
        </w:rPr>
        <w:t>nT</w:t>
      </w:r>
      <w:r w:rsidR="00717744" w:rsidRPr="009C25DE">
        <w:rPr>
          <w:rFonts w:ascii="Arial" w:hAnsi="Arial" w:cs="Arial"/>
          <w:color w:val="000000" w:themeColor="text1"/>
          <w:vertAlign w:val="subscript"/>
        </w:rPr>
        <w:t>FH</w:t>
      </w:r>
      <w:r w:rsidR="00717744" w:rsidRPr="009C25DE">
        <w:rPr>
          <w:rFonts w:ascii="Arial" w:hAnsi="Arial" w:cs="Arial"/>
          <w:color w:val="000000" w:themeColor="text1"/>
        </w:rPr>
        <w:t xml:space="preserve"> are a primary target of </w:t>
      </w:r>
      <w:r w:rsidR="00157466" w:rsidRPr="009C25DE">
        <w:rPr>
          <w:rFonts w:ascii="Arial" w:hAnsi="Arial" w:cs="Arial"/>
          <w:color w:val="000000" w:themeColor="text1"/>
        </w:rPr>
        <w:t>T</w:t>
      </w:r>
      <w:r w:rsidR="001D6F8D" w:rsidRPr="009C25DE">
        <w:rPr>
          <w:rFonts w:ascii="Arial" w:hAnsi="Arial" w:cs="Arial"/>
          <w:color w:val="000000" w:themeColor="text1"/>
          <w:vertAlign w:val="subscript"/>
        </w:rPr>
        <w:t>REG</w:t>
      </w:r>
      <w:r w:rsidR="00085BE4">
        <w:rPr>
          <w:rFonts w:ascii="Arial" w:hAnsi="Arial" w:cs="Arial"/>
          <w:color w:val="000000" w:themeColor="text1"/>
        </w:rPr>
        <w:t xml:space="preserve">. </w:t>
      </w:r>
      <w:r w:rsidR="00157466" w:rsidRPr="00085BE4">
        <w:rPr>
          <w:rFonts w:ascii="Arial" w:hAnsi="Arial" w:cs="Arial"/>
          <w:color w:val="000000" w:themeColor="text1"/>
        </w:rPr>
        <w:t xml:space="preserve">A </w:t>
      </w:r>
      <w:r w:rsidR="00717744" w:rsidRPr="00085BE4">
        <w:rPr>
          <w:rFonts w:ascii="Arial" w:hAnsi="Arial" w:cs="Arial"/>
          <w:color w:val="000000" w:themeColor="text1"/>
        </w:rPr>
        <w:t xml:space="preserve">key </w:t>
      </w:r>
      <w:r w:rsidR="00157466" w:rsidRPr="009C25DE">
        <w:rPr>
          <w:rFonts w:ascii="Arial" w:hAnsi="Arial" w:cs="Arial"/>
          <w:color w:val="000000" w:themeColor="text1"/>
        </w:rPr>
        <w:t>function of T</w:t>
      </w:r>
      <w:r w:rsidR="00157466" w:rsidRPr="009C25DE">
        <w:rPr>
          <w:rFonts w:ascii="Arial" w:hAnsi="Arial" w:cs="Arial"/>
          <w:color w:val="000000" w:themeColor="text1"/>
          <w:vertAlign w:val="subscript"/>
        </w:rPr>
        <w:t xml:space="preserve">REG </w:t>
      </w:r>
      <w:r w:rsidR="00157466" w:rsidRPr="009C25DE">
        <w:rPr>
          <w:rFonts w:ascii="Arial" w:hAnsi="Arial" w:cs="Arial"/>
          <w:color w:val="000000" w:themeColor="text1"/>
        </w:rPr>
        <w:t>may thus be to constrain nT</w:t>
      </w:r>
      <w:r w:rsidR="00157466" w:rsidRPr="009C25DE">
        <w:rPr>
          <w:rFonts w:ascii="Arial" w:hAnsi="Arial" w:cs="Arial"/>
          <w:color w:val="000000" w:themeColor="text1"/>
          <w:vertAlign w:val="subscript"/>
        </w:rPr>
        <w:t>FH</w:t>
      </w:r>
      <w:r w:rsidR="00157466" w:rsidRPr="009C25DE">
        <w:rPr>
          <w:rFonts w:ascii="Arial" w:hAnsi="Arial" w:cs="Arial"/>
          <w:color w:val="000000" w:themeColor="text1"/>
        </w:rPr>
        <w:t xml:space="preserve"> that arise in parallel through </w:t>
      </w:r>
      <w:r w:rsidR="001D67B1" w:rsidRPr="009C25DE">
        <w:rPr>
          <w:rFonts w:ascii="Arial" w:hAnsi="Arial" w:cs="Arial"/>
          <w:color w:val="000000" w:themeColor="text1"/>
        </w:rPr>
        <w:t xml:space="preserve">similar </w:t>
      </w:r>
      <w:r w:rsidR="00157466" w:rsidRPr="009C25DE">
        <w:rPr>
          <w:rFonts w:ascii="Arial" w:hAnsi="Arial" w:cs="Arial"/>
          <w:color w:val="000000" w:themeColor="text1"/>
        </w:rPr>
        <w:t>thymic selection processes but with opposing functions.</w:t>
      </w:r>
      <w:r w:rsidR="00157466" w:rsidRPr="009C25DE">
        <w:rPr>
          <w:rFonts w:ascii="Arial" w:hAnsi="Arial" w:cs="Arial"/>
          <w:color w:val="FF0000"/>
        </w:rPr>
        <w:t xml:space="preserve"> </w:t>
      </w:r>
    </w:p>
    <w:p w14:paraId="5B700113" w14:textId="61A18939" w:rsidR="00157466" w:rsidRPr="005E3E91" w:rsidRDefault="00157466">
      <w:pPr>
        <w:spacing w:after="120" w:line="360" w:lineRule="auto"/>
        <w:rPr>
          <w:rFonts w:ascii="Arial" w:hAnsi="Arial" w:cs="Arial"/>
        </w:rPr>
      </w:pPr>
      <w:r w:rsidRPr="005E3E91">
        <w:rPr>
          <w:rFonts w:ascii="Arial" w:hAnsi="Arial" w:cs="Arial"/>
        </w:rPr>
        <w:t>Our identification nT</w:t>
      </w:r>
      <w:r w:rsidRPr="005E3E91">
        <w:rPr>
          <w:rFonts w:ascii="Arial" w:hAnsi="Arial" w:cs="Arial"/>
          <w:vertAlign w:val="subscript"/>
        </w:rPr>
        <w:t>FH</w:t>
      </w:r>
      <w:r w:rsidRPr="005E3E91">
        <w:rPr>
          <w:rFonts w:ascii="Arial" w:hAnsi="Arial" w:cs="Arial"/>
        </w:rPr>
        <w:t xml:space="preserve"> may shed light on the origins of </w:t>
      </w:r>
      <w:r w:rsidR="000660B3" w:rsidRPr="005E3E91">
        <w:rPr>
          <w:rFonts w:ascii="Arial" w:hAnsi="Arial" w:cs="Arial"/>
        </w:rPr>
        <w:t xml:space="preserve">more mature </w:t>
      </w:r>
      <w:r w:rsidR="002958FC">
        <w:rPr>
          <w:rFonts w:ascii="Arial" w:hAnsi="Arial" w:cs="Arial"/>
        </w:rPr>
        <w:t xml:space="preserve">forms of </w:t>
      </w:r>
      <w:r w:rsidRPr="005E3E91">
        <w:rPr>
          <w:rFonts w:ascii="Arial" w:hAnsi="Arial" w:cs="Arial"/>
        </w:rPr>
        <w:t>T</w:t>
      </w:r>
      <w:r w:rsidRPr="005E3E91">
        <w:rPr>
          <w:rFonts w:ascii="Arial" w:hAnsi="Arial" w:cs="Arial"/>
          <w:vertAlign w:val="subscript"/>
        </w:rPr>
        <w:t>FH</w:t>
      </w:r>
      <w:r w:rsidRPr="005E3E91">
        <w:rPr>
          <w:rFonts w:ascii="Arial" w:hAnsi="Arial" w:cs="Arial"/>
        </w:rPr>
        <w:t xml:space="preserve"> and related IL21-expressing populations that confer humoral immunity after infection or promote autoimmune diseases. </w:t>
      </w:r>
      <w:proofErr w:type="gramStart"/>
      <w:r w:rsidRPr="005E3E91">
        <w:rPr>
          <w:rFonts w:ascii="Arial" w:hAnsi="Arial" w:cs="Arial"/>
        </w:rPr>
        <w:t>nT</w:t>
      </w:r>
      <w:r w:rsidRPr="005E3E91">
        <w:rPr>
          <w:rFonts w:ascii="Arial" w:hAnsi="Arial" w:cs="Arial"/>
          <w:vertAlign w:val="subscript"/>
        </w:rPr>
        <w:t>FH</w:t>
      </w:r>
      <w:proofErr w:type="gramEnd"/>
      <w:r w:rsidRPr="005E3E91" w:rsidDel="00FC5E22">
        <w:rPr>
          <w:rFonts w:ascii="Arial" w:hAnsi="Arial" w:cs="Arial"/>
        </w:rPr>
        <w:t xml:space="preserve"> </w:t>
      </w:r>
      <w:r w:rsidRPr="005E3E91">
        <w:rPr>
          <w:rFonts w:ascii="Arial" w:hAnsi="Arial" w:cs="Arial"/>
        </w:rPr>
        <w:t xml:space="preserve">maintained peripherally in an activated state by tonic </w:t>
      </w:r>
      <w:r w:rsidRPr="005E3E91">
        <w:rPr>
          <w:rFonts w:ascii="Arial" w:hAnsi="Arial"/>
        </w:rPr>
        <w:t>TCR/self-</w:t>
      </w:r>
      <w:proofErr w:type="spellStart"/>
      <w:r w:rsidRPr="005E3E91">
        <w:rPr>
          <w:rFonts w:ascii="Arial" w:hAnsi="Arial"/>
        </w:rPr>
        <w:t>pMHC</w:t>
      </w:r>
      <w:proofErr w:type="spellEnd"/>
      <w:r w:rsidRPr="005E3E91">
        <w:rPr>
          <w:rFonts w:ascii="Arial" w:hAnsi="Arial"/>
        </w:rPr>
        <w:t xml:space="preserve"> </w:t>
      </w:r>
      <w:r w:rsidRPr="005E3E91">
        <w:rPr>
          <w:rFonts w:ascii="Arial" w:hAnsi="Arial" w:cs="Arial"/>
        </w:rPr>
        <w:t>stimulation may be poised for rapid responses to foreign antigens by selecting among those with high affinity, permitting their rapid antigen-driven clonal selection by B cells, resulting in full differentiation to T</w:t>
      </w:r>
      <w:r w:rsidRPr="005E3E91">
        <w:rPr>
          <w:rFonts w:ascii="Arial" w:hAnsi="Arial" w:cs="Arial"/>
          <w:vertAlign w:val="subscript"/>
        </w:rPr>
        <w:t>FH</w:t>
      </w:r>
      <w:r w:rsidRPr="005E3E91">
        <w:rPr>
          <w:rFonts w:ascii="Arial" w:hAnsi="Arial" w:cs="Arial"/>
        </w:rPr>
        <w:t xml:space="preserve"> in GCs. In contrast, self-reactivity, rather than high affinity driven clonal selection to foreign antigens, is thought to be a general property of autoimmune disease-promoting CD4 T cells</w:t>
      </w:r>
      <w:r w:rsidR="00815184">
        <w:rPr>
          <w:rFonts w:ascii="Arial" w:hAnsi="Arial" w:cs="Arial"/>
        </w:rPr>
        <w:t xml:space="preserve"> </w:t>
      </w:r>
      <w:r w:rsidRPr="005E3E91">
        <w:rPr>
          <w:rFonts w:ascii="Arial" w:hAnsi="Arial" w:cs="Arial"/>
        </w:rPr>
        <w:fldChar w:fldCharType="begin">
          <w:fldData xml:space="preserve">PEVuZE5vdGU+PENpdGU+PEF1dGhvcj5Lb2VobGk8L0F1dGhvcj48WWVhcj4yMDE0PC9ZZWFyPjxS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</w:fldData>
        </w:fldChar>
      </w:r>
      <w:r w:rsidR="007203C0">
        <w:rPr>
          <w:rFonts w:ascii="Arial" w:hAnsi="Arial" w:cs="Arial"/>
        </w:rPr>
        <w:instrText xml:space="preserve"> ADDIN EN.CITE </w:instrText>
      </w:r>
      <w:r w:rsidR="007203C0">
        <w:rPr>
          <w:rFonts w:ascii="Arial" w:hAnsi="Arial" w:cs="Arial"/>
        </w:rPr>
        <w:fldChar w:fldCharType="begin">
          <w:fldData xml:space="preserve">PEVuZE5vdGU+PENpdGU+PEF1dGhvcj5Lb2VobGk8L0F1dGhvcj48WWVhcj4yMDE0PC9ZZWFyPjxS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</w:fldData>
        </w:fldChar>
      </w:r>
      <w:r w:rsidR="007203C0">
        <w:rPr>
          <w:rFonts w:ascii="Arial" w:hAnsi="Arial" w:cs="Arial"/>
        </w:rPr>
        <w:instrText xml:space="preserve"> ADDIN EN.CITE.DATA </w:instrText>
      </w:r>
      <w:r w:rsidR="007203C0">
        <w:rPr>
          <w:rFonts w:ascii="Arial" w:hAnsi="Arial" w:cs="Arial"/>
        </w:rPr>
      </w:r>
      <w:r w:rsidR="007203C0">
        <w:rPr>
          <w:rFonts w:ascii="Arial" w:hAnsi="Arial" w:cs="Arial"/>
        </w:rPr>
        <w:fldChar w:fldCharType="end"/>
      </w:r>
      <w:r w:rsidRPr="005E3E91">
        <w:rPr>
          <w:rFonts w:ascii="Arial" w:hAnsi="Arial" w:cs="Arial"/>
        </w:rPr>
      </w:r>
      <w:r w:rsidRPr="005E3E91">
        <w:rPr>
          <w:rFonts w:ascii="Arial" w:hAnsi="Arial" w:cs="Arial"/>
        </w:rPr>
        <w:fldChar w:fldCharType="separate"/>
      </w:r>
      <w:r w:rsidR="007203C0">
        <w:rPr>
          <w:rFonts w:ascii="Arial" w:hAnsi="Arial" w:cs="Arial"/>
          <w:noProof/>
        </w:rPr>
        <w:t>(</w:t>
      </w:r>
      <w:hyperlink w:anchor="_ENREF_24" w:tooltip="Koehli, 2014 #111" w:history="1">
        <w:r w:rsidR="009C25DE">
          <w:rPr>
            <w:rFonts w:ascii="Arial" w:hAnsi="Arial" w:cs="Arial"/>
            <w:noProof/>
          </w:rPr>
          <w:t>Koehli et al., 2014</w:t>
        </w:r>
      </w:hyperlink>
      <w:r w:rsidR="007203C0">
        <w:rPr>
          <w:rFonts w:ascii="Arial" w:hAnsi="Arial" w:cs="Arial"/>
          <w:noProof/>
        </w:rPr>
        <w:t>)</w:t>
      </w:r>
      <w:r w:rsidRPr="005E3E91">
        <w:rPr>
          <w:rFonts w:ascii="Arial" w:hAnsi="Arial" w:cs="Arial"/>
        </w:rPr>
        <w:fldChar w:fldCharType="end"/>
      </w:r>
      <w:r w:rsidRPr="005E3E91">
        <w:rPr>
          <w:rFonts w:ascii="Arial" w:hAnsi="Arial" w:cs="Arial"/>
        </w:rPr>
        <w:t>. Genetic and environmental factors that drive the polyclonal expansion and further differentiation of this already self-reactive, nT</w:t>
      </w:r>
      <w:r w:rsidRPr="005E3E91">
        <w:rPr>
          <w:rFonts w:ascii="Arial" w:hAnsi="Arial" w:cs="Arial"/>
          <w:vertAlign w:val="subscript"/>
        </w:rPr>
        <w:t>FH</w:t>
      </w:r>
      <w:r w:rsidRPr="005E3E91">
        <w:rPr>
          <w:rFonts w:ascii="Arial" w:hAnsi="Arial" w:cs="Arial"/>
        </w:rPr>
        <w:t xml:space="preserve"> population may underlie autoimmune diseases, such as SLE</w:t>
      </w:r>
      <w:r w:rsidR="00D970B7" w:rsidRPr="005E3E91">
        <w:rPr>
          <w:rFonts w:ascii="Arial" w:hAnsi="Arial" w:cs="Arial"/>
        </w:rPr>
        <w:t xml:space="preserve"> in humans and BXSB.</w:t>
      </w:r>
      <w:r w:rsidR="00D970B7" w:rsidRPr="005E3E91">
        <w:rPr>
          <w:rFonts w:ascii="Arial" w:hAnsi="Arial" w:cs="Arial"/>
          <w:i/>
        </w:rPr>
        <w:t>Yaa</w:t>
      </w:r>
      <w:r w:rsidR="00D970B7" w:rsidRPr="005E3E91">
        <w:rPr>
          <w:rFonts w:ascii="Arial" w:hAnsi="Arial" w:cs="Arial"/>
        </w:rPr>
        <w:t xml:space="preserve"> disease in mice</w:t>
      </w:r>
      <w:r w:rsidRPr="005E3E91">
        <w:rPr>
          <w:rFonts w:ascii="Arial" w:hAnsi="Arial" w:cs="Arial"/>
        </w:rPr>
        <w:t>, in which IL21-producing T</w:t>
      </w:r>
      <w:r w:rsidRPr="005E3E91">
        <w:rPr>
          <w:rFonts w:ascii="Arial" w:hAnsi="Arial" w:cs="Arial"/>
          <w:vertAlign w:val="subscript"/>
        </w:rPr>
        <w:t>FH</w:t>
      </w:r>
      <w:r w:rsidRPr="005E3E91">
        <w:rPr>
          <w:rFonts w:ascii="Arial" w:hAnsi="Arial" w:cs="Arial"/>
        </w:rPr>
        <w:t xml:space="preserve"> and related T</w:t>
      </w:r>
      <w:r w:rsidRPr="005E3E91">
        <w:rPr>
          <w:rFonts w:ascii="Arial" w:hAnsi="Arial" w:cs="Arial"/>
          <w:vertAlign w:val="subscript"/>
        </w:rPr>
        <w:t>FH</w:t>
      </w:r>
      <w:r w:rsidRPr="005E3E91">
        <w:rPr>
          <w:rFonts w:ascii="Arial" w:hAnsi="Arial" w:cs="Arial"/>
        </w:rPr>
        <w:t>-like cells are important pathogenic drivers</w:t>
      </w:r>
      <w:r w:rsidR="00815184">
        <w:rPr>
          <w:rFonts w:ascii="Arial" w:hAnsi="Arial" w:cs="Arial"/>
        </w:rPr>
        <w:t xml:space="preserve"> </w:t>
      </w:r>
      <w:r w:rsidR="00815184">
        <w:rPr>
          <w:rFonts w:ascii="Arial" w:hAnsi="Arial" w:cs="Arial"/>
        </w:rPr>
        <w:fldChar w:fldCharType="begin">
          <w:fldData xml:space="preserve">PEVuZE5vdGU+PENpdGU+PEF1dGhvcj5CdWJpZXI8L0F1dGhvcj48WWVhcj4yMDA5PC9ZZWFyPjxS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</w:fldData>
        </w:fldChar>
      </w:r>
      <w:r w:rsidR="00C145E2">
        <w:rPr>
          <w:rFonts w:ascii="Arial" w:hAnsi="Arial" w:cs="Arial"/>
        </w:rPr>
        <w:instrText xml:space="preserve"> ADDIN EN.CITE </w:instrText>
      </w:r>
      <w:r w:rsidR="00C145E2">
        <w:rPr>
          <w:rFonts w:ascii="Arial" w:hAnsi="Arial" w:cs="Arial"/>
        </w:rPr>
        <w:fldChar w:fldCharType="begin">
          <w:fldData xml:space="preserve">PEVuZE5vdGU+PENpdGU+PEF1dGhvcj5CdWJpZXI8L0F1dGhvcj48WWVhcj4yMDA5PC9ZZWFyPjxS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</w:fldData>
        </w:fldChar>
      </w:r>
      <w:r w:rsidR="00C145E2">
        <w:rPr>
          <w:rFonts w:ascii="Arial" w:hAnsi="Arial" w:cs="Arial"/>
        </w:rPr>
        <w:instrText xml:space="preserve"> ADDIN EN.CITE.DATA </w:instrText>
      </w:r>
      <w:r w:rsidR="00C145E2">
        <w:rPr>
          <w:rFonts w:ascii="Arial" w:hAnsi="Arial" w:cs="Arial"/>
        </w:rPr>
      </w:r>
      <w:r w:rsidR="00C145E2">
        <w:rPr>
          <w:rFonts w:ascii="Arial" w:hAnsi="Arial" w:cs="Arial"/>
        </w:rPr>
        <w:fldChar w:fldCharType="end"/>
      </w:r>
      <w:r w:rsidR="00815184">
        <w:rPr>
          <w:rFonts w:ascii="Arial" w:hAnsi="Arial" w:cs="Arial"/>
        </w:rPr>
      </w:r>
      <w:r w:rsidR="00815184">
        <w:rPr>
          <w:rFonts w:ascii="Arial" w:hAnsi="Arial" w:cs="Arial"/>
        </w:rPr>
        <w:fldChar w:fldCharType="separate"/>
      </w:r>
      <w:r w:rsidR="00C145E2">
        <w:rPr>
          <w:rFonts w:ascii="Arial" w:hAnsi="Arial" w:cs="Arial"/>
          <w:noProof/>
        </w:rPr>
        <w:t>(</w:t>
      </w:r>
      <w:hyperlink w:anchor="_ENREF_4" w:tooltip="Bubier, 2009 #46" w:history="1">
        <w:r w:rsidR="009C25DE">
          <w:rPr>
            <w:rFonts w:ascii="Arial" w:hAnsi="Arial" w:cs="Arial"/>
            <w:noProof/>
          </w:rPr>
          <w:t>Bubier et al., 2009</w:t>
        </w:r>
      </w:hyperlink>
      <w:r w:rsidR="00C145E2">
        <w:rPr>
          <w:rFonts w:ascii="Arial" w:hAnsi="Arial" w:cs="Arial"/>
          <w:noProof/>
        </w:rPr>
        <w:t xml:space="preserve">; </w:t>
      </w:r>
      <w:hyperlink w:anchor="_ENREF_38" w:tooltip="McPhee, 2013 #114" w:history="1">
        <w:r w:rsidR="009C25DE">
          <w:rPr>
            <w:rFonts w:ascii="Arial" w:hAnsi="Arial" w:cs="Arial"/>
            <w:noProof/>
          </w:rPr>
          <w:t>McPhee et al., 2013</w:t>
        </w:r>
      </w:hyperlink>
      <w:r w:rsidR="00C145E2">
        <w:rPr>
          <w:rFonts w:ascii="Arial" w:hAnsi="Arial" w:cs="Arial"/>
          <w:noProof/>
        </w:rPr>
        <w:t xml:space="preserve">; </w:t>
      </w:r>
      <w:hyperlink w:anchor="_ENREF_49" w:tooltip="Sawalha, 2008 #128" w:history="1">
        <w:r w:rsidR="009C25DE">
          <w:rPr>
            <w:rFonts w:ascii="Arial" w:hAnsi="Arial" w:cs="Arial"/>
            <w:noProof/>
          </w:rPr>
          <w:t>Sawalha et al., 2008</w:t>
        </w:r>
      </w:hyperlink>
      <w:r w:rsidR="00C145E2">
        <w:rPr>
          <w:rFonts w:ascii="Arial" w:hAnsi="Arial" w:cs="Arial"/>
          <w:noProof/>
        </w:rPr>
        <w:t xml:space="preserve">; </w:t>
      </w:r>
      <w:hyperlink w:anchor="_ENREF_50" w:tooltip="Schmitt, 2013 #29" w:history="1">
        <w:r w:rsidR="009C25DE">
          <w:rPr>
            <w:rFonts w:ascii="Arial" w:hAnsi="Arial" w:cs="Arial"/>
            <w:noProof/>
          </w:rPr>
          <w:t>Schmitt et al., 2013</w:t>
        </w:r>
      </w:hyperlink>
      <w:r w:rsidR="00C145E2">
        <w:rPr>
          <w:rFonts w:ascii="Arial" w:hAnsi="Arial" w:cs="Arial"/>
          <w:noProof/>
        </w:rPr>
        <w:t xml:space="preserve">; </w:t>
      </w:r>
      <w:hyperlink w:anchor="_ENREF_51" w:tooltip="Spolski, 2008 #127" w:history="1">
        <w:r w:rsidR="009C25DE">
          <w:rPr>
            <w:rFonts w:ascii="Arial" w:hAnsi="Arial" w:cs="Arial"/>
            <w:noProof/>
          </w:rPr>
          <w:t>Spolski and Leonard, 2008</w:t>
        </w:r>
      </w:hyperlink>
      <w:r w:rsidR="00C145E2">
        <w:rPr>
          <w:rFonts w:ascii="Arial" w:hAnsi="Arial" w:cs="Arial"/>
          <w:noProof/>
        </w:rPr>
        <w:t xml:space="preserve">, </w:t>
      </w:r>
      <w:hyperlink w:anchor="_ENREF_52" w:tooltip="Spolski, 2014 #53" w:history="1">
        <w:r w:rsidR="009C25DE">
          <w:rPr>
            <w:rFonts w:ascii="Arial" w:hAnsi="Arial" w:cs="Arial"/>
            <w:noProof/>
          </w:rPr>
          <w:t>2014</w:t>
        </w:r>
      </w:hyperlink>
      <w:r w:rsidR="00C145E2">
        <w:rPr>
          <w:rFonts w:ascii="Arial" w:hAnsi="Arial" w:cs="Arial"/>
          <w:noProof/>
        </w:rPr>
        <w:t xml:space="preserve">; </w:t>
      </w:r>
      <w:hyperlink w:anchor="_ENREF_55" w:tooltip="Tangye, 2013 #43" w:history="1">
        <w:r w:rsidR="009C25DE">
          <w:rPr>
            <w:rFonts w:ascii="Arial" w:hAnsi="Arial" w:cs="Arial"/>
            <w:noProof/>
          </w:rPr>
          <w:t>Tangye et al., 2013</w:t>
        </w:r>
      </w:hyperlink>
      <w:r w:rsidR="00C145E2">
        <w:rPr>
          <w:rFonts w:ascii="Arial" w:hAnsi="Arial" w:cs="Arial"/>
          <w:noProof/>
        </w:rPr>
        <w:t xml:space="preserve">; </w:t>
      </w:r>
      <w:hyperlink w:anchor="_ENREF_56" w:tooltip="Terrier, 2012 #121" w:history="1">
        <w:r w:rsidR="009C25DE">
          <w:rPr>
            <w:rFonts w:ascii="Arial" w:hAnsi="Arial" w:cs="Arial"/>
            <w:noProof/>
          </w:rPr>
          <w:t>Terrier et al., 2012</w:t>
        </w:r>
      </w:hyperlink>
      <w:r w:rsidR="00C145E2">
        <w:rPr>
          <w:rFonts w:ascii="Arial" w:hAnsi="Arial" w:cs="Arial"/>
          <w:noProof/>
        </w:rPr>
        <w:t xml:space="preserve">; </w:t>
      </w:r>
      <w:hyperlink w:anchor="_ENREF_58" w:tooltip="Vinuesa, 2005 #96" w:history="1">
        <w:r w:rsidR="009C25DE">
          <w:rPr>
            <w:rFonts w:ascii="Arial" w:hAnsi="Arial" w:cs="Arial"/>
            <w:noProof/>
          </w:rPr>
          <w:t>Vinuesa et al., 2005</w:t>
        </w:r>
      </w:hyperlink>
      <w:r w:rsidR="00C145E2">
        <w:rPr>
          <w:rFonts w:ascii="Arial" w:hAnsi="Arial" w:cs="Arial"/>
          <w:noProof/>
        </w:rPr>
        <w:t xml:space="preserve">; </w:t>
      </w:r>
      <w:hyperlink w:anchor="_ENREF_61" w:tooltip="Wang, 2011 #89" w:history="1">
        <w:r w:rsidR="009C25DE">
          <w:rPr>
            <w:rFonts w:ascii="Arial" w:hAnsi="Arial" w:cs="Arial"/>
            <w:noProof/>
          </w:rPr>
          <w:t>Wang et al., 2011</w:t>
        </w:r>
      </w:hyperlink>
      <w:r w:rsidR="00C145E2">
        <w:rPr>
          <w:rFonts w:ascii="Arial" w:hAnsi="Arial" w:cs="Arial"/>
          <w:noProof/>
        </w:rPr>
        <w:t>)</w:t>
      </w:r>
      <w:r w:rsidR="00815184">
        <w:rPr>
          <w:rFonts w:ascii="Arial" w:hAnsi="Arial" w:cs="Arial"/>
        </w:rPr>
        <w:fldChar w:fldCharType="end"/>
      </w:r>
      <w:r w:rsidR="00815184">
        <w:rPr>
          <w:rFonts w:ascii="Arial" w:hAnsi="Arial" w:cs="Arial"/>
        </w:rPr>
        <w:t>.</w:t>
      </w:r>
      <w:r w:rsidRPr="005E3E91">
        <w:rPr>
          <w:rFonts w:ascii="Arial" w:hAnsi="Arial" w:cs="Arial"/>
        </w:rPr>
        <w:t xml:space="preserve"> </w:t>
      </w:r>
    </w:p>
    <w:p w14:paraId="38ACBF97" w14:textId="77777777" w:rsidR="00E87673" w:rsidRDefault="00E87673" w:rsidP="005E3E91">
      <w:pPr>
        <w:rPr>
          <w:rFonts w:ascii="Arial" w:hAnsi="Arial"/>
          <w:b/>
          <w:sz w:val="28"/>
        </w:rPr>
      </w:pPr>
    </w:p>
    <w:p w14:paraId="2AB3C86D" w14:textId="77777777" w:rsidR="005E3E91" w:rsidRPr="005E3E91" w:rsidRDefault="005E3E91" w:rsidP="005E3E91">
      <w:pPr>
        <w:rPr>
          <w:rFonts w:ascii="Arial" w:hAnsi="Arial"/>
          <w:b/>
          <w:sz w:val="28"/>
        </w:rPr>
      </w:pPr>
      <w:r w:rsidRPr="005E3E91">
        <w:rPr>
          <w:rFonts w:ascii="Arial" w:hAnsi="Arial"/>
          <w:b/>
          <w:sz w:val="28"/>
        </w:rPr>
        <w:t>METHODS</w:t>
      </w:r>
    </w:p>
    <w:p w14:paraId="4E1CD1F7" w14:textId="77777777" w:rsidR="005E3E91" w:rsidRPr="005E3E91" w:rsidRDefault="005E3E91" w:rsidP="005E3E91">
      <w:pPr>
        <w:rPr>
          <w:rFonts w:ascii="Arial" w:hAnsi="Arial"/>
        </w:rPr>
      </w:pPr>
    </w:p>
    <w:p w14:paraId="42AFDECD" w14:textId="77777777" w:rsidR="005E3E91" w:rsidRPr="005E3E91" w:rsidRDefault="005E3E91" w:rsidP="005E3E91">
      <w:pPr>
        <w:spacing w:line="360" w:lineRule="auto"/>
        <w:rPr>
          <w:rFonts w:ascii="Arial" w:hAnsi="Arial"/>
          <w:b/>
          <w:i/>
        </w:rPr>
      </w:pPr>
      <w:r w:rsidRPr="005E3E91">
        <w:rPr>
          <w:rFonts w:ascii="Arial" w:hAnsi="Arial"/>
          <w:b/>
          <w:i/>
        </w:rPr>
        <w:t>Generation of IL21-VFP reporter mice</w:t>
      </w:r>
    </w:p>
    <w:p w14:paraId="2F7B90CA" w14:textId="77777777" w:rsidR="00085BE4" w:rsidRPr="005E3E91" w:rsidRDefault="00085BE4" w:rsidP="00085BE4">
      <w:pPr>
        <w:spacing w:line="360" w:lineRule="auto"/>
        <w:rPr>
          <w:rFonts w:ascii="Arial" w:hAnsi="Arial" w:cs="Arial"/>
        </w:rPr>
      </w:pPr>
      <w:proofErr w:type="gramStart"/>
      <w:r w:rsidRPr="005E3E91">
        <w:rPr>
          <w:rFonts w:ascii="Arial" w:hAnsi="Arial" w:cs="Arial"/>
        </w:rPr>
        <w:t>B6.Cg-</w:t>
      </w:r>
      <w:r w:rsidRPr="002949EA">
        <w:rPr>
          <w:rFonts w:ascii="Arial" w:hAnsi="Arial" w:cs="Arial"/>
          <w:i/>
        </w:rPr>
        <w:t>Il21</w:t>
      </w:r>
      <w:r w:rsidRPr="005E3E91">
        <w:rPr>
          <w:rFonts w:ascii="Arial" w:hAnsi="Arial" w:cs="Arial"/>
          <w:i/>
          <w:vertAlign w:val="superscript"/>
        </w:rPr>
        <w:t>tm1.1Hm</w:t>
      </w:r>
      <w:r w:rsidRPr="005E3E91">
        <w:rPr>
          <w:rFonts w:ascii="Arial" w:hAnsi="Arial" w:cs="Arial"/>
        </w:rPr>
        <w:t>/HmDcr mice were generated</w:t>
      </w:r>
      <w:r w:rsidRPr="005E3E91">
        <w:rPr>
          <w:rFonts w:ascii="Arial" w:hAnsi="Arial"/>
        </w:rPr>
        <w:t xml:space="preserve"> by Ozgene Pty. Ltd. (Bentley WA),</w:t>
      </w:r>
      <w:proofErr w:type="gramEnd"/>
      <w:r>
        <w:rPr>
          <w:rFonts w:ascii="Arial" w:hAnsi="Arial"/>
        </w:rPr>
        <w:t xml:space="preserve"> </w:t>
      </w:r>
      <w:r w:rsidRPr="005E3E91">
        <w:rPr>
          <w:rFonts w:ascii="Arial" w:hAnsi="Arial"/>
        </w:rPr>
        <w:t>under the direction of HCM, using a C57BL/6 targeting strategy as part of a contract with NIAID, NIH. In the targeting locus, IRES-Venus was inserted in exon 5 of the IL21 gene downstream of the stop codon. The PGK-neo selection cassette, inserted downstream of IRES-Venus, was flanked by loxP sites so that it could be deleted by Cre recombinase</w:t>
      </w:r>
      <w:r>
        <w:rPr>
          <w:rFonts w:ascii="Arial" w:hAnsi="Arial"/>
        </w:rPr>
        <w:t xml:space="preserve"> (extend details in Supplemental Experimental Procedure)</w:t>
      </w:r>
      <w:r w:rsidRPr="005E3E91">
        <w:rPr>
          <w:rFonts w:ascii="Arial" w:hAnsi="Arial"/>
        </w:rPr>
        <w:t xml:space="preserve">. </w:t>
      </w:r>
    </w:p>
    <w:p w14:paraId="700331CA" w14:textId="067772CB" w:rsidR="005E3E91" w:rsidRPr="005E3E91" w:rsidRDefault="005E3E91" w:rsidP="005E3E91">
      <w:pPr>
        <w:spacing w:line="360" w:lineRule="auto"/>
        <w:rPr>
          <w:rFonts w:ascii="Arial" w:hAnsi="Arial" w:cs="Arial"/>
        </w:rPr>
      </w:pPr>
      <w:r w:rsidRPr="005E3E91">
        <w:rPr>
          <w:rFonts w:ascii="Arial" w:hAnsi="Arial" w:cs="Arial"/>
        </w:rPr>
        <w:t xml:space="preserve"> </w:t>
      </w:r>
    </w:p>
    <w:p w14:paraId="42B0D746" w14:textId="77777777" w:rsidR="005E3E91" w:rsidRPr="005E3E91" w:rsidRDefault="005E3E91" w:rsidP="005E3E91">
      <w:pPr>
        <w:spacing w:line="360" w:lineRule="auto"/>
        <w:rPr>
          <w:rFonts w:ascii="Arial" w:hAnsi="Arial"/>
          <w:b/>
          <w:i/>
        </w:rPr>
      </w:pPr>
      <w:r w:rsidRPr="005E3E91">
        <w:rPr>
          <w:rFonts w:ascii="Arial" w:hAnsi="Arial"/>
          <w:b/>
          <w:i/>
        </w:rPr>
        <w:t>Mice</w:t>
      </w:r>
    </w:p>
    <w:p w14:paraId="391A3F51" w14:textId="77777777" w:rsidR="00085BE4" w:rsidRPr="005E3E91" w:rsidRDefault="00085BE4" w:rsidP="00085BE4">
      <w:pPr>
        <w:widowControl w:val="0"/>
        <w:autoSpaceDE w:val="0"/>
        <w:autoSpaceDN w:val="0"/>
        <w:adjustRightInd w:val="0"/>
        <w:spacing w:line="360" w:lineRule="auto"/>
        <w:rPr>
          <w:rFonts w:ascii="Arial" w:hAnsi="Arial" w:cs="Arial"/>
        </w:rPr>
      </w:pPr>
      <w:r>
        <w:rPr>
          <w:rFonts w:ascii="Arial" w:hAnsi="Arial" w:cs="Arial"/>
        </w:rPr>
        <w:t>Mice</w:t>
      </w:r>
      <w:r w:rsidRPr="005E3E91">
        <w:rPr>
          <w:rFonts w:ascii="Arial" w:hAnsi="Arial" w:cs="Arial"/>
        </w:rPr>
        <w:t xml:space="preserve"> were maintained in a specific pathogen-free mouse colony</w:t>
      </w:r>
    </w:p>
    <w:p w14:paraId="3EFBD2EE" w14:textId="77777777" w:rsidR="00085BE4" w:rsidRPr="005E3E91" w:rsidRDefault="00085BE4" w:rsidP="00085BE4">
      <w:pPr>
        <w:spacing w:line="360" w:lineRule="auto"/>
        <w:rPr>
          <w:rFonts w:ascii="Arial" w:hAnsi="Arial" w:cs="Arial"/>
          <w:b/>
          <w:i/>
        </w:rPr>
      </w:pPr>
      <w:proofErr w:type="gramStart"/>
      <w:r w:rsidRPr="005E3E91">
        <w:rPr>
          <w:rFonts w:ascii="Arial" w:hAnsi="Arial" w:cs="Arial"/>
        </w:rPr>
        <w:t>at</w:t>
      </w:r>
      <w:proofErr w:type="gramEnd"/>
      <w:r w:rsidRPr="005E3E91">
        <w:rPr>
          <w:rFonts w:ascii="Arial" w:hAnsi="Arial" w:cs="Arial"/>
        </w:rPr>
        <w:t xml:space="preserve"> The Jackson Laboratory and are on a C57BL6/J background. </w:t>
      </w:r>
      <w:r>
        <w:rPr>
          <w:rFonts w:ascii="Arial" w:hAnsi="Arial" w:cs="Arial"/>
        </w:rPr>
        <w:t>All</w:t>
      </w:r>
      <w:r w:rsidRPr="005E3E91">
        <w:rPr>
          <w:rFonts w:ascii="Arial" w:hAnsi="Arial" w:cs="Arial"/>
        </w:rPr>
        <w:t xml:space="preserve"> mice were bred </w:t>
      </w:r>
      <w:r>
        <w:rPr>
          <w:rFonts w:ascii="Arial" w:hAnsi="Arial" w:cs="Arial"/>
        </w:rPr>
        <w:t xml:space="preserve">to </w:t>
      </w:r>
      <w:r w:rsidRPr="005E3E91">
        <w:rPr>
          <w:rFonts w:ascii="Arial" w:hAnsi="Arial" w:cs="Arial"/>
        </w:rPr>
        <w:t>B6.Cg-</w:t>
      </w:r>
      <w:r w:rsidRPr="00B7603D">
        <w:rPr>
          <w:rFonts w:ascii="Arial" w:hAnsi="Arial" w:cs="Arial"/>
          <w:i/>
        </w:rPr>
        <w:t>Il21</w:t>
      </w:r>
      <w:r w:rsidRPr="005E3E91">
        <w:rPr>
          <w:rFonts w:ascii="Arial" w:hAnsi="Arial" w:cs="Arial"/>
          <w:i/>
          <w:vertAlign w:val="superscript"/>
        </w:rPr>
        <w:t>tm1.1Hm</w:t>
      </w:r>
      <w:r w:rsidRPr="005E3E91">
        <w:rPr>
          <w:rFonts w:ascii="Arial" w:hAnsi="Arial" w:cs="Arial"/>
        </w:rPr>
        <w:t>/HmDcr </w:t>
      </w:r>
      <w:r>
        <w:rPr>
          <w:rFonts w:ascii="Arial" w:hAnsi="Arial" w:cs="Arial"/>
        </w:rPr>
        <w:t xml:space="preserve">and used in the experiments (see Supplemental Experimental Procedure for further mouse information). </w:t>
      </w:r>
      <w:r w:rsidRPr="005E3E91">
        <w:rPr>
          <w:rFonts w:ascii="Arial" w:hAnsi="Arial" w:cs="Arial"/>
        </w:rPr>
        <w:t xml:space="preserve">All experiments were performed under </w:t>
      </w:r>
      <w:r>
        <w:rPr>
          <w:rFonts w:ascii="Arial" w:hAnsi="Arial" w:cs="Arial"/>
        </w:rPr>
        <w:t>P</w:t>
      </w:r>
      <w:r w:rsidRPr="005E3E91">
        <w:rPr>
          <w:rFonts w:ascii="Arial" w:hAnsi="Arial" w:cs="Arial"/>
        </w:rPr>
        <w:t>rotocol 01022 approved by the Institutional Animal Care and Use Committee of the Jackson Laboratory.</w:t>
      </w:r>
    </w:p>
    <w:p w14:paraId="6C9D6A68" w14:textId="77777777" w:rsidR="005E3E91" w:rsidRPr="005E3E91" w:rsidRDefault="005E3E91" w:rsidP="005E3E91">
      <w:pPr>
        <w:spacing w:line="360" w:lineRule="auto"/>
        <w:rPr>
          <w:rFonts w:ascii="Arial" w:hAnsi="Arial" w:cs="Times New Roman"/>
        </w:rPr>
      </w:pPr>
    </w:p>
    <w:p w14:paraId="6E0811FD" w14:textId="77777777" w:rsidR="005E3E91" w:rsidRPr="005E3E91" w:rsidRDefault="005E3E91" w:rsidP="005E3E91">
      <w:pPr>
        <w:spacing w:line="360" w:lineRule="auto"/>
        <w:rPr>
          <w:rFonts w:ascii="Arial" w:hAnsi="Arial" w:cs="Times New Roman"/>
          <w:b/>
          <w:i/>
        </w:rPr>
      </w:pPr>
      <w:r w:rsidRPr="005E3E91">
        <w:rPr>
          <w:rFonts w:ascii="Arial" w:hAnsi="Arial"/>
          <w:b/>
          <w:i/>
        </w:rPr>
        <w:t xml:space="preserve">Immunization and </w:t>
      </w:r>
      <w:r w:rsidRPr="005E3E91">
        <w:rPr>
          <w:rFonts w:ascii="Arial" w:hAnsi="Arial" w:cs="Times New Roman"/>
          <w:b/>
          <w:i/>
        </w:rPr>
        <w:t>In vitro stimulation</w:t>
      </w:r>
    </w:p>
    <w:p w14:paraId="46A6FAA4" w14:textId="77777777" w:rsidR="005E3E91" w:rsidRPr="005E3E91" w:rsidRDefault="005E3E91" w:rsidP="005E3E91">
      <w:pPr>
        <w:spacing w:line="360" w:lineRule="auto"/>
        <w:rPr>
          <w:rFonts w:ascii="Arial" w:hAnsi="Arial" w:cs="Times New Roman"/>
        </w:rPr>
      </w:pPr>
      <w:r w:rsidRPr="005E3E91">
        <w:rPr>
          <w:rFonts w:ascii="Arial" w:hAnsi="Arial" w:cs="Times New Roman"/>
        </w:rPr>
        <w:t>Mice were immunized intraperitoneally with 200</w:t>
      </w:r>
      <w:r w:rsidRPr="005E3E91">
        <w:rPr>
          <w:rFonts w:ascii="Arial" w:hAnsi="Arial"/>
        </w:rPr>
        <w:t>µ</w:t>
      </w:r>
      <w:r w:rsidRPr="005E3E91">
        <w:rPr>
          <w:rFonts w:ascii="Arial" w:hAnsi="Arial" w:cs="Times New Roman"/>
        </w:rPr>
        <w:t xml:space="preserve">L of </w:t>
      </w:r>
      <w:proofErr w:type="spellStart"/>
      <w:r w:rsidRPr="005E3E91">
        <w:rPr>
          <w:rFonts w:ascii="Arial" w:hAnsi="Arial" w:cs="Times New Roman"/>
        </w:rPr>
        <w:t>trinitrophenol</w:t>
      </w:r>
      <w:proofErr w:type="spellEnd"/>
      <w:r w:rsidRPr="005E3E91">
        <w:rPr>
          <w:rFonts w:ascii="Arial" w:hAnsi="Arial" w:cs="Times New Roman"/>
        </w:rPr>
        <w:t xml:space="preserve">-conjugated keyhole limpet </w:t>
      </w:r>
      <w:proofErr w:type="spellStart"/>
      <w:r w:rsidRPr="005E3E91">
        <w:rPr>
          <w:rFonts w:ascii="Arial" w:hAnsi="Arial" w:cs="Times New Roman"/>
        </w:rPr>
        <w:t>hemocyanin</w:t>
      </w:r>
      <w:proofErr w:type="spellEnd"/>
      <w:r w:rsidRPr="005E3E91">
        <w:rPr>
          <w:rFonts w:ascii="Arial" w:hAnsi="Arial" w:cs="Times New Roman"/>
        </w:rPr>
        <w:t xml:space="preserve"> (TNP-KLH) emulsified in complete Freund’s adjuvant and analyzed 7-11 days after immunization.  For in vitro stimulation, total splenocytes were isolated from naïve B6.IL21-VFP mice, red blood cells were lysed and cells were cultured in 6 well plates with 5 </w:t>
      </w:r>
      <w:proofErr w:type="spellStart"/>
      <w:r w:rsidRPr="005E3E91">
        <w:rPr>
          <w:rFonts w:ascii="Arial" w:hAnsi="Arial" w:cs="Times New Roman"/>
        </w:rPr>
        <w:t>ug</w:t>
      </w:r>
      <w:proofErr w:type="spellEnd"/>
      <w:r w:rsidRPr="005E3E91">
        <w:rPr>
          <w:rFonts w:ascii="Arial" w:hAnsi="Arial" w:cs="Times New Roman"/>
        </w:rPr>
        <w:t xml:space="preserve">/ml of anti-CD3 and 1 </w:t>
      </w:r>
      <w:proofErr w:type="spellStart"/>
      <w:r w:rsidRPr="005E3E91">
        <w:rPr>
          <w:rFonts w:ascii="Arial" w:hAnsi="Arial" w:cs="Times New Roman"/>
        </w:rPr>
        <w:t>ug</w:t>
      </w:r>
      <w:proofErr w:type="spellEnd"/>
      <w:r w:rsidRPr="005E3E91">
        <w:rPr>
          <w:rFonts w:ascii="Arial" w:hAnsi="Arial" w:cs="Times New Roman"/>
        </w:rPr>
        <w:t>/ml of anti-CD28 for 24 hours in 5% FBS-supplemented DMEM. Cells were then stained and sorted for being CD4</w:t>
      </w:r>
      <w:r w:rsidRPr="005E3E91">
        <w:rPr>
          <w:rFonts w:ascii="Arial" w:hAnsi="Arial" w:cs="Times New Roman"/>
          <w:vertAlign w:val="superscript"/>
        </w:rPr>
        <w:t>+</w:t>
      </w:r>
      <w:r w:rsidRPr="005E3E91">
        <w:rPr>
          <w:rFonts w:ascii="Arial" w:hAnsi="Arial" w:cs="Times New Roman"/>
        </w:rPr>
        <w:t>VFP</w:t>
      </w:r>
      <w:r w:rsidRPr="005E3E91">
        <w:rPr>
          <w:rFonts w:ascii="Arial" w:hAnsi="Arial" w:cs="Times New Roman"/>
          <w:vertAlign w:val="superscript"/>
        </w:rPr>
        <w:t>-</w:t>
      </w:r>
      <w:r w:rsidRPr="005E3E91">
        <w:rPr>
          <w:rFonts w:ascii="Arial" w:hAnsi="Arial" w:cs="Times New Roman"/>
        </w:rPr>
        <w:t xml:space="preserve"> and CD4</w:t>
      </w:r>
      <w:r w:rsidRPr="005E3E91">
        <w:rPr>
          <w:rFonts w:ascii="Arial" w:hAnsi="Arial" w:cs="Times New Roman"/>
          <w:vertAlign w:val="superscript"/>
        </w:rPr>
        <w:t>+</w:t>
      </w:r>
      <w:r w:rsidRPr="005E3E91">
        <w:rPr>
          <w:rFonts w:ascii="Arial" w:hAnsi="Arial" w:cs="Times New Roman"/>
        </w:rPr>
        <w:t>VFP</w:t>
      </w:r>
      <w:r w:rsidRPr="005E3E91">
        <w:rPr>
          <w:rFonts w:ascii="Arial" w:hAnsi="Arial" w:cs="Times New Roman"/>
          <w:vertAlign w:val="superscript"/>
        </w:rPr>
        <w:t>+</w:t>
      </w:r>
      <w:r w:rsidRPr="005E3E91">
        <w:rPr>
          <w:rFonts w:ascii="Arial" w:hAnsi="Arial" w:cs="Times New Roman"/>
        </w:rPr>
        <w:t xml:space="preserve">. </w:t>
      </w:r>
    </w:p>
    <w:p w14:paraId="0EEA366E" w14:textId="77777777" w:rsidR="005E3E91" w:rsidRPr="005E3E91" w:rsidRDefault="005E3E91" w:rsidP="005E3E91">
      <w:pPr>
        <w:spacing w:line="360" w:lineRule="auto"/>
        <w:rPr>
          <w:rFonts w:ascii="Arial" w:hAnsi="Arial" w:cs="Times New Roman"/>
        </w:rPr>
      </w:pPr>
    </w:p>
    <w:p w14:paraId="4A36CD10" w14:textId="77777777" w:rsidR="005E3E91" w:rsidRPr="005E3E91" w:rsidRDefault="005E3E91" w:rsidP="005E3E91">
      <w:pPr>
        <w:spacing w:line="360" w:lineRule="auto"/>
        <w:rPr>
          <w:rFonts w:ascii="Arial" w:hAnsi="Arial" w:cs="Times New Roman"/>
          <w:b/>
        </w:rPr>
      </w:pPr>
      <w:r w:rsidRPr="005E3E91">
        <w:rPr>
          <w:rFonts w:ascii="Arial" w:hAnsi="Arial" w:cs="Times New Roman"/>
          <w:b/>
        </w:rPr>
        <w:t>ELISA</w:t>
      </w:r>
    </w:p>
    <w:p w14:paraId="13E852AD" w14:textId="77777777" w:rsidR="00085BE4" w:rsidRPr="005E3E91" w:rsidRDefault="00085BE4" w:rsidP="00085BE4">
      <w:pPr>
        <w:spacing w:line="360" w:lineRule="auto"/>
        <w:rPr>
          <w:rFonts w:ascii="Arial" w:hAnsi="Arial" w:cs="Times New Roman"/>
          <w:b/>
        </w:rPr>
      </w:pPr>
      <w:r w:rsidRPr="005E3E91">
        <w:rPr>
          <w:rFonts w:ascii="Arial" w:hAnsi="Arial" w:cs="Times New Roman"/>
        </w:rPr>
        <w:t xml:space="preserve">Total splenocytes isolated from naïve B6.IL21-VFP mice were culture for 36 hours with </w:t>
      </w:r>
      <w:proofErr w:type="spellStart"/>
      <w:r w:rsidRPr="005E3E91">
        <w:rPr>
          <w:rFonts w:ascii="Arial" w:hAnsi="Arial" w:cs="Times New Roman"/>
        </w:rPr>
        <w:t>with</w:t>
      </w:r>
      <w:proofErr w:type="spellEnd"/>
      <w:r w:rsidRPr="005E3E91">
        <w:rPr>
          <w:rFonts w:ascii="Arial" w:hAnsi="Arial" w:cs="Times New Roman"/>
        </w:rPr>
        <w:t xml:space="preserve"> 5 </w:t>
      </w:r>
      <w:proofErr w:type="spellStart"/>
      <w:r w:rsidRPr="005E3E91">
        <w:rPr>
          <w:rFonts w:ascii="Arial" w:hAnsi="Arial" w:cs="Times New Roman"/>
        </w:rPr>
        <w:t>ug</w:t>
      </w:r>
      <w:proofErr w:type="spellEnd"/>
      <w:r w:rsidRPr="005E3E91">
        <w:rPr>
          <w:rFonts w:ascii="Arial" w:hAnsi="Arial" w:cs="Times New Roman"/>
        </w:rPr>
        <w:t xml:space="preserve">/ml of anti-CD3 and 1 </w:t>
      </w:r>
      <w:proofErr w:type="spellStart"/>
      <w:r w:rsidRPr="005E3E91">
        <w:rPr>
          <w:rFonts w:ascii="Arial" w:hAnsi="Arial" w:cs="Times New Roman"/>
        </w:rPr>
        <w:t>ug</w:t>
      </w:r>
      <w:proofErr w:type="spellEnd"/>
      <w:r w:rsidRPr="005E3E91">
        <w:rPr>
          <w:rFonts w:ascii="Arial" w:hAnsi="Arial" w:cs="Times New Roman"/>
        </w:rPr>
        <w:t>/ml of anti-CD28 in 5% FBS-supplemented DMEM. Cells were then sorted for being CD4</w:t>
      </w:r>
      <w:r w:rsidRPr="005E3E91">
        <w:rPr>
          <w:rFonts w:ascii="Arial" w:hAnsi="Arial" w:cs="Times New Roman"/>
          <w:vertAlign w:val="superscript"/>
        </w:rPr>
        <w:t>+</w:t>
      </w:r>
      <w:r w:rsidRPr="005E3E91">
        <w:rPr>
          <w:rFonts w:ascii="Arial" w:hAnsi="Arial" w:cs="Times New Roman"/>
        </w:rPr>
        <w:t>VFP</w:t>
      </w:r>
      <w:r w:rsidRPr="005E3E91">
        <w:rPr>
          <w:rFonts w:ascii="Arial" w:hAnsi="Arial" w:cs="Times New Roman"/>
          <w:vertAlign w:val="superscript"/>
        </w:rPr>
        <w:t>-</w:t>
      </w:r>
      <w:r w:rsidRPr="005E3E91">
        <w:rPr>
          <w:rFonts w:ascii="Arial" w:hAnsi="Arial" w:cs="Times New Roman"/>
        </w:rPr>
        <w:t xml:space="preserve"> and CD4</w:t>
      </w:r>
      <w:r w:rsidRPr="005E3E91">
        <w:rPr>
          <w:rFonts w:ascii="Arial" w:hAnsi="Arial" w:cs="Times New Roman"/>
          <w:vertAlign w:val="superscript"/>
        </w:rPr>
        <w:t>+</w:t>
      </w:r>
      <w:r w:rsidRPr="005E3E91">
        <w:rPr>
          <w:rFonts w:ascii="Arial" w:hAnsi="Arial" w:cs="Times New Roman"/>
        </w:rPr>
        <w:t>VFP</w:t>
      </w:r>
      <w:r w:rsidRPr="005E3E91">
        <w:rPr>
          <w:rFonts w:ascii="Arial" w:hAnsi="Arial" w:cs="Times New Roman"/>
          <w:vertAlign w:val="superscript"/>
        </w:rPr>
        <w:t>+</w:t>
      </w:r>
      <w:r w:rsidRPr="005E3E91">
        <w:rPr>
          <w:rFonts w:ascii="Arial" w:hAnsi="Arial" w:cs="Times New Roman"/>
        </w:rPr>
        <w:t>. VFP</w:t>
      </w:r>
      <w:r w:rsidRPr="005E3E91">
        <w:rPr>
          <w:rFonts w:ascii="Arial" w:hAnsi="Arial" w:cs="Times New Roman"/>
          <w:vertAlign w:val="superscript"/>
        </w:rPr>
        <w:t>-</w:t>
      </w:r>
      <w:r w:rsidRPr="005E3E91">
        <w:rPr>
          <w:rFonts w:ascii="Arial" w:hAnsi="Arial" w:cs="Times New Roman"/>
        </w:rPr>
        <w:t xml:space="preserve"> and VFP</w:t>
      </w:r>
      <w:r w:rsidRPr="005E3E91">
        <w:rPr>
          <w:rFonts w:ascii="Arial" w:hAnsi="Arial" w:cs="Times New Roman"/>
          <w:vertAlign w:val="superscript"/>
        </w:rPr>
        <w:t>+</w:t>
      </w:r>
      <w:r w:rsidRPr="005E3E91">
        <w:rPr>
          <w:rFonts w:ascii="Arial" w:hAnsi="Arial" w:cs="Times New Roman"/>
        </w:rPr>
        <w:t xml:space="preserve"> cells were then cultured independently in 5% FBS-supplemented DMEM. Supernatant was collected after 24hrs and used for ELISA</w:t>
      </w:r>
      <w:r>
        <w:rPr>
          <w:rFonts w:ascii="Arial" w:hAnsi="Arial" w:cs="Times New Roman"/>
        </w:rPr>
        <w:t xml:space="preserve"> for IL21, IL17, IL2, IL10 and IFNy. See supplemental experimental procedures for expanded protocol</w:t>
      </w:r>
    </w:p>
    <w:p w14:paraId="1C912DC7" w14:textId="77777777" w:rsidR="005E3E91" w:rsidRPr="005E3E91" w:rsidRDefault="005E3E91" w:rsidP="005E3E91">
      <w:pPr>
        <w:spacing w:line="360" w:lineRule="auto"/>
        <w:rPr>
          <w:rFonts w:ascii="Arial" w:hAnsi="Arial" w:cs="Times New Roman"/>
        </w:rPr>
      </w:pPr>
    </w:p>
    <w:p w14:paraId="0895E24B" w14:textId="77777777" w:rsidR="005E3E91" w:rsidRPr="005E3E91" w:rsidRDefault="005E3E91" w:rsidP="005E3E91">
      <w:pPr>
        <w:widowControl w:val="0"/>
        <w:autoSpaceDE w:val="0"/>
        <w:autoSpaceDN w:val="0"/>
        <w:adjustRightInd w:val="0"/>
        <w:spacing w:line="360" w:lineRule="auto"/>
        <w:rPr>
          <w:rFonts w:ascii="Arial" w:hAnsi="Arial" w:cs="Times New Roman"/>
          <w:b/>
          <w:i/>
        </w:rPr>
      </w:pPr>
      <w:r w:rsidRPr="005E3E91">
        <w:rPr>
          <w:rFonts w:ascii="Arial" w:hAnsi="Arial" w:cs="Times New Roman"/>
          <w:b/>
          <w:i/>
        </w:rPr>
        <w:t xml:space="preserve">FACS </w:t>
      </w:r>
    </w:p>
    <w:p w14:paraId="79171728" w14:textId="6B25D389" w:rsidR="005E3E91" w:rsidRPr="005E3E91" w:rsidRDefault="005E3E91" w:rsidP="005E3E91">
      <w:pPr>
        <w:widowControl w:val="0"/>
        <w:autoSpaceDE w:val="0"/>
        <w:autoSpaceDN w:val="0"/>
        <w:adjustRightInd w:val="0"/>
        <w:spacing w:line="360" w:lineRule="auto"/>
        <w:rPr>
          <w:rFonts w:ascii="Arial" w:hAnsi="Arial" w:cs="Times New Roman"/>
        </w:rPr>
      </w:pPr>
      <w:r w:rsidRPr="005E3E91">
        <w:rPr>
          <w:rFonts w:ascii="Arial" w:hAnsi="Arial" w:cs="Times New Roman"/>
        </w:rPr>
        <w:t>Analytical and preparative FACS was performed by established procedures after FMO gating</w:t>
      </w:r>
      <w:r w:rsidRPr="005E3E91">
        <w:rPr>
          <w:rFonts w:ascii="Arial" w:hAnsi="Arial" w:cs="Arial"/>
        </w:rPr>
        <w:fldChar w:fldCharType="begin">
          <w:fldData xml:space="preserve">PEVuZE5vdGU+PENpdGU+PEF1dGhvcj5NY1BoZWU8L0F1dGhvcj48WWVhcj4yMDEzPC9ZZWFyPjxS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</w:fldData>
        </w:fldChar>
      </w:r>
      <w:r w:rsidR="007203C0">
        <w:rPr>
          <w:rFonts w:ascii="Arial" w:hAnsi="Arial" w:cs="Arial"/>
        </w:rPr>
        <w:instrText xml:space="preserve"> ADDIN EN.CITE </w:instrText>
      </w:r>
      <w:r w:rsidR="007203C0">
        <w:rPr>
          <w:rFonts w:ascii="Arial" w:hAnsi="Arial" w:cs="Arial"/>
        </w:rPr>
        <w:fldChar w:fldCharType="begin">
          <w:fldData xml:space="preserve">PEVuZE5vdGU+PENpdGU+PEF1dGhvcj5NY1BoZWU8L0F1dGhvcj48WWVhcj4yMDEzPC9ZZWFyPjxS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</w:fldData>
        </w:fldChar>
      </w:r>
      <w:r w:rsidR="007203C0">
        <w:rPr>
          <w:rFonts w:ascii="Arial" w:hAnsi="Arial" w:cs="Arial"/>
        </w:rPr>
        <w:instrText xml:space="preserve"> ADDIN EN.CITE.DATA </w:instrText>
      </w:r>
      <w:r w:rsidR="007203C0">
        <w:rPr>
          <w:rFonts w:ascii="Arial" w:hAnsi="Arial" w:cs="Arial"/>
        </w:rPr>
      </w:r>
      <w:r w:rsidR="007203C0">
        <w:rPr>
          <w:rFonts w:ascii="Arial" w:hAnsi="Arial" w:cs="Arial"/>
        </w:rPr>
        <w:fldChar w:fldCharType="end"/>
      </w:r>
      <w:r w:rsidRPr="005E3E91">
        <w:rPr>
          <w:rFonts w:ascii="Arial" w:hAnsi="Arial" w:cs="Arial"/>
        </w:rPr>
      </w:r>
      <w:r w:rsidRPr="005E3E91">
        <w:rPr>
          <w:rFonts w:ascii="Arial" w:hAnsi="Arial" w:cs="Arial"/>
        </w:rPr>
        <w:fldChar w:fldCharType="separate"/>
      </w:r>
      <w:r w:rsidR="007203C0">
        <w:rPr>
          <w:rFonts w:ascii="Arial" w:hAnsi="Arial" w:cs="Arial"/>
          <w:noProof/>
        </w:rPr>
        <w:t>(</w:t>
      </w:r>
      <w:hyperlink w:anchor="_ENREF_38" w:tooltip="McPhee, 2013 #114" w:history="1">
        <w:r w:rsidR="009C25DE">
          <w:rPr>
            <w:rFonts w:ascii="Arial" w:hAnsi="Arial" w:cs="Arial"/>
            <w:noProof/>
          </w:rPr>
          <w:t>McPhee et al., 2013</w:t>
        </w:r>
      </w:hyperlink>
      <w:r w:rsidR="007203C0">
        <w:rPr>
          <w:rFonts w:ascii="Arial" w:hAnsi="Arial" w:cs="Arial"/>
          <w:noProof/>
        </w:rPr>
        <w:t>)</w:t>
      </w:r>
      <w:r w:rsidRPr="005E3E91">
        <w:rPr>
          <w:rFonts w:ascii="Arial" w:hAnsi="Arial" w:cs="Arial"/>
        </w:rPr>
        <w:fldChar w:fldCharType="end"/>
      </w:r>
      <w:r w:rsidRPr="005E3E91">
        <w:rPr>
          <w:rFonts w:ascii="Arial" w:hAnsi="Arial" w:cs="Arial"/>
        </w:rPr>
        <w:t>.</w:t>
      </w:r>
      <w:r w:rsidRPr="005E3E91">
        <w:rPr>
          <w:rFonts w:ascii="Arial" w:hAnsi="Arial" w:cs="Times New Roman"/>
        </w:rPr>
        <w:t xml:space="preserve"> Antibodies are listed in </w:t>
      </w:r>
      <w:r w:rsidRPr="005E3E91">
        <w:rPr>
          <w:rFonts w:ascii="Arial" w:hAnsi="Arial" w:cs="Times New Roman"/>
          <w:b/>
        </w:rPr>
        <w:t>Supplementary Table 1</w:t>
      </w:r>
      <w:r w:rsidRPr="005E3E91">
        <w:rPr>
          <w:rFonts w:ascii="Arial" w:hAnsi="Arial" w:cs="Times New Roman"/>
        </w:rPr>
        <w:t xml:space="preserve">. </w:t>
      </w:r>
      <w:r w:rsidR="00085BE4">
        <w:rPr>
          <w:rFonts w:ascii="Arial" w:hAnsi="Arial" w:cs="Times New Roman"/>
        </w:rPr>
        <w:t>Samples were run</w:t>
      </w:r>
      <w:r w:rsidRPr="005E3E91">
        <w:rPr>
          <w:rFonts w:ascii="Arial" w:hAnsi="Arial" w:cs="Times New Roman"/>
        </w:rPr>
        <w:t xml:space="preserve"> on a four-laser/13- color BD LSRII analytical cytometer (BD Biosciences) and analyzed with FlowJo software version 8 or 9 (Tree Star). Cell sorting was performed using a FACSAria (BD Bioscience). </w:t>
      </w:r>
    </w:p>
    <w:p w14:paraId="05E0576A" w14:textId="77777777" w:rsidR="005E3E91" w:rsidRPr="005E3E91" w:rsidRDefault="005E3E91" w:rsidP="005E3E91">
      <w:pPr>
        <w:widowControl w:val="0"/>
        <w:autoSpaceDE w:val="0"/>
        <w:autoSpaceDN w:val="0"/>
        <w:adjustRightInd w:val="0"/>
        <w:spacing w:line="360" w:lineRule="auto"/>
        <w:rPr>
          <w:rFonts w:ascii="Arial" w:hAnsi="Arial" w:cs="Times New Roman"/>
        </w:rPr>
      </w:pPr>
    </w:p>
    <w:p w14:paraId="45288A34" w14:textId="77777777" w:rsidR="00085BE4" w:rsidRDefault="00085BE4" w:rsidP="005E3E91">
      <w:pPr>
        <w:spacing w:line="360" w:lineRule="auto"/>
        <w:rPr>
          <w:rFonts w:ascii="Arial" w:hAnsi="Arial" w:cs="Times New Roman"/>
          <w:b/>
          <w:i/>
        </w:rPr>
      </w:pPr>
    </w:p>
    <w:p w14:paraId="0A8636FB" w14:textId="77777777" w:rsidR="005E3E91" w:rsidRPr="005E3E91" w:rsidRDefault="005E3E91" w:rsidP="005E3E91">
      <w:pPr>
        <w:spacing w:line="360" w:lineRule="auto"/>
        <w:rPr>
          <w:rFonts w:ascii="Arial" w:hAnsi="Arial" w:cs="Times New Roman"/>
          <w:b/>
          <w:i/>
        </w:rPr>
      </w:pPr>
      <w:r w:rsidRPr="005E3E91">
        <w:rPr>
          <w:rFonts w:ascii="Arial" w:hAnsi="Arial" w:cs="Times New Roman"/>
          <w:b/>
          <w:i/>
        </w:rPr>
        <w:t>Adoptive Transfer</w:t>
      </w:r>
    </w:p>
    <w:p w14:paraId="59F7FADF" w14:textId="515F938C" w:rsidR="005E3E91" w:rsidRPr="005E3E91" w:rsidRDefault="005E3E91" w:rsidP="005E3E91">
      <w:pPr>
        <w:spacing w:line="360" w:lineRule="auto"/>
        <w:rPr>
          <w:rFonts w:ascii="Arial" w:hAnsi="Arial" w:cs="Times New Roman"/>
        </w:rPr>
      </w:pPr>
      <w:r w:rsidRPr="005E3E91">
        <w:rPr>
          <w:rFonts w:ascii="Arial" w:hAnsi="Arial" w:cs="Times New Roman"/>
        </w:rPr>
        <w:t>Splenocyt</w:t>
      </w:r>
      <w:r w:rsidR="00BA24F2">
        <w:rPr>
          <w:rFonts w:ascii="Arial" w:hAnsi="Arial" w:cs="Times New Roman"/>
        </w:rPr>
        <w:t xml:space="preserve">es from </w:t>
      </w:r>
      <w:r w:rsidR="00085BE4">
        <w:rPr>
          <w:rFonts w:ascii="Arial" w:hAnsi="Arial" w:cs="Times New Roman"/>
        </w:rPr>
        <w:t>4–</w:t>
      </w:r>
      <w:r w:rsidR="00BA24F2">
        <w:rPr>
          <w:rFonts w:ascii="Arial" w:hAnsi="Arial" w:cs="Times New Roman"/>
        </w:rPr>
        <w:t>6 wk old</w:t>
      </w:r>
      <w:r w:rsidRPr="005E3E91">
        <w:rPr>
          <w:rFonts w:ascii="Arial" w:hAnsi="Arial" w:cs="Times New Roman"/>
        </w:rPr>
        <w:t xml:space="preserve"> </w:t>
      </w:r>
      <w:r w:rsidR="00BA24F2">
        <w:rPr>
          <w:rFonts w:ascii="Arial" w:hAnsi="Arial" w:cs="Times New Roman"/>
        </w:rPr>
        <w:t xml:space="preserve">IL21-VFP mice were pooled and </w:t>
      </w:r>
      <w:r w:rsidRPr="005E3E91">
        <w:rPr>
          <w:rFonts w:ascii="Arial" w:hAnsi="Arial" w:cs="Times New Roman"/>
        </w:rPr>
        <w:t xml:space="preserve">CD4 T cells were isolated via negative cell depletion </w:t>
      </w:r>
      <w:r w:rsidR="00BA24F2">
        <w:rPr>
          <w:rFonts w:ascii="Arial" w:hAnsi="Arial" w:cs="Times New Roman"/>
        </w:rPr>
        <w:t>(see supplemental experimental procedure)</w:t>
      </w:r>
      <w:r w:rsidRPr="005E3E91">
        <w:rPr>
          <w:rFonts w:ascii="Arial" w:hAnsi="Arial" w:cs="Times New Roman"/>
        </w:rPr>
        <w:t xml:space="preserve">. Cells were then sorted </w:t>
      </w:r>
      <w:r w:rsidR="00BA24F2">
        <w:rPr>
          <w:rFonts w:ascii="Arial" w:hAnsi="Arial" w:cs="Times New Roman"/>
        </w:rPr>
        <w:t>for populations N, ACT and ACT IL21</w:t>
      </w:r>
      <w:r w:rsidRPr="005E3E91">
        <w:rPr>
          <w:rFonts w:ascii="Arial" w:hAnsi="Arial" w:cs="Times New Roman"/>
        </w:rPr>
        <w:t xml:space="preserve"> based on gating set by CXCR5 and PD1 FMO controls.  Cells were then injected into recipient B6.CD45.1 </w:t>
      </w:r>
      <w:r w:rsidRPr="005E3E91">
        <w:rPr>
          <w:rFonts w:ascii="Arial" w:hAnsi="Arial" w:cs="Times New Roman"/>
          <w:i/>
        </w:rPr>
        <w:t xml:space="preserve">Tcrα-/- </w:t>
      </w:r>
      <w:r w:rsidRPr="005E3E91">
        <w:rPr>
          <w:rFonts w:ascii="Arial" w:hAnsi="Arial" w:cs="Times New Roman"/>
        </w:rPr>
        <w:t xml:space="preserve">mice via the tail vein. </w:t>
      </w:r>
    </w:p>
    <w:p w14:paraId="196025FD" w14:textId="77777777" w:rsidR="005E3E91" w:rsidRPr="005E3E91" w:rsidRDefault="005E3E91" w:rsidP="005E3E91">
      <w:pPr>
        <w:widowControl w:val="0"/>
        <w:autoSpaceDE w:val="0"/>
        <w:autoSpaceDN w:val="0"/>
        <w:adjustRightInd w:val="0"/>
        <w:spacing w:line="360" w:lineRule="auto"/>
        <w:rPr>
          <w:rFonts w:ascii="Arial" w:hAnsi="Arial" w:cs="Times New Roman"/>
          <w:b/>
          <w:i/>
        </w:rPr>
      </w:pPr>
    </w:p>
    <w:p w14:paraId="189E20BF" w14:textId="77777777" w:rsidR="005E3E91" w:rsidRPr="005E3E91" w:rsidRDefault="005E3E91" w:rsidP="005E3E91">
      <w:pPr>
        <w:widowControl w:val="0"/>
        <w:autoSpaceDE w:val="0"/>
        <w:autoSpaceDN w:val="0"/>
        <w:adjustRightInd w:val="0"/>
        <w:spacing w:line="360" w:lineRule="auto"/>
        <w:rPr>
          <w:rFonts w:ascii="Arial" w:hAnsi="Arial" w:cs="Times New Roman"/>
          <w:b/>
          <w:i/>
        </w:rPr>
      </w:pPr>
      <w:r w:rsidRPr="005E3E91">
        <w:rPr>
          <w:rFonts w:ascii="Arial" w:hAnsi="Arial" w:cs="Times New Roman"/>
          <w:b/>
          <w:i/>
        </w:rPr>
        <w:t>Quantitative RT-PCR analysis</w:t>
      </w:r>
    </w:p>
    <w:p w14:paraId="055AFDF5" w14:textId="77777777" w:rsidR="005E3E91" w:rsidRPr="005E3E91" w:rsidRDefault="005E3E91" w:rsidP="005E3E91">
      <w:pPr>
        <w:widowControl w:val="0"/>
        <w:autoSpaceDE w:val="0"/>
        <w:autoSpaceDN w:val="0"/>
        <w:adjustRightInd w:val="0"/>
        <w:spacing w:line="360" w:lineRule="auto"/>
        <w:rPr>
          <w:rFonts w:ascii="Arial" w:hAnsi="Arial" w:cs="Times New Roman"/>
        </w:rPr>
      </w:pPr>
      <w:r w:rsidRPr="005E3E91">
        <w:rPr>
          <w:rFonts w:ascii="Arial" w:hAnsi="Arial" w:cs="Times New Roman"/>
        </w:rPr>
        <w:t xml:space="preserve">Total RNA was extracted with the RNeasy Micro kit (Qiagen) followed by cDNA synthesis using the QuantiTect Reverse Transcription kit (Qiagen) according to the manufacturer’s protocol. </w:t>
      </w:r>
      <w:proofErr w:type="spellStart"/>
      <w:r w:rsidRPr="005E3E91">
        <w:rPr>
          <w:rFonts w:ascii="Arial" w:hAnsi="Arial" w:cs="Times New Roman"/>
        </w:rPr>
        <w:t>SuperScript</w:t>
      </w:r>
      <w:proofErr w:type="spellEnd"/>
      <w:r w:rsidRPr="005E3E91">
        <w:rPr>
          <w:rFonts w:ascii="Arial" w:hAnsi="Arial" w:cs="Times New Roman"/>
        </w:rPr>
        <w:t xml:space="preserve"> III Platinum Two-Step qRT-PCR Kit with </w:t>
      </w:r>
      <w:proofErr w:type="spellStart"/>
      <w:r w:rsidRPr="005E3E91">
        <w:rPr>
          <w:rFonts w:ascii="Arial" w:hAnsi="Arial" w:cs="Times New Roman"/>
        </w:rPr>
        <w:t>Syber</w:t>
      </w:r>
      <w:proofErr w:type="spellEnd"/>
      <w:r w:rsidRPr="005E3E91">
        <w:rPr>
          <w:rFonts w:ascii="Arial" w:hAnsi="Arial" w:cs="Times New Roman"/>
        </w:rPr>
        <w:t xml:space="preserve"> Green (Invitrogen) was used for RT-PCR (primers listed in </w:t>
      </w:r>
      <w:r w:rsidRPr="005E3E91">
        <w:rPr>
          <w:rFonts w:ascii="Arial" w:hAnsi="Arial" w:cs="Times New Roman"/>
          <w:b/>
        </w:rPr>
        <w:t>Supplementary Table 2</w:t>
      </w:r>
      <w:r w:rsidRPr="005E3E91">
        <w:rPr>
          <w:rFonts w:ascii="Arial" w:hAnsi="Arial" w:cs="Times New Roman"/>
        </w:rPr>
        <w:t xml:space="preserve">) according to manufacturer’s protocol. Samples were run in triplicate on the </w:t>
      </w:r>
      <w:proofErr w:type="spellStart"/>
      <w:r w:rsidRPr="005E3E91">
        <w:rPr>
          <w:rFonts w:ascii="Arial" w:hAnsi="Arial" w:cs="Times New Roman"/>
        </w:rPr>
        <w:t>ViiA</w:t>
      </w:r>
      <w:proofErr w:type="spellEnd"/>
      <w:r w:rsidRPr="005E3E91">
        <w:rPr>
          <w:rFonts w:ascii="Arial" w:hAnsi="Arial" w:cs="Times New Roman"/>
        </w:rPr>
        <w:t xml:space="preserve"> Real Time PCR system (Life Technologies) and mean expression was normalized to 18sRNA using the </w:t>
      </w:r>
      <w:r w:rsidRPr="005E3E91">
        <w:rPr>
          <w:rFonts w:ascii="Symbol" w:hAnsi="Symbol" w:cs="Times New Roman"/>
        </w:rPr>
        <w:t></w:t>
      </w:r>
      <w:r w:rsidRPr="005E3E91">
        <w:rPr>
          <w:rFonts w:ascii="Symbol" w:hAnsi="Symbol" w:cs="Times New Roman"/>
        </w:rPr>
        <w:t></w:t>
      </w:r>
      <w:r w:rsidRPr="005E3E91">
        <w:rPr>
          <w:rFonts w:ascii="Arial" w:hAnsi="Arial" w:cs="Times New Roman"/>
        </w:rPr>
        <w:t xml:space="preserve">Ct method.  </w:t>
      </w:r>
    </w:p>
    <w:p w14:paraId="0ECD46D2" w14:textId="77777777" w:rsidR="005E3E91" w:rsidRPr="005E3E91" w:rsidRDefault="005E3E91" w:rsidP="005E3E91">
      <w:pPr>
        <w:widowControl w:val="0"/>
        <w:autoSpaceDE w:val="0"/>
        <w:autoSpaceDN w:val="0"/>
        <w:adjustRightInd w:val="0"/>
        <w:spacing w:line="360" w:lineRule="auto"/>
        <w:rPr>
          <w:rFonts w:ascii="Arial" w:hAnsi="Arial" w:cs="Times New Roman"/>
        </w:rPr>
      </w:pPr>
    </w:p>
    <w:p w14:paraId="74229D35" w14:textId="796A0F9A" w:rsidR="005E3E91" w:rsidRPr="005E3E91" w:rsidRDefault="005E3E91" w:rsidP="005E3E91">
      <w:pPr>
        <w:spacing w:line="360" w:lineRule="auto"/>
        <w:rPr>
          <w:rFonts w:ascii="Arial" w:hAnsi="Arial" w:cs="Times New Roman"/>
          <w:b/>
          <w:i/>
        </w:rPr>
      </w:pPr>
      <w:r w:rsidRPr="005E3E91">
        <w:rPr>
          <w:rFonts w:ascii="Arial" w:hAnsi="Arial" w:cs="Times New Roman"/>
          <w:b/>
          <w:i/>
        </w:rPr>
        <w:t>RNAseq</w:t>
      </w:r>
      <w:r w:rsidR="008A634F">
        <w:rPr>
          <w:rFonts w:ascii="Arial" w:hAnsi="Arial" w:cs="Times New Roman"/>
          <w:b/>
          <w:i/>
        </w:rPr>
        <w:t xml:space="preserve"> – </w:t>
      </w:r>
      <w:r w:rsidR="008A634F" w:rsidRPr="008A634F">
        <w:rPr>
          <w:rFonts w:ascii="Arial" w:hAnsi="Arial" w:cs="Times New Roman"/>
          <w:b/>
          <w:i/>
          <w:highlight w:val="yellow"/>
        </w:rPr>
        <w:t>Can anything go into supplemental methods?</w:t>
      </w:r>
    </w:p>
    <w:p w14:paraId="6EF5FFEC" w14:textId="691E41E0" w:rsidR="005E3E91" w:rsidRPr="005E3E91" w:rsidRDefault="005E3E91" w:rsidP="005E3E91">
      <w:pPr>
        <w:spacing w:line="360" w:lineRule="auto"/>
        <w:rPr>
          <w:rFonts w:ascii="Arial" w:hAnsi="Arial" w:cs="Times New Roman"/>
        </w:rPr>
      </w:pPr>
      <w:r w:rsidRPr="005E3E91">
        <w:rPr>
          <w:rFonts w:ascii="Arial" w:hAnsi="Arial" w:cs="Times New Roman"/>
        </w:rPr>
        <w:t>Total RNA from FACS-purified VFP</w:t>
      </w:r>
      <w:r w:rsidRPr="005E3E91">
        <w:rPr>
          <w:rFonts w:ascii="Arial" w:hAnsi="Arial" w:cs="Times New Roman"/>
          <w:vertAlign w:val="superscript"/>
        </w:rPr>
        <w:t>-</w:t>
      </w:r>
      <w:r w:rsidRPr="005E3E91">
        <w:rPr>
          <w:rFonts w:ascii="Arial" w:hAnsi="Arial" w:cs="Times New Roman"/>
        </w:rPr>
        <w:t>ICOS</w:t>
      </w:r>
      <w:r w:rsidRPr="005E3E91">
        <w:rPr>
          <w:rFonts w:ascii="Arial" w:hAnsi="Arial" w:cs="Times New Roman"/>
          <w:vertAlign w:val="superscript"/>
        </w:rPr>
        <w:t>-</w:t>
      </w:r>
      <w:r w:rsidRPr="005E3E91">
        <w:rPr>
          <w:rFonts w:ascii="Arial" w:hAnsi="Arial" w:cs="Times New Roman"/>
        </w:rPr>
        <w:t xml:space="preserve"> (N), VFP</w:t>
      </w:r>
      <w:r w:rsidRPr="005E3E91">
        <w:rPr>
          <w:rFonts w:ascii="Arial" w:hAnsi="Arial" w:cs="Times New Roman"/>
          <w:vertAlign w:val="superscript"/>
        </w:rPr>
        <w:t>-</w:t>
      </w:r>
      <w:r w:rsidRPr="005E3E91">
        <w:rPr>
          <w:rFonts w:ascii="Arial" w:hAnsi="Arial" w:cs="Times New Roman"/>
        </w:rPr>
        <w:t>ICOS</w:t>
      </w:r>
      <w:r w:rsidRPr="005E3E91">
        <w:rPr>
          <w:rFonts w:ascii="Arial" w:hAnsi="Arial" w:cs="Times New Roman"/>
          <w:vertAlign w:val="superscript"/>
        </w:rPr>
        <w:t>+</w:t>
      </w:r>
      <w:r w:rsidRPr="005E3E91">
        <w:rPr>
          <w:rFonts w:ascii="Arial" w:hAnsi="Arial" w:cs="Times New Roman"/>
        </w:rPr>
        <w:t>(ACT), and VFP</w:t>
      </w:r>
      <w:r w:rsidRPr="005E3E91">
        <w:rPr>
          <w:rFonts w:ascii="Arial" w:hAnsi="Arial" w:cs="Times New Roman"/>
          <w:vertAlign w:val="superscript"/>
        </w:rPr>
        <w:t>+</w:t>
      </w:r>
      <w:r w:rsidRPr="005E3E91">
        <w:rPr>
          <w:rFonts w:ascii="Arial" w:hAnsi="Arial" w:cs="Times New Roman"/>
        </w:rPr>
        <w:t>ICOS</w:t>
      </w:r>
      <w:r w:rsidRPr="005E3E91">
        <w:rPr>
          <w:rFonts w:ascii="Arial" w:hAnsi="Arial" w:cs="Times New Roman"/>
          <w:vertAlign w:val="superscript"/>
        </w:rPr>
        <w:t>+</w:t>
      </w:r>
      <w:r w:rsidRPr="005E3E91">
        <w:rPr>
          <w:rFonts w:ascii="Arial" w:hAnsi="Arial" w:cs="Times New Roman"/>
        </w:rPr>
        <w:t>(ACT IL21) CD4</w:t>
      </w:r>
      <w:r w:rsidRPr="005E3E91">
        <w:rPr>
          <w:rFonts w:ascii="Arial" w:hAnsi="Arial" w:cs="Times New Roman"/>
          <w:vertAlign w:val="superscript"/>
        </w:rPr>
        <w:t>+</w:t>
      </w:r>
      <w:r w:rsidRPr="005E3E91">
        <w:rPr>
          <w:rFonts w:ascii="Arial" w:hAnsi="Arial" w:cs="Times New Roman"/>
        </w:rPr>
        <w:t xml:space="preserve"> cell pools were extracted with Qiagen RNeasy Mini Kits (Qiagen, Hilden, Germany) in 2 biological replicates.  Poly-A-enriched mRNA was reverse transcribed and amplified using the Nugen Ovation Kit (</w:t>
      </w:r>
      <w:proofErr w:type="spellStart"/>
      <w:r w:rsidRPr="005E3E91">
        <w:rPr>
          <w:rFonts w:ascii="Arial" w:hAnsi="Arial" w:cs="Times New Roman"/>
        </w:rPr>
        <w:t>NuGEN</w:t>
      </w:r>
      <w:proofErr w:type="spellEnd"/>
      <w:r w:rsidRPr="005E3E91">
        <w:rPr>
          <w:rFonts w:ascii="Arial" w:hAnsi="Arial" w:cs="Times New Roman"/>
        </w:rPr>
        <w:t>, San Carlos, CA, USA).  Paired-end cDNA was sequenced with an Illumina MiSeq at 106 base pair length (Illumina, San Diego, CA, USA).  Reads were checked with FASTX-Toolkit (</w:t>
      </w:r>
      <w:r w:rsidRPr="005E3E91">
        <w:rPr>
          <w:rFonts w:ascii="Arial" w:eastAsia="Times New Roman" w:hAnsi="Arial" w:cs="Times New Roman"/>
          <w:shd w:val="clear" w:color="auto" w:fill="FFFFFF"/>
        </w:rPr>
        <w:t>http://hannonlab.cshl.edu/fastx_toolkit</w:t>
      </w:r>
      <w:r w:rsidRPr="005E3E91">
        <w:rPr>
          <w:rFonts w:ascii="Arial" w:hAnsi="Arial" w:cs="Times New Roman"/>
        </w:rPr>
        <w:t xml:space="preserve">), trimmed with </w:t>
      </w:r>
      <w:proofErr w:type="spellStart"/>
      <w:r w:rsidRPr="005E3E91">
        <w:rPr>
          <w:rFonts w:ascii="Arial" w:hAnsi="Arial" w:cs="Times New Roman"/>
        </w:rPr>
        <w:t>Trimmomatic</w:t>
      </w:r>
      <w:proofErr w:type="spellEnd"/>
      <w:r w:rsidRPr="005E3E91">
        <w:rPr>
          <w:rFonts w:ascii="Arial" w:hAnsi="Arial" w:cs="Times New Roman"/>
        </w:rPr>
        <w:t>, and aligned to the GRCm38.73 assembly transcriptome with Bowtie. Transcript expression levels were estimated in transcripts per million (TPM) using RSEM</w:t>
      </w:r>
      <w:r w:rsidRPr="005E3E91">
        <w:rPr>
          <w:rFonts w:ascii="Arial" w:hAnsi="Arial" w:cs="Times New Roman"/>
        </w:rPr>
        <w:fldChar w:fldCharType="begin"/>
      </w:r>
      <w:r w:rsidR="007203C0">
        <w:rPr>
          <w:rFonts w:ascii="Arial" w:hAnsi="Arial" w:cs="Times New Roman"/>
        </w:rPr>
        <w:instrText xml:space="preserve"> ADDIN EN.CITE &lt;EndNote&gt;&lt;Cite&gt;&lt;Author&gt;Li&lt;/Author&gt;&lt;Year&gt;2011&lt;/Year&gt;&lt;RecNum&gt;118&lt;/RecNum&gt;&lt;DisplayText&gt;(Li and Dewey, 2011)&lt;/DisplayText&gt;&lt;record&gt;&lt;rec-number&gt;118&lt;/rec-number&gt;&lt;foreign-keys&gt;&lt;key app="EN" db-id="v0etrzezkwfxa8ewfwt5twpz990z9xvp9wwx"&gt;118&lt;/key&gt;&lt;/foreign-keys&gt;&lt;ref-type name="Journal Article"&gt;17&lt;/ref-type&gt;&lt;contributors&gt;&lt;authors&gt;&lt;author&gt;Li, B.&lt;/author&gt;&lt;author&gt;Dewey, C. N.&lt;/author&gt;&lt;/authors&gt;&lt;/contributors&gt;&lt;auth-address&gt;Department of Computer Sciences, University of Wisconsin-Madison, Madison, WI, USA.&lt;/auth-address&gt;&lt;titles&gt;&lt;title&gt;RSEM: accurate transcript quantification from RNA-Seq data with or without a reference genome&lt;/title&gt;&lt;secondary-title&gt;BMC Bioinformatics&lt;/secondary-title&gt;&lt;/titles&gt;&lt;periodical&gt;&lt;full-title&gt;BMC Bioinformatics&lt;/full-title&gt;&lt;/periodical&gt;&lt;pages&gt;323&lt;/pages&gt;&lt;volume&gt;12&lt;/volume&gt;&lt;edition&gt;2011/08/06&lt;/edition&gt;&lt;keywords&gt;&lt;keyword&gt;Animals&lt;/keyword&gt;&lt;keyword&gt;Computer Simulation&lt;/keyword&gt;&lt;keyword&gt;Gene Expression Profiling/ methods&lt;/keyword&gt;&lt;keyword&gt;Humans&lt;/keyword&gt;&lt;keyword&gt;Mice&lt;/keyword&gt;&lt;keyword&gt;Protein Isoforms/genetics&lt;/keyword&gt;&lt;keyword&gt;RNA/genetics&lt;/keyword&gt;&lt;keyword&gt;Sequence Analysis, RNA/ methods&lt;/keyword&gt;&lt;keyword&gt;Software&lt;/keyword&gt;&lt;/keywords&gt;&lt;dates&gt;&lt;year&gt;2011&lt;/year&gt;&lt;/dates&gt;&lt;isbn&gt;1471-2105 (Electronic)&amp;#xD;1471-2105 (Linking)&lt;/isbn&gt;&lt;accession-num&gt;21816040&lt;/accession-num&gt;&lt;urls&gt;&lt;/urls&gt;&lt;custom2&gt;3163565&lt;/custom2&gt;&lt;electronic-resource-num&gt;10.1186/1471-2105-12-323&lt;/electronic-resource-num&gt;&lt;remote-database-provider&gt;Nlm&lt;/remote-database-provider&gt;&lt;language&gt;eng&lt;/language&gt;&lt;/record&gt;&lt;/Cite&gt;&lt;/EndNote&gt;</w:instrText>
      </w:r>
      <w:r w:rsidRPr="005E3E91">
        <w:rPr>
          <w:rFonts w:ascii="Arial" w:hAnsi="Arial" w:cs="Times New Roman"/>
        </w:rPr>
        <w:fldChar w:fldCharType="separate"/>
      </w:r>
      <w:r w:rsidR="007203C0">
        <w:rPr>
          <w:rFonts w:ascii="Arial" w:hAnsi="Arial" w:cs="Times New Roman"/>
          <w:noProof/>
        </w:rPr>
        <w:t>(</w:t>
      </w:r>
      <w:hyperlink w:anchor="_ENREF_28" w:tooltip="Li, 2011 #118" w:history="1">
        <w:r w:rsidR="009C25DE">
          <w:rPr>
            <w:rFonts w:ascii="Arial" w:hAnsi="Arial" w:cs="Times New Roman"/>
            <w:noProof/>
          </w:rPr>
          <w:t>Li and Dewey, 2011</w:t>
        </w:r>
      </w:hyperlink>
      <w:r w:rsidR="007203C0">
        <w:rPr>
          <w:rFonts w:ascii="Arial" w:hAnsi="Arial" w:cs="Times New Roman"/>
          <w:noProof/>
        </w:rPr>
        <w:t>)</w:t>
      </w:r>
      <w:r w:rsidRPr="005E3E91">
        <w:rPr>
          <w:rFonts w:ascii="Arial" w:hAnsi="Arial" w:cs="Times New Roman"/>
        </w:rPr>
        <w:fldChar w:fldCharType="end"/>
      </w:r>
      <w:r w:rsidRPr="005E3E91">
        <w:rPr>
          <w:rFonts w:ascii="Arial" w:hAnsi="Arial" w:cs="Times New Roman"/>
        </w:rPr>
        <w:t>.  Differential expression analysis across the three conditions (</w:t>
      </w:r>
      <w:r w:rsidRPr="005E3E91">
        <w:rPr>
          <w:rFonts w:ascii="Arial" w:hAnsi="Arial" w:cs="Times New Roman"/>
          <w:i/>
        </w:rPr>
        <w:t>i.e.</w:t>
      </w:r>
      <w:r w:rsidRPr="005E3E91">
        <w:rPr>
          <w:rFonts w:ascii="Arial" w:hAnsi="Arial" w:cs="Times New Roman"/>
        </w:rPr>
        <w:t xml:space="preserve"> sorted populations) was conducted with </w:t>
      </w:r>
      <w:proofErr w:type="spellStart"/>
      <w:r w:rsidRPr="005E3E91">
        <w:rPr>
          <w:rFonts w:ascii="Arial" w:hAnsi="Arial" w:cs="Times New Roman"/>
        </w:rPr>
        <w:t>EBSeq</w:t>
      </w:r>
      <w:proofErr w:type="spellEnd"/>
      <w:r w:rsidRPr="005E3E91">
        <w:rPr>
          <w:rFonts w:ascii="Arial" w:hAnsi="Arial" w:cs="Times New Roman"/>
        </w:rPr>
        <w:fldChar w:fldCharType="begin">
          <w:fldData xml:space="preserve">PEVuZE5vdGU+PENpdGU+PEF1dGhvcj5MZW5nPC9BdXRob3I+PFllYXI+MjAxMzwvWWVhcj48UmVj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</w:fldData>
        </w:fldChar>
      </w:r>
      <w:r w:rsidR="007203C0">
        <w:rPr>
          <w:rFonts w:ascii="Arial" w:hAnsi="Arial" w:cs="Times New Roman"/>
        </w:rPr>
        <w:instrText xml:space="preserve"> ADDIN EN.CITE </w:instrText>
      </w:r>
      <w:r w:rsidR="007203C0">
        <w:rPr>
          <w:rFonts w:ascii="Arial" w:hAnsi="Arial" w:cs="Times New Roman"/>
        </w:rPr>
        <w:fldChar w:fldCharType="begin">
          <w:fldData xml:space="preserve">PEVuZE5vdGU+PENpdGU+PEF1dGhvcj5MZW5nPC9BdXRob3I+PFllYXI+MjAxMzwvWWVhcj48UmVj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</w:fldData>
        </w:fldChar>
      </w:r>
      <w:r w:rsidR="007203C0">
        <w:rPr>
          <w:rFonts w:ascii="Arial" w:hAnsi="Arial" w:cs="Times New Roman"/>
        </w:rPr>
        <w:instrText xml:space="preserve"> ADDIN EN.CITE.DATA </w:instrText>
      </w:r>
      <w:r w:rsidR="007203C0">
        <w:rPr>
          <w:rFonts w:ascii="Arial" w:hAnsi="Arial" w:cs="Times New Roman"/>
        </w:rPr>
      </w:r>
      <w:r w:rsidR="007203C0">
        <w:rPr>
          <w:rFonts w:ascii="Arial" w:hAnsi="Arial" w:cs="Times New Roman"/>
        </w:rPr>
        <w:fldChar w:fldCharType="end"/>
      </w:r>
      <w:r w:rsidRPr="005E3E91">
        <w:rPr>
          <w:rFonts w:ascii="Arial" w:hAnsi="Arial" w:cs="Times New Roman"/>
        </w:rPr>
      </w:r>
      <w:r w:rsidRPr="005E3E91">
        <w:rPr>
          <w:rFonts w:ascii="Arial" w:hAnsi="Arial" w:cs="Times New Roman"/>
        </w:rPr>
        <w:fldChar w:fldCharType="separate"/>
      </w:r>
      <w:r w:rsidR="007203C0">
        <w:rPr>
          <w:rFonts w:ascii="Arial" w:hAnsi="Arial" w:cs="Times New Roman"/>
          <w:noProof/>
        </w:rPr>
        <w:t>(</w:t>
      </w:r>
      <w:hyperlink w:anchor="_ENREF_27" w:tooltip="Leng, 2013 #116" w:history="1">
        <w:r w:rsidR="009C25DE">
          <w:rPr>
            <w:rFonts w:ascii="Arial" w:hAnsi="Arial" w:cs="Times New Roman"/>
            <w:noProof/>
          </w:rPr>
          <w:t>Leng et al., 2013</w:t>
        </w:r>
      </w:hyperlink>
      <w:r w:rsidR="007203C0">
        <w:rPr>
          <w:rFonts w:ascii="Arial" w:hAnsi="Arial" w:cs="Times New Roman"/>
          <w:noProof/>
        </w:rPr>
        <w:t>)</w:t>
      </w:r>
      <w:r w:rsidRPr="005E3E91">
        <w:rPr>
          <w:rFonts w:ascii="Arial" w:hAnsi="Arial" w:cs="Times New Roman"/>
        </w:rPr>
        <w:fldChar w:fldCharType="end"/>
      </w:r>
      <w:r w:rsidRPr="005E3E91">
        <w:rPr>
          <w:rFonts w:ascii="Arial" w:hAnsi="Arial" w:cs="Times New Roman"/>
        </w:rPr>
        <w:t xml:space="preserve">.  Signature genes for the three sample populations were defined by three criteria: maximum mean expression in the signature population; mean TPM greater than </w:t>
      </w:r>
      <w:ins w:id="37" w:author="Xulong Wang" w:date="2016-02-11T09:14:00Z">
        <w:r w:rsidR="00DE6A5D">
          <w:rPr>
            <w:rFonts w:ascii="Arial" w:hAnsi="Arial" w:cs="Times New Roman"/>
          </w:rPr>
          <w:t>2</w:t>
        </w:r>
      </w:ins>
      <w:del w:id="38" w:author="Xulong Wang" w:date="2016-02-11T09:14:00Z">
        <w:r w:rsidRPr="005E3E91" w:rsidDel="00DE6A5D">
          <w:rPr>
            <w:rFonts w:ascii="Arial" w:hAnsi="Arial" w:cs="Times New Roman"/>
          </w:rPr>
          <w:delText>5</w:delText>
        </w:r>
      </w:del>
      <w:r w:rsidRPr="005E3E91">
        <w:rPr>
          <w:rFonts w:ascii="Arial" w:hAnsi="Arial" w:cs="Times New Roman"/>
        </w:rPr>
        <w:t>0 in the signature population; and differential expression in the signature population relative to the other two populations  (</w:t>
      </w:r>
      <w:r w:rsidRPr="005E3E91">
        <w:rPr>
          <w:rFonts w:ascii="Arial" w:hAnsi="Arial" w:cs="Times New Roman"/>
          <w:i/>
        </w:rPr>
        <w:t>P</w:t>
      </w:r>
      <w:r w:rsidRPr="005E3E91">
        <w:rPr>
          <w:rFonts w:ascii="Arial" w:hAnsi="Arial" w:cs="Times New Roman"/>
        </w:rPr>
        <w:t xml:space="preserve"> &lt; 0.05, pairwise t-test). All analyses were done with R (www.r-project.org) except when specified otherwise. To estimate the expression of VFP relative to native mouse genes, the VFP sequence reads were </w:t>
      </w:r>
      <w:del w:id="39" w:author="Xulong Wang" w:date="2016-02-11T09:15:00Z">
        <w:r w:rsidRPr="005E3E91" w:rsidDel="007319DC">
          <w:rPr>
            <w:rFonts w:ascii="Arial" w:hAnsi="Arial" w:cs="Times New Roman"/>
          </w:rPr>
          <w:delText xml:space="preserve">aligned and </w:delText>
        </w:r>
      </w:del>
      <w:r w:rsidRPr="005E3E91">
        <w:rPr>
          <w:rFonts w:ascii="Arial" w:hAnsi="Arial" w:cs="Times New Roman"/>
        </w:rPr>
        <w:t xml:space="preserve">combined with the mouse transcriptome file. </w:t>
      </w:r>
    </w:p>
    <w:p w14:paraId="6E6802BC" w14:textId="77777777" w:rsidR="005E3E91" w:rsidRPr="005E3E91" w:rsidRDefault="005E3E91" w:rsidP="005E3E91">
      <w:pPr>
        <w:spacing w:line="360" w:lineRule="auto"/>
        <w:rPr>
          <w:rFonts w:ascii="Arial" w:hAnsi="Arial" w:cs="Times New Roman"/>
        </w:rPr>
      </w:pPr>
    </w:p>
    <w:p w14:paraId="273DC5D5" w14:textId="3DE40DC7" w:rsidR="005E3E91" w:rsidRPr="005E3E91" w:rsidRDefault="005E3E91" w:rsidP="005E3E91">
      <w:pPr>
        <w:spacing w:line="360" w:lineRule="auto"/>
        <w:rPr>
          <w:rFonts w:ascii="Arial" w:hAnsi="Arial" w:cs="Times New Roman"/>
          <w:b/>
          <w:i/>
        </w:rPr>
      </w:pPr>
      <w:r w:rsidRPr="005E3E91">
        <w:rPr>
          <w:rFonts w:ascii="Arial" w:hAnsi="Arial" w:cs="Times New Roman"/>
          <w:b/>
          <w:i/>
        </w:rPr>
        <w:t>Comparison of RNAseq profiles with antigen-induced T</w:t>
      </w:r>
      <w:r w:rsidRPr="005E3E91">
        <w:rPr>
          <w:rFonts w:ascii="Arial" w:hAnsi="Arial" w:cs="Times New Roman"/>
          <w:b/>
          <w:i/>
          <w:vertAlign w:val="subscript"/>
        </w:rPr>
        <w:t>FH</w:t>
      </w:r>
      <w:r w:rsidRPr="005E3E91">
        <w:rPr>
          <w:rFonts w:ascii="Arial" w:hAnsi="Arial" w:cs="Times New Roman"/>
          <w:b/>
        </w:rPr>
        <w:t xml:space="preserve"> microarray datasets </w:t>
      </w:r>
      <w:r w:rsidRPr="005E3E91">
        <w:rPr>
          <w:rFonts w:ascii="Arial" w:hAnsi="Arial" w:cs="Times New Roman"/>
          <w:b/>
          <w:highlight w:val="yellow"/>
        </w:rPr>
        <w:t>XULONG &amp; GREG</w:t>
      </w:r>
      <w:r w:rsidRPr="005E3E91">
        <w:rPr>
          <w:rFonts w:ascii="Arial" w:hAnsi="Arial" w:cs="Times New Roman"/>
          <w:b/>
        </w:rPr>
        <w:t xml:space="preserve"> </w:t>
      </w:r>
      <w:r w:rsidRPr="005E3E91">
        <w:rPr>
          <w:rFonts w:ascii="Arial" w:hAnsi="Arial" w:cs="Times New Roman"/>
          <w:b/>
          <w:highlight w:val="yellow"/>
        </w:rPr>
        <w:t>please update</w:t>
      </w:r>
      <w:r w:rsidRPr="005E3E91">
        <w:rPr>
          <w:rFonts w:ascii="Arial" w:hAnsi="Arial" w:cs="Times New Roman"/>
          <w:b/>
        </w:rPr>
        <w:t>.</w:t>
      </w:r>
    </w:p>
    <w:p w14:paraId="538BD811" w14:textId="3EC975B2" w:rsidR="0025694C" w:rsidRDefault="00B34263" w:rsidP="005E3E91">
      <w:pPr>
        <w:spacing w:line="360" w:lineRule="auto"/>
        <w:rPr>
          <w:ins w:id="40" w:author="Xulong Wang" w:date="2016-02-11T09:16:00Z"/>
          <w:rFonts w:ascii="Arial" w:hAnsi="Arial" w:cs="Times New Roman"/>
        </w:rPr>
      </w:pPr>
      <w:ins w:id="41" w:author="Xulong Wang" w:date="2016-02-11T09:22:00Z">
        <w:r>
          <w:rPr>
            <w:rFonts w:ascii="Arial" w:hAnsi="Arial" w:cs="Times New Roman"/>
          </w:rPr>
          <w:t>Gene expression profiles of</w:t>
        </w:r>
      </w:ins>
      <w:ins w:id="42" w:author="Xulong Wang" w:date="2016-02-11T09:17:00Z">
        <w:r w:rsidR="00427D8E">
          <w:rPr>
            <w:rFonts w:ascii="Arial" w:hAnsi="Arial" w:cs="Times New Roman"/>
          </w:rPr>
          <w:t xml:space="preserve"> </w:t>
        </w:r>
      </w:ins>
      <w:ins w:id="43" w:author="Xulong Wang" w:date="2016-02-11T09:18:00Z">
        <w:r>
          <w:rPr>
            <w:rFonts w:ascii="Arial" w:hAnsi="Arial" w:cs="Times New Roman"/>
          </w:rPr>
          <w:t>the 8-</w:t>
        </w:r>
        <w:r w:rsidR="00994BD6">
          <w:rPr>
            <w:rFonts w:ascii="Arial" w:hAnsi="Arial" w:cs="Times New Roman"/>
          </w:rPr>
          <w:t xml:space="preserve">day </w:t>
        </w:r>
      </w:ins>
      <w:ins w:id="44" w:author="Xulong Wang" w:date="2016-02-11T09:21:00Z">
        <w:r w:rsidR="00427D8E">
          <w:rPr>
            <w:rFonts w:ascii="Arial" w:hAnsi="Arial" w:cs="Times New Roman"/>
          </w:rPr>
          <w:t>Naïve CD 4 T cells, TH1 cells, T</w:t>
        </w:r>
        <w:r w:rsidR="00427D8E" w:rsidRPr="004B79FF">
          <w:rPr>
            <w:rFonts w:ascii="Arial" w:hAnsi="Arial" w:cs="Times New Roman"/>
            <w:vertAlign w:val="subscript"/>
            <w:rPrChange w:id="45" w:author="Xulong Wang" w:date="2016-02-11T09:35:00Z">
              <w:rPr>
                <w:rFonts w:ascii="Arial" w:hAnsi="Arial" w:cs="Times New Roman"/>
              </w:rPr>
            </w:rPrChange>
          </w:rPr>
          <w:t>FH</w:t>
        </w:r>
        <w:r w:rsidR="00427D8E">
          <w:rPr>
            <w:rFonts w:ascii="Arial" w:hAnsi="Arial" w:cs="Times New Roman"/>
          </w:rPr>
          <w:t xml:space="preserve"> cells, GC T</w:t>
        </w:r>
        <w:r w:rsidR="00427D8E" w:rsidRPr="004B79FF">
          <w:rPr>
            <w:rFonts w:ascii="Arial" w:hAnsi="Arial" w:cs="Times New Roman"/>
            <w:vertAlign w:val="subscript"/>
            <w:rPrChange w:id="46" w:author="Xulong Wang" w:date="2016-02-11T09:35:00Z">
              <w:rPr>
                <w:rFonts w:ascii="Arial" w:hAnsi="Arial" w:cs="Times New Roman"/>
              </w:rPr>
            </w:rPrChange>
          </w:rPr>
          <w:t>FH</w:t>
        </w:r>
        <w:r w:rsidR="00427D8E">
          <w:rPr>
            <w:rFonts w:ascii="Arial" w:hAnsi="Arial" w:cs="Times New Roman"/>
          </w:rPr>
          <w:t xml:space="preserve"> cells</w:t>
        </w:r>
      </w:ins>
      <w:ins w:id="47" w:author="Xulong Wang" w:date="2016-02-11T09:23:00Z">
        <w:r w:rsidR="00330943">
          <w:rPr>
            <w:rFonts w:ascii="Arial" w:hAnsi="Arial" w:cs="Times New Roman"/>
          </w:rPr>
          <w:t xml:space="preserve"> </w:t>
        </w:r>
      </w:ins>
      <w:ins w:id="48" w:author="Xulong Wang" w:date="2016-02-11T10:06:00Z">
        <w:r w:rsidR="00026CB5">
          <w:rPr>
            <w:rFonts w:ascii="Arial" w:hAnsi="Arial" w:cs="Times New Roman"/>
          </w:rPr>
          <w:t xml:space="preserve">by Yusuf et al. </w:t>
        </w:r>
      </w:ins>
      <w:ins w:id="49" w:author="Xulong Wang" w:date="2016-02-11T09:23:00Z">
        <w:r w:rsidR="00330943">
          <w:rPr>
            <w:rFonts w:ascii="Arial" w:hAnsi="Arial" w:cs="Times New Roman"/>
          </w:rPr>
          <w:t xml:space="preserve">and </w:t>
        </w:r>
      </w:ins>
      <w:ins w:id="50" w:author="Xulong Wang" w:date="2016-02-11T09:24:00Z">
        <w:r w:rsidR="00330943">
          <w:rPr>
            <w:rFonts w:ascii="Arial" w:hAnsi="Arial" w:cs="Times New Roman"/>
          </w:rPr>
          <w:t>the</w:t>
        </w:r>
        <w:r w:rsidR="006917CB">
          <w:rPr>
            <w:rFonts w:ascii="Arial" w:hAnsi="Arial" w:cs="Times New Roman"/>
          </w:rPr>
          <w:t xml:space="preserve"> </w:t>
        </w:r>
      </w:ins>
      <w:ins w:id="51" w:author="Xulong Wang" w:date="2016-02-11T09:23:00Z">
        <w:r w:rsidR="00330943">
          <w:rPr>
            <w:rFonts w:ascii="Arial" w:hAnsi="Arial" w:cs="Times New Roman"/>
          </w:rPr>
          <w:t xml:space="preserve">3-day </w:t>
        </w:r>
      </w:ins>
      <w:ins w:id="52" w:author="Xulong Wang" w:date="2016-02-11T09:24:00Z">
        <w:r w:rsidR="00330943">
          <w:rPr>
            <w:rFonts w:ascii="Arial" w:hAnsi="Arial" w:cs="Times New Roman"/>
          </w:rPr>
          <w:t>T</w:t>
        </w:r>
        <w:r w:rsidR="00330943" w:rsidRPr="004B79FF">
          <w:rPr>
            <w:rFonts w:ascii="Arial" w:hAnsi="Arial" w:cs="Times New Roman"/>
            <w:vertAlign w:val="subscript"/>
            <w:rPrChange w:id="53" w:author="Xulong Wang" w:date="2016-02-11T09:35:00Z">
              <w:rPr>
                <w:rFonts w:ascii="Arial" w:hAnsi="Arial" w:cs="Times New Roman"/>
              </w:rPr>
            </w:rPrChange>
          </w:rPr>
          <w:t>FH</w:t>
        </w:r>
        <w:r w:rsidR="00330943">
          <w:rPr>
            <w:rFonts w:ascii="Arial" w:hAnsi="Arial" w:cs="Times New Roman"/>
          </w:rPr>
          <w:t xml:space="preserve">, TH1 cells </w:t>
        </w:r>
      </w:ins>
      <w:ins w:id="54" w:author="Xulong Wang" w:date="2016-02-11T10:07:00Z">
        <w:r w:rsidR="00026CB5">
          <w:rPr>
            <w:rFonts w:ascii="Arial" w:hAnsi="Arial" w:cs="Times New Roman"/>
          </w:rPr>
          <w:t xml:space="preserve">by Choi et al. </w:t>
        </w:r>
      </w:ins>
      <w:ins w:id="55" w:author="Xulong Wang" w:date="2016-02-11T09:24:00Z">
        <w:r w:rsidR="00330943">
          <w:rPr>
            <w:rFonts w:ascii="Arial" w:hAnsi="Arial" w:cs="Times New Roman"/>
          </w:rPr>
          <w:t xml:space="preserve">were </w:t>
        </w:r>
      </w:ins>
      <w:ins w:id="56" w:author="Xulong Wang" w:date="2016-02-11T09:26:00Z">
        <w:r w:rsidR="004D14C9">
          <w:rPr>
            <w:rFonts w:ascii="Arial" w:hAnsi="Arial" w:cs="Times New Roman"/>
          </w:rPr>
          <w:t>downloaded</w:t>
        </w:r>
      </w:ins>
      <w:ins w:id="57" w:author="Xulong Wang" w:date="2016-02-11T09:24:00Z">
        <w:r w:rsidR="00330943">
          <w:rPr>
            <w:rFonts w:ascii="Arial" w:hAnsi="Arial" w:cs="Times New Roman"/>
          </w:rPr>
          <w:t xml:space="preserve"> from </w:t>
        </w:r>
      </w:ins>
      <w:ins w:id="58" w:author="Xulong Wang" w:date="2016-02-11T10:06:00Z">
        <w:r w:rsidR="00A75B51">
          <w:rPr>
            <w:rFonts w:ascii="Arial" w:hAnsi="Arial" w:cs="Times New Roman"/>
          </w:rPr>
          <w:t>gene expression omnibus</w:t>
        </w:r>
      </w:ins>
      <w:ins w:id="59" w:author="Xulong Wang" w:date="2016-02-11T10:03:00Z">
        <w:r w:rsidR="00A75B51">
          <w:rPr>
            <w:rFonts w:ascii="Arial" w:hAnsi="Arial" w:cs="Times New Roman"/>
          </w:rPr>
          <w:t xml:space="preserve"> (GSE21380</w:t>
        </w:r>
      </w:ins>
      <w:ins w:id="60" w:author="Xulong Wang" w:date="2016-02-11T10:05:00Z">
        <w:r w:rsidR="00A75B51">
          <w:rPr>
            <w:rFonts w:ascii="Arial" w:hAnsi="Arial" w:cs="Times New Roman"/>
          </w:rPr>
          <w:t xml:space="preserve"> and</w:t>
        </w:r>
      </w:ins>
      <w:ins w:id="61" w:author="Xulong Wang" w:date="2016-02-11T10:04:00Z">
        <w:r w:rsidR="00A75B51">
          <w:rPr>
            <w:rFonts w:ascii="Arial" w:hAnsi="Arial" w:cs="Times New Roman"/>
          </w:rPr>
          <w:t xml:space="preserve"> </w:t>
        </w:r>
      </w:ins>
      <w:ins w:id="62" w:author="Xulong Wang" w:date="2016-02-11T10:05:00Z">
        <w:r w:rsidR="00A75B51">
          <w:rPr>
            <w:rFonts w:ascii="Arial" w:hAnsi="Arial" w:cs="Times New Roman"/>
          </w:rPr>
          <w:t>GSE</w:t>
        </w:r>
      </w:ins>
      <w:ins w:id="63" w:author="Xulong Wang" w:date="2016-02-11T10:04:00Z">
        <w:r w:rsidR="00A75B51">
          <w:rPr>
            <w:rFonts w:ascii="Arial" w:hAnsi="Arial" w:cs="Times New Roman"/>
          </w:rPr>
          <w:t>67334</w:t>
        </w:r>
      </w:ins>
      <w:ins w:id="64" w:author="Xulong Wang" w:date="2016-02-11T10:03:00Z">
        <w:r w:rsidR="00A75B51">
          <w:rPr>
            <w:rFonts w:ascii="Arial" w:hAnsi="Arial" w:cs="Times New Roman"/>
          </w:rPr>
          <w:t>)</w:t>
        </w:r>
      </w:ins>
      <w:ins w:id="65" w:author="Xulong Wang" w:date="2016-02-11T09:38:00Z">
        <w:r w:rsidR="00893BB0">
          <w:rPr>
            <w:rFonts w:ascii="Arial" w:hAnsi="Arial" w:cs="Times New Roman"/>
          </w:rPr>
          <w:t>.</w:t>
        </w:r>
      </w:ins>
      <w:ins w:id="66" w:author="Xulong Wang" w:date="2016-02-11T09:36:00Z">
        <w:r w:rsidR="00893BB0">
          <w:rPr>
            <w:rFonts w:ascii="Arial" w:hAnsi="Arial" w:cs="Times New Roman"/>
          </w:rPr>
          <w:t xml:space="preserve"> </w:t>
        </w:r>
      </w:ins>
      <w:ins w:id="67" w:author="Xulong Wang" w:date="2016-02-11T09:59:00Z">
        <w:r w:rsidR="006917CB">
          <w:rPr>
            <w:rFonts w:ascii="Arial" w:hAnsi="Arial" w:cs="Times New Roman"/>
          </w:rPr>
          <w:t xml:space="preserve">The 8-day </w:t>
        </w:r>
      </w:ins>
      <w:ins w:id="68" w:author="Xulong Wang" w:date="2016-02-11T10:00:00Z">
        <w:r w:rsidR="006917CB">
          <w:rPr>
            <w:rFonts w:ascii="Arial" w:hAnsi="Arial" w:cs="Times New Roman"/>
          </w:rPr>
          <w:t xml:space="preserve">and 3-day </w:t>
        </w:r>
      </w:ins>
      <w:ins w:id="69" w:author="Xulong Wang" w:date="2016-02-11T09:59:00Z">
        <w:r w:rsidR="006917CB">
          <w:rPr>
            <w:rFonts w:ascii="Arial" w:hAnsi="Arial" w:cs="Times New Roman"/>
          </w:rPr>
          <w:t>samples were measured by microarray</w:t>
        </w:r>
      </w:ins>
      <w:ins w:id="70" w:author="Xulong Wang" w:date="2016-02-11T10:00:00Z">
        <w:r w:rsidR="006917CB">
          <w:rPr>
            <w:rFonts w:ascii="Arial" w:hAnsi="Arial" w:cs="Times New Roman"/>
          </w:rPr>
          <w:t xml:space="preserve"> and RNA-</w:t>
        </w:r>
        <w:proofErr w:type="spellStart"/>
        <w:r w:rsidR="006917CB">
          <w:rPr>
            <w:rFonts w:ascii="Arial" w:hAnsi="Arial" w:cs="Times New Roman"/>
          </w:rPr>
          <w:t>seq</w:t>
        </w:r>
        <w:proofErr w:type="spellEnd"/>
        <w:r w:rsidR="006917CB">
          <w:rPr>
            <w:rFonts w:ascii="Arial" w:hAnsi="Arial" w:cs="Times New Roman"/>
          </w:rPr>
          <w:t>, respectively.</w:t>
        </w:r>
      </w:ins>
      <w:ins w:id="71" w:author="Xulong Wang" w:date="2016-02-11T09:59:00Z">
        <w:r w:rsidR="006917CB">
          <w:rPr>
            <w:rFonts w:ascii="Arial" w:hAnsi="Arial" w:cs="Times New Roman"/>
          </w:rPr>
          <w:t xml:space="preserve"> </w:t>
        </w:r>
      </w:ins>
      <w:ins w:id="72" w:author="Xulong Wang" w:date="2016-02-11T09:26:00Z">
        <w:r w:rsidR="00CC17BE">
          <w:rPr>
            <w:rFonts w:ascii="Arial" w:hAnsi="Arial" w:cs="Times New Roman"/>
          </w:rPr>
          <w:t xml:space="preserve">To compare the gene expression profiles </w:t>
        </w:r>
      </w:ins>
      <w:ins w:id="73" w:author="Xulong Wang" w:date="2016-02-11T09:27:00Z">
        <w:r w:rsidR="00CC17BE">
          <w:rPr>
            <w:rFonts w:ascii="Arial" w:hAnsi="Arial" w:cs="Times New Roman"/>
          </w:rPr>
          <w:t>of these cell populations with our N, ACT, and IL21-ACT</w:t>
        </w:r>
      </w:ins>
      <w:ins w:id="74" w:author="Xulong Wang" w:date="2016-02-11T09:29:00Z">
        <w:r w:rsidR="008D50EA">
          <w:rPr>
            <w:rFonts w:ascii="Arial" w:hAnsi="Arial" w:cs="Times New Roman"/>
          </w:rPr>
          <w:t xml:space="preserve"> cells</w:t>
        </w:r>
      </w:ins>
      <w:ins w:id="75" w:author="Xulong Wang" w:date="2016-02-11T09:27:00Z">
        <w:r w:rsidR="005C2DAB">
          <w:rPr>
            <w:rFonts w:ascii="Arial" w:hAnsi="Arial" w:cs="Times New Roman"/>
          </w:rPr>
          <w:t>:</w:t>
        </w:r>
      </w:ins>
      <w:ins w:id="76" w:author="Xulong Wang" w:date="2016-02-11T09:39:00Z">
        <w:r w:rsidR="0064522A">
          <w:rPr>
            <w:rFonts w:ascii="Arial" w:hAnsi="Arial" w:cs="Times New Roman"/>
          </w:rPr>
          <w:t xml:space="preserve"> </w:t>
        </w:r>
      </w:ins>
      <w:ins w:id="77" w:author="Xulong Wang" w:date="2016-02-11T09:57:00Z">
        <w:r w:rsidR="005C2DAB">
          <w:rPr>
            <w:rFonts w:ascii="Arial" w:hAnsi="Arial" w:cs="Times New Roman"/>
          </w:rPr>
          <w:t xml:space="preserve">firstly, </w:t>
        </w:r>
      </w:ins>
      <w:ins w:id="78" w:author="Xulong Wang" w:date="2016-02-11T09:39:00Z">
        <w:r w:rsidR="0064522A">
          <w:rPr>
            <w:rFonts w:ascii="Arial" w:hAnsi="Arial" w:cs="Times New Roman"/>
          </w:rPr>
          <w:t>gene expression levels by microarray and RNA-</w:t>
        </w:r>
        <w:proofErr w:type="spellStart"/>
        <w:r w:rsidR="0064522A">
          <w:rPr>
            <w:rFonts w:ascii="Arial" w:hAnsi="Arial" w:cs="Times New Roman"/>
          </w:rPr>
          <w:t>seq</w:t>
        </w:r>
        <w:proofErr w:type="spellEnd"/>
        <w:r w:rsidR="0064522A">
          <w:rPr>
            <w:rFonts w:ascii="Arial" w:hAnsi="Arial" w:cs="Times New Roman"/>
          </w:rPr>
          <w:t xml:space="preserve"> were transformed in</w:t>
        </w:r>
      </w:ins>
      <w:ins w:id="79" w:author="Xulong Wang" w:date="2016-02-11T10:00:00Z">
        <w:r w:rsidR="005D4DE8">
          <w:rPr>
            <w:rFonts w:ascii="Arial" w:hAnsi="Arial" w:cs="Times New Roman"/>
          </w:rPr>
          <w:t>to</w:t>
        </w:r>
      </w:ins>
      <w:ins w:id="80" w:author="Xulong Wang" w:date="2016-02-11T09:39:00Z">
        <w:r w:rsidR="0064522A">
          <w:rPr>
            <w:rFonts w:ascii="Arial" w:hAnsi="Arial" w:cs="Times New Roman"/>
          </w:rPr>
          <w:t xml:space="preserve"> log</w:t>
        </w:r>
        <w:r w:rsidR="005C2DAB">
          <w:rPr>
            <w:rFonts w:ascii="Arial" w:hAnsi="Arial" w:cs="Times New Roman"/>
          </w:rPr>
          <w:t>2 intensity and log2 TPM scales; secondly,</w:t>
        </w:r>
      </w:ins>
      <w:ins w:id="81" w:author="Xulong Wang" w:date="2016-02-11T09:28:00Z">
        <w:r w:rsidR="008D50EA">
          <w:rPr>
            <w:rFonts w:ascii="Arial" w:hAnsi="Arial" w:cs="Times New Roman"/>
          </w:rPr>
          <w:t xml:space="preserve"> </w:t>
        </w:r>
      </w:ins>
      <w:ins w:id="82" w:author="Xulong Wang" w:date="2016-02-11T09:31:00Z">
        <w:r w:rsidR="00FD3EA0">
          <w:rPr>
            <w:rFonts w:ascii="Arial" w:hAnsi="Arial" w:cs="Times New Roman"/>
          </w:rPr>
          <w:t>platform and study differences</w:t>
        </w:r>
      </w:ins>
      <w:ins w:id="83" w:author="Xulong Wang" w:date="2016-02-11T09:30:00Z">
        <w:r w:rsidR="00FD3EA0">
          <w:rPr>
            <w:rFonts w:ascii="Arial" w:hAnsi="Arial" w:cs="Times New Roman"/>
          </w:rPr>
          <w:t xml:space="preserve"> </w:t>
        </w:r>
      </w:ins>
      <w:ins w:id="84" w:author="Xulong Wang" w:date="2016-02-11T09:58:00Z">
        <w:r w:rsidR="005C2DAB">
          <w:rPr>
            <w:rFonts w:ascii="Arial" w:hAnsi="Arial" w:cs="Times New Roman"/>
          </w:rPr>
          <w:t xml:space="preserve">were corrected </w:t>
        </w:r>
      </w:ins>
      <w:ins w:id="85" w:author="Xulong Wang" w:date="2016-02-11T09:30:00Z">
        <w:r w:rsidR="00FD3EA0">
          <w:rPr>
            <w:rFonts w:ascii="Arial" w:hAnsi="Arial" w:cs="Times New Roman"/>
          </w:rPr>
          <w:t xml:space="preserve">by </w:t>
        </w:r>
      </w:ins>
      <w:ins w:id="86" w:author="Xulong Wang" w:date="2016-02-11T09:31:00Z">
        <w:r w:rsidR="00FD3EA0">
          <w:rPr>
            <w:rFonts w:ascii="Arial" w:hAnsi="Arial" w:cs="Times New Roman"/>
          </w:rPr>
          <w:t xml:space="preserve">subtracting the first principle component </w:t>
        </w:r>
      </w:ins>
      <w:ins w:id="87" w:author="Xulong Wang" w:date="2016-02-11T09:32:00Z">
        <w:r w:rsidR="009A09B7">
          <w:rPr>
            <w:rFonts w:ascii="Arial" w:hAnsi="Arial" w:cs="Times New Roman"/>
          </w:rPr>
          <w:t>of the combi</w:t>
        </w:r>
        <w:r w:rsidR="005C2DAB">
          <w:rPr>
            <w:rFonts w:ascii="Arial" w:hAnsi="Arial" w:cs="Times New Roman"/>
          </w:rPr>
          <w:t>ned samples for each transcript;</w:t>
        </w:r>
        <w:r w:rsidR="009A09B7">
          <w:rPr>
            <w:rFonts w:ascii="Arial" w:hAnsi="Arial" w:cs="Times New Roman"/>
          </w:rPr>
          <w:t xml:space="preserve"> and </w:t>
        </w:r>
      </w:ins>
      <w:ins w:id="88" w:author="Xulong Wang" w:date="2016-02-11T09:58:00Z">
        <w:r w:rsidR="005C2DAB">
          <w:rPr>
            <w:rFonts w:ascii="Arial" w:hAnsi="Arial" w:cs="Times New Roman"/>
          </w:rPr>
          <w:t>thirdly</w:t>
        </w:r>
      </w:ins>
      <w:ins w:id="89" w:author="Xulong Wang" w:date="2016-02-11T09:32:00Z">
        <w:r w:rsidR="009A09B7">
          <w:rPr>
            <w:rFonts w:ascii="Arial" w:hAnsi="Arial" w:cs="Times New Roman"/>
          </w:rPr>
          <w:t xml:space="preserve"> </w:t>
        </w:r>
      </w:ins>
      <w:ins w:id="90" w:author="Xulong Wang" w:date="2016-02-11T09:58:00Z">
        <w:r w:rsidR="005C2DAB">
          <w:rPr>
            <w:rFonts w:ascii="Arial" w:hAnsi="Arial" w:cs="Times New Roman"/>
          </w:rPr>
          <w:t>hierarchical clustering was performed on</w:t>
        </w:r>
      </w:ins>
      <w:ins w:id="91" w:author="Xulong Wang" w:date="2016-02-11T09:33:00Z">
        <w:r w:rsidR="00D9696F">
          <w:rPr>
            <w:rFonts w:ascii="Arial" w:hAnsi="Arial" w:cs="Times New Roman"/>
          </w:rPr>
          <w:t xml:space="preserve"> the combined samples based on the residual transcript levels.</w:t>
        </w:r>
      </w:ins>
    </w:p>
    <w:p w14:paraId="5AF88085" w14:textId="53273E0E" w:rsidR="005E3E91" w:rsidRDefault="008A634F" w:rsidP="005E3E91">
      <w:pPr>
        <w:spacing w:line="360" w:lineRule="auto"/>
        <w:rPr>
          <w:rFonts w:ascii="Arial" w:hAnsi="Arial" w:cs="Times New Roman"/>
        </w:rPr>
      </w:pPr>
      <w:del w:id="92" w:author="Xulong Wang" w:date="2016-02-11T10:07:00Z">
        <w:r w:rsidRPr="005E3E91" w:rsidDel="004809E9">
          <w:rPr>
            <w:rFonts w:ascii="Arial" w:hAnsi="Arial" w:cs="Times New Roman"/>
          </w:rPr>
          <w:delText>To identify differentially expressed genes for comparison with published data, we used an empirical Bayesian method, EBSeq</w:delText>
        </w:r>
        <w:r w:rsidDel="004809E9">
          <w:rPr>
            <w:rFonts w:ascii="Arial" w:hAnsi="Arial" w:cs="Times New Roman"/>
          </w:rPr>
          <w:delText xml:space="preserve"> </w:delText>
        </w:r>
        <w:r w:rsidRPr="005E3E91" w:rsidDel="004809E9">
          <w:rPr>
            <w:rFonts w:ascii="Arial" w:hAnsi="Arial" w:cs="Times New Roman"/>
          </w:rPr>
          <w:fldChar w:fldCharType="begin">
            <w:fldData xml:space="preserve">PEVuZE5vdGU+PENpdGU+PEF1dGhvcj5MZW5nPC9BdXRob3I+PFllYXI+MjAxMzwvWWVhcj48UmVj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</w:fldData>
          </w:fldChar>
        </w:r>
        <w:r w:rsidDel="004809E9">
          <w:rPr>
            <w:rFonts w:ascii="Arial" w:hAnsi="Arial" w:cs="Times New Roman"/>
          </w:rPr>
          <w:delInstrText xml:space="preserve"> ADDIN EN.CITE </w:delInstrText>
        </w:r>
        <w:r w:rsidDel="004809E9">
          <w:rPr>
            <w:rFonts w:ascii="Arial" w:hAnsi="Arial" w:cs="Times New Roman"/>
          </w:rPr>
          <w:fldChar w:fldCharType="begin">
            <w:fldData xml:space="preserve">PEVuZE5vdGU+PENpdGU+PEF1dGhvcj5MZW5nPC9BdXRob3I+PFllYXI+MjAxMzwvWWVhcj48UmVj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</w:fldData>
          </w:fldChar>
        </w:r>
        <w:r w:rsidDel="004809E9">
          <w:rPr>
            <w:rFonts w:ascii="Arial" w:hAnsi="Arial" w:cs="Times New Roman"/>
          </w:rPr>
          <w:delInstrText xml:space="preserve"> ADDIN EN.CITE.DATA </w:delInstrText>
        </w:r>
        <w:r w:rsidDel="004809E9">
          <w:rPr>
            <w:rFonts w:ascii="Arial" w:hAnsi="Arial" w:cs="Times New Roman"/>
          </w:rPr>
        </w:r>
        <w:r w:rsidDel="004809E9">
          <w:rPr>
            <w:rFonts w:ascii="Arial" w:hAnsi="Arial" w:cs="Times New Roman"/>
          </w:rPr>
          <w:fldChar w:fldCharType="end"/>
        </w:r>
        <w:r w:rsidRPr="005E3E91" w:rsidDel="004809E9">
          <w:rPr>
            <w:rFonts w:ascii="Arial" w:hAnsi="Arial" w:cs="Times New Roman"/>
          </w:rPr>
        </w:r>
        <w:r w:rsidRPr="005E3E91" w:rsidDel="004809E9">
          <w:rPr>
            <w:rFonts w:ascii="Arial" w:hAnsi="Arial" w:cs="Times New Roman"/>
          </w:rPr>
          <w:fldChar w:fldCharType="separate"/>
        </w:r>
        <w:r w:rsidDel="004809E9">
          <w:rPr>
            <w:rFonts w:ascii="Arial" w:hAnsi="Arial" w:cs="Times New Roman"/>
            <w:noProof/>
          </w:rPr>
          <w:delText>(</w:delText>
        </w:r>
        <w:r w:rsidR="00CC60A9" w:rsidDel="004809E9">
          <w:fldChar w:fldCharType="begin"/>
        </w:r>
        <w:r w:rsidR="00CC60A9" w:rsidDel="004809E9">
          <w:delInstrText xml:space="preserve"> HYPERLINK \l "_ENREF_27" \o "Leng, 2013 #116" </w:delInstrText>
        </w:r>
        <w:r w:rsidR="00CC60A9" w:rsidDel="004809E9">
          <w:fldChar w:fldCharType="separate"/>
        </w:r>
        <w:r w:rsidR="009C25DE" w:rsidDel="004809E9">
          <w:rPr>
            <w:rFonts w:ascii="Arial" w:hAnsi="Arial" w:cs="Times New Roman"/>
            <w:noProof/>
          </w:rPr>
          <w:delText>Leng et al., 2013</w:delText>
        </w:r>
        <w:r w:rsidR="00CC60A9" w:rsidDel="004809E9">
          <w:rPr>
            <w:rFonts w:ascii="Arial" w:hAnsi="Arial" w:cs="Times New Roman"/>
            <w:noProof/>
          </w:rPr>
          <w:fldChar w:fldCharType="end"/>
        </w:r>
        <w:r w:rsidDel="004809E9">
          <w:rPr>
            <w:rFonts w:ascii="Arial" w:hAnsi="Arial" w:cs="Times New Roman"/>
            <w:noProof/>
          </w:rPr>
          <w:delText>)</w:delText>
        </w:r>
        <w:r w:rsidRPr="005E3E91" w:rsidDel="004809E9">
          <w:rPr>
            <w:rFonts w:ascii="Arial" w:hAnsi="Arial" w:cs="Times New Roman"/>
          </w:rPr>
          <w:fldChar w:fldCharType="end"/>
        </w:r>
        <w:r w:rsidRPr="005E3E91" w:rsidDel="004809E9">
          <w:rPr>
            <w:rFonts w:ascii="Arial" w:hAnsi="Arial" w:cs="Times New Roman"/>
          </w:rPr>
          <w:delText>, from which we obtained 1211 genes with a posterior probability of differential expression greater than 0.95.</w:delText>
        </w:r>
        <w:r w:rsidDel="004809E9">
          <w:rPr>
            <w:rFonts w:ascii="Arial" w:hAnsi="Arial" w:cs="Times New Roman"/>
            <w:i/>
          </w:rPr>
          <w:delText xml:space="preserve"> </w:delText>
        </w:r>
        <w:r w:rsidRPr="005E3E91" w:rsidDel="004809E9">
          <w:rPr>
            <w:rFonts w:ascii="Arial" w:hAnsi="Arial" w:cs="Times New Roman"/>
          </w:rPr>
          <w:delText>For direct comparison with T</w:delText>
        </w:r>
        <w:r w:rsidRPr="005E3E91" w:rsidDel="004809E9">
          <w:rPr>
            <w:rFonts w:ascii="Arial" w:hAnsi="Arial" w:cs="Times New Roman"/>
            <w:vertAlign w:val="subscript"/>
          </w:rPr>
          <w:delText>FH</w:delText>
        </w:r>
        <w:r w:rsidRPr="005E3E91" w:rsidDel="004809E9">
          <w:rPr>
            <w:rFonts w:ascii="Arial" w:hAnsi="Arial" w:cs="Times New Roman"/>
          </w:rPr>
          <w:delText xml:space="preserve"> induced after immunization, microarray datasets of CXCR5</w:delText>
        </w:r>
        <w:r w:rsidRPr="005E3E91" w:rsidDel="004809E9">
          <w:rPr>
            <w:rFonts w:ascii="Arial" w:hAnsi="Arial" w:cs="Times New Roman"/>
            <w:vertAlign w:val="superscript"/>
          </w:rPr>
          <w:delText>-</w:delText>
        </w:r>
        <w:r w:rsidRPr="005E3E91" w:rsidDel="004809E9">
          <w:rPr>
            <w:rFonts w:ascii="Arial" w:hAnsi="Arial" w:cs="Times New Roman"/>
          </w:rPr>
          <w:delText>BCL6</w:delText>
        </w:r>
        <w:r w:rsidRPr="005E3E91" w:rsidDel="004809E9">
          <w:rPr>
            <w:rFonts w:ascii="Arial" w:hAnsi="Arial" w:cs="Times New Roman"/>
            <w:vertAlign w:val="superscript"/>
          </w:rPr>
          <w:delText>-</w:delText>
        </w:r>
        <w:r w:rsidRPr="005E3E91" w:rsidDel="004809E9">
          <w:rPr>
            <w:rFonts w:ascii="Arial" w:hAnsi="Arial" w:cs="Times New Roman"/>
          </w:rPr>
          <w:delText>, CXCR5</w:delText>
        </w:r>
        <w:r w:rsidRPr="005E3E91" w:rsidDel="004809E9">
          <w:rPr>
            <w:rFonts w:ascii="Arial" w:hAnsi="Arial" w:cs="Times New Roman"/>
            <w:vertAlign w:val="superscript"/>
          </w:rPr>
          <w:delText>+</w:delText>
        </w:r>
        <w:r w:rsidRPr="005E3E91" w:rsidDel="004809E9">
          <w:rPr>
            <w:rFonts w:ascii="Arial" w:hAnsi="Arial" w:cs="Times New Roman"/>
          </w:rPr>
          <w:delText>BCL6</w:delText>
        </w:r>
        <w:r w:rsidRPr="005E3E91" w:rsidDel="004809E9">
          <w:rPr>
            <w:rFonts w:ascii="Arial" w:hAnsi="Arial" w:cs="Times New Roman"/>
            <w:vertAlign w:val="superscript"/>
          </w:rPr>
          <w:delText>lo</w:delText>
        </w:r>
        <w:r w:rsidRPr="005E3E91" w:rsidDel="004809E9">
          <w:rPr>
            <w:rFonts w:ascii="Arial" w:hAnsi="Arial" w:cs="Times New Roman"/>
          </w:rPr>
          <w:delText>, and CXCR5</w:delText>
        </w:r>
        <w:r w:rsidRPr="005E3E91" w:rsidDel="004809E9">
          <w:rPr>
            <w:rFonts w:ascii="Arial" w:hAnsi="Arial" w:cs="Times New Roman"/>
            <w:vertAlign w:val="superscript"/>
          </w:rPr>
          <w:delText>+</w:delText>
        </w:r>
        <w:r w:rsidRPr="005E3E91" w:rsidDel="004809E9">
          <w:rPr>
            <w:rFonts w:ascii="Arial" w:hAnsi="Arial" w:cs="Times New Roman"/>
          </w:rPr>
          <w:delText>BCL6</w:delText>
        </w:r>
        <w:r w:rsidRPr="005E3E91" w:rsidDel="004809E9">
          <w:rPr>
            <w:rFonts w:ascii="Arial" w:hAnsi="Arial" w:cs="Times New Roman"/>
            <w:vertAlign w:val="superscript"/>
          </w:rPr>
          <w:delText>hi</w:delText>
        </w:r>
        <w:r w:rsidRPr="005E3E91" w:rsidDel="004809E9">
          <w:rPr>
            <w:rFonts w:ascii="Arial" w:hAnsi="Arial" w:cs="Times New Roman"/>
          </w:rPr>
          <w:delText xml:space="preserve"> CD4</w:delText>
        </w:r>
        <w:r w:rsidRPr="005E3E91" w:rsidDel="004809E9">
          <w:rPr>
            <w:rFonts w:ascii="Arial" w:hAnsi="Arial" w:cs="Times New Roman"/>
            <w:vertAlign w:val="superscript"/>
          </w:rPr>
          <w:delText>+</w:delText>
        </w:r>
        <w:r w:rsidRPr="005E3E91" w:rsidDel="004809E9">
          <w:rPr>
            <w:rFonts w:ascii="Arial" w:hAnsi="Arial" w:cs="Times New Roman"/>
          </w:rPr>
          <w:delText xml:space="preserve"> T cells isolated after immunization with TNP-KLH</w:delText>
        </w:r>
        <w:r w:rsidRPr="005E3E91" w:rsidDel="004809E9">
          <w:rPr>
            <w:rFonts w:ascii="Arial" w:hAnsi="Arial" w:cs="Times New Roman"/>
          </w:rPr>
          <w:fldChar w:fldCharType="begin">
            <w:fldData xml:space="preserve">PEVuZE5vdGU+PENpdGU+PEF1dGhvcj5MaXU8L0F1dGhvcj48WWVhcj4yMDEyPC9ZZWFyPjxSZWNO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</w:fldData>
          </w:fldChar>
        </w:r>
        <w:r w:rsidDel="004809E9">
          <w:rPr>
            <w:rFonts w:ascii="Arial" w:hAnsi="Arial" w:cs="Times New Roman"/>
          </w:rPr>
          <w:delInstrText xml:space="preserve"> ADDIN EN.CITE </w:delInstrText>
        </w:r>
        <w:r w:rsidDel="004809E9">
          <w:rPr>
            <w:rFonts w:ascii="Arial" w:hAnsi="Arial" w:cs="Times New Roman"/>
          </w:rPr>
          <w:fldChar w:fldCharType="begin">
            <w:fldData xml:space="preserve">PEVuZE5vdGU+PENpdGU+PEF1dGhvcj5MaXU8L0F1dGhvcj48WWVhcj4yMDEyPC9ZZWFyPjxSZWNO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</w:fldData>
          </w:fldChar>
        </w:r>
        <w:r w:rsidDel="004809E9">
          <w:rPr>
            <w:rFonts w:ascii="Arial" w:hAnsi="Arial" w:cs="Times New Roman"/>
          </w:rPr>
          <w:delInstrText xml:space="preserve"> ADDIN EN.CITE.DATA </w:delInstrText>
        </w:r>
        <w:r w:rsidDel="004809E9">
          <w:rPr>
            <w:rFonts w:ascii="Arial" w:hAnsi="Arial" w:cs="Times New Roman"/>
          </w:rPr>
        </w:r>
        <w:r w:rsidDel="004809E9">
          <w:rPr>
            <w:rFonts w:ascii="Arial" w:hAnsi="Arial" w:cs="Times New Roman"/>
          </w:rPr>
          <w:fldChar w:fldCharType="end"/>
        </w:r>
        <w:r w:rsidRPr="005E3E91" w:rsidDel="004809E9">
          <w:rPr>
            <w:rFonts w:ascii="Arial" w:hAnsi="Arial" w:cs="Times New Roman"/>
          </w:rPr>
        </w:r>
        <w:r w:rsidRPr="005E3E91" w:rsidDel="004809E9">
          <w:rPr>
            <w:rFonts w:ascii="Arial" w:hAnsi="Arial" w:cs="Times New Roman"/>
          </w:rPr>
          <w:fldChar w:fldCharType="separate"/>
        </w:r>
        <w:r w:rsidDel="004809E9">
          <w:rPr>
            <w:rFonts w:ascii="Arial" w:hAnsi="Arial" w:cs="Times New Roman"/>
            <w:noProof/>
          </w:rPr>
          <w:delText>(</w:delText>
        </w:r>
        <w:r w:rsidR="00CC60A9" w:rsidDel="004809E9">
          <w:fldChar w:fldCharType="begin"/>
        </w:r>
        <w:r w:rsidR="00CC60A9" w:rsidDel="004809E9">
          <w:delInstrText xml:space="preserve"> HYPERLINK \l "_ENREF_31" \o "Liu, 2012 #12" </w:delInstrText>
        </w:r>
        <w:r w:rsidR="00CC60A9" w:rsidDel="004809E9">
          <w:fldChar w:fldCharType="separate"/>
        </w:r>
        <w:r w:rsidR="009C25DE" w:rsidDel="004809E9">
          <w:rPr>
            <w:rFonts w:ascii="Arial" w:hAnsi="Arial" w:cs="Times New Roman"/>
            <w:noProof/>
          </w:rPr>
          <w:delText>Liu et al., 2012</w:delText>
        </w:r>
        <w:r w:rsidR="00CC60A9" w:rsidDel="004809E9">
          <w:rPr>
            <w:rFonts w:ascii="Arial" w:hAnsi="Arial" w:cs="Times New Roman"/>
            <w:noProof/>
          </w:rPr>
          <w:fldChar w:fldCharType="end"/>
        </w:r>
        <w:r w:rsidDel="004809E9">
          <w:rPr>
            <w:rFonts w:ascii="Arial" w:hAnsi="Arial" w:cs="Times New Roman"/>
            <w:noProof/>
          </w:rPr>
          <w:delText>)</w:delText>
        </w:r>
        <w:r w:rsidRPr="005E3E91" w:rsidDel="004809E9">
          <w:rPr>
            <w:rFonts w:ascii="Arial" w:hAnsi="Arial" w:cs="Times New Roman"/>
          </w:rPr>
          <w:fldChar w:fldCharType="end"/>
        </w:r>
        <w:r w:rsidRPr="005E3E91" w:rsidDel="004809E9">
          <w:rPr>
            <w:rFonts w:ascii="Arial" w:hAnsi="Arial" w:cs="Times New Roman"/>
          </w:rPr>
          <w:delText xml:space="preserve"> were compared to the transcriptional profiles of the 1211 differentially expressed genes in our N, ACT and ACT IL21 populations. The first principal component of the six combined samples was subtracted from each transcript to account for platform and study differences, and hierarchical clustering was performed on the residual transcript levels.</w:delText>
        </w:r>
      </w:del>
      <w:bookmarkStart w:id="93" w:name="_GoBack"/>
      <w:bookmarkEnd w:id="93"/>
    </w:p>
    <w:p w14:paraId="646E4EE1" w14:textId="77777777" w:rsidR="008A634F" w:rsidRPr="005E3E91" w:rsidRDefault="008A634F" w:rsidP="005E3E91">
      <w:pPr>
        <w:spacing w:line="360" w:lineRule="auto"/>
        <w:rPr>
          <w:rFonts w:ascii="Arial" w:hAnsi="Arial" w:cs="Times New Roman"/>
          <w:b/>
          <w:i/>
        </w:rPr>
      </w:pPr>
    </w:p>
    <w:p w14:paraId="0A6754AC" w14:textId="77777777" w:rsidR="005E3E91" w:rsidRPr="005E3E91" w:rsidRDefault="005E3E91" w:rsidP="005E3E91">
      <w:pPr>
        <w:spacing w:line="360" w:lineRule="auto"/>
        <w:rPr>
          <w:rFonts w:ascii="Arial" w:hAnsi="Arial" w:cs="Times New Roman"/>
          <w:b/>
          <w:i/>
        </w:rPr>
      </w:pPr>
      <w:r w:rsidRPr="005E3E91">
        <w:rPr>
          <w:rFonts w:ascii="Arial" w:hAnsi="Arial" w:cs="Times New Roman"/>
          <w:b/>
          <w:i/>
        </w:rPr>
        <w:t>T cell receptor repertoire analysis</w:t>
      </w:r>
    </w:p>
    <w:p w14:paraId="3928029B" w14:textId="77777777" w:rsidR="005E3E91" w:rsidRPr="005E3E91" w:rsidRDefault="005E3E91" w:rsidP="005E3E91">
      <w:pPr>
        <w:spacing w:line="360" w:lineRule="auto"/>
        <w:rPr>
          <w:rFonts w:ascii="Arial" w:hAnsi="Arial" w:cs="Times New Roman"/>
        </w:rPr>
      </w:pPr>
      <w:r w:rsidRPr="005E3E91">
        <w:rPr>
          <w:rFonts w:ascii="Arial" w:hAnsi="Arial" w:cs="Times New Roman"/>
        </w:rPr>
        <w:t xml:space="preserve">We identified all transcripts with Ensembl </w:t>
      </w:r>
      <w:proofErr w:type="spellStart"/>
      <w:r w:rsidRPr="005E3E91">
        <w:rPr>
          <w:rFonts w:ascii="Arial" w:hAnsi="Arial" w:cs="Times New Roman"/>
        </w:rPr>
        <w:t>TR_V_genes</w:t>
      </w:r>
      <w:proofErr w:type="spellEnd"/>
      <w:r w:rsidRPr="005E3E91">
        <w:rPr>
          <w:rFonts w:ascii="Arial" w:hAnsi="Arial" w:cs="Times New Roman"/>
        </w:rPr>
        <w:t xml:space="preserve"> and used TPM estimates to quantify the differential usage of T cell receptor usage in our samples. TCR_J and TCR_D segments were unidentifiable in our protocol because their sequences are too short for appropriate expression estimates. Transcripts with maximum expression less than 5 TPM were filtered out, retaining a total of 68 </w:t>
      </w:r>
      <w:proofErr w:type="spellStart"/>
      <w:r w:rsidRPr="005E3E91">
        <w:rPr>
          <w:rFonts w:ascii="Arial" w:hAnsi="Arial" w:cs="Times New Roman"/>
          <w:i/>
        </w:rPr>
        <w:t>Tcrav</w:t>
      </w:r>
      <w:proofErr w:type="spellEnd"/>
      <w:r w:rsidRPr="005E3E91">
        <w:rPr>
          <w:rFonts w:ascii="Arial" w:hAnsi="Arial" w:cs="Times New Roman"/>
          <w:i/>
        </w:rPr>
        <w:t xml:space="preserve"> </w:t>
      </w:r>
      <w:r w:rsidRPr="005E3E91">
        <w:rPr>
          <w:rFonts w:ascii="Arial" w:hAnsi="Arial" w:cs="Times New Roman"/>
        </w:rPr>
        <w:t xml:space="preserve">and </w:t>
      </w:r>
      <w:proofErr w:type="spellStart"/>
      <w:r w:rsidRPr="005E3E91">
        <w:rPr>
          <w:rFonts w:ascii="Arial" w:hAnsi="Arial" w:cs="Times New Roman"/>
          <w:i/>
        </w:rPr>
        <w:t>Tcrbv</w:t>
      </w:r>
      <w:proofErr w:type="spellEnd"/>
      <w:r w:rsidRPr="005E3E91">
        <w:rPr>
          <w:rFonts w:ascii="Arial" w:hAnsi="Arial" w:cs="Times New Roman"/>
        </w:rPr>
        <w:t xml:space="preserve"> genes.  </w:t>
      </w:r>
    </w:p>
    <w:p w14:paraId="4EF8D005" w14:textId="77777777" w:rsidR="005E3E91" w:rsidRPr="005E3E91" w:rsidRDefault="005E3E91" w:rsidP="005E3E91">
      <w:pPr>
        <w:widowControl w:val="0"/>
        <w:autoSpaceDE w:val="0"/>
        <w:autoSpaceDN w:val="0"/>
        <w:adjustRightInd w:val="0"/>
        <w:rPr>
          <w:rFonts w:ascii="Arial" w:hAnsi="Arial" w:cs="Times New Roman"/>
        </w:rPr>
      </w:pPr>
    </w:p>
    <w:p w14:paraId="3A51363E" w14:textId="77777777" w:rsidR="005E3E91" w:rsidRPr="005E3E91" w:rsidRDefault="005E3E91" w:rsidP="005E3E91">
      <w:pPr>
        <w:widowControl w:val="0"/>
        <w:autoSpaceDE w:val="0"/>
        <w:autoSpaceDN w:val="0"/>
        <w:adjustRightInd w:val="0"/>
        <w:spacing w:line="360" w:lineRule="auto"/>
        <w:rPr>
          <w:rFonts w:ascii="Arial" w:hAnsi="Arial" w:cs="Times New Roman"/>
        </w:rPr>
      </w:pPr>
      <w:proofErr w:type="spellStart"/>
      <w:r w:rsidRPr="005E3E91">
        <w:rPr>
          <w:rFonts w:ascii="Arial" w:hAnsi="Arial" w:cs="Times New Roman"/>
          <w:b/>
          <w:i/>
        </w:rPr>
        <w:t>Immunohistochemisty</w:t>
      </w:r>
      <w:proofErr w:type="spellEnd"/>
    </w:p>
    <w:p w14:paraId="589ACDFA" w14:textId="77777777" w:rsidR="005E3E91" w:rsidRPr="005E3E91" w:rsidRDefault="005E3E91" w:rsidP="005E3E91">
      <w:pPr>
        <w:widowControl w:val="0"/>
        <w:autoSpaceDE w:val="0"/>
        <w:autoSpaceDN w:val="0"/>
        <w:adjustRightInd w:val="0"/>
        <w:spacing w:line="360" w:lineRule="auto"/>
        <w:rPr>
          <w:rFonts w:ascii="Arial" w:hAnsi="Arial" w:cs="Arial"/>
        </w:rPr>
      </w:pPr>
      <w:r w:rsidRPr="005E3E91">
        <w:rPr>
          <w:rFonts w:ascii="Arial" w:hAnsi="Arial" w:cs="Arial"/>
        </w:rPr>
        <w:t>Formalin fixed paraffin embedded sections of spleen and lymph nodes of IL21-VFP mice were treated with Proteinase K (DAKO) for 5’ @ RT then stained with a rabbit polyclonal anti-GFP antibody (</w:t>
      </w:r>
      <w:proofErr w:type="spellStart"/>
      <w:r w:rsidRPr="005E3E91">
        <w:rPr>
          <w:rFonts w:ascii="Arial" w:hAnsi="Arial" w:cs="Arial"/>
        </w:rPr>
        <w:t>Abcam</w:t>
      </w:r>
      <w:proofErr w:type="spellEnd"/>
      <w:r w:rsidRPr="005E3E91">
        <w:rPr>
          <w:rFonts w:ascii="Arial" w:hAnsi="Arial" w:cs="Arial"/>
        </w:rPr>
        <w:t xml:space="preserve">; ab6556) followed by </w:t>
      </w:r>
      <w:proofErr w:type="spellStart"/>
      <w:r w:rsidRPr="005E3E91">
        <w:rPr>
          <w:rFonts w:ascii="Arial" w:hAnsi="Arial" w:cs="Arial"/>
        </w:rPr>
        <w:t>biotinylated</w:t>
      </w:r>
      <w:proofErr w:type="spellEnd"/>
      <w:r w:rsidRPr="005E3E91">
        <w:rPr>
          <w:rFonts w:ascii="Arial" w:hAnsi="Arial" w:cs="Arial"/>
        </w:rPr>
        <w:t xml:space="preserve"> goat anti-rabbit IgG (Vector Labs) and ABC Elite Reagent (Vector Labs).  Detection with DAB was followed by </w:t>
      </w:r>
      <w:proofErr w:type="spellStart"/>
      <w:r w:rsidRPr="005E3E91">
        <w:rPr>
          <w:rFonts w:ascii="Arial" w:hAnsi="Arial" w:cs="Arial"/>
        </w:rPr>
        <w:t>hematoxylin</w:t>
      </w:r>
      <w:proofErr w:type="spellEnd"/>
      <w:r w:rsidRPr="005E3E91">
        <w:rPr>
          <w:rFonts w:ascii="Arial" w:hAnsi="Arial" w:cs="Arial"/>
        </w:rPr>
        <w:t xml:space="preserve"> counterstain. </w:t>
      </w:r>
      <w:r w:rsidRPr="005E3E91">
        <w:rPr>
          <w:rFonts w:ascii="Arial" w:hAnsi="Arial" w:cs="Arial"/>
          <w:lang w:eastAsia="ja-JP"/>
        </w:rPr>
        <w:t>Histology images were viewed with an Olympus BX41 microscope (10-100X objectives) and photographed with an Olympus DP71 camera. DP controller software (Version 3.3.1.292) was used for image acquisition</w:t>
      </w:r>
      <w:r w:rsidRPr="005E3E91">
        <w:rPr>
          <w:lang w:eastAsia="ja-JP"/>
        </w:rPr>
        <w:t>.</w:t>
      </w:r>
    </w:p>
    <w:p w14:paraId="45DCC769" w14:textId="77777777" w:rsidR="005E3E91" w:rsidRPr="005E3E91" w:rsidRDefault="005E3E91" w:rsidP="005E3E91">
      <w:pPr>
        <w:widowControl w:val="0"/>
        <w:autoSpaceDE w:val="0"/>
        <w:autoSpaceDN w:val="0"/>
        <w:adjustRightInd w:val="0"/>
        <w:spacing w:line="360" w:lineRule="auto"/>
        <w:rPr>
          <w:rFonts w:ascii="Arial" w:hAnsi="Arial" w:cs="Times New Roman"/>
        </w:rPr>
      </w:pPr>
    </w:p>
    <w:p w14:paraId="41DAEDF2" w14:textId="77777777" w:rsidR="005E3E91" w:rsidRPr="005E3E91" w:rsidRDefault="005E3E91" w:rsidP="005E3E91">
      <w:pPr>
        <w:widowControl w:val="0"/>
        <w:autoSpaceDE w:val="0"/>
        <w:autoSpaceDN w:val="0"/>
        <w:adjustRightInd w:val="0"/>
        <w:spacing w:line="360" w:lineRule="auto"/>
        <w:rPr>
          <w:rFonts w:ascii="Arial" w:hAnsi="Arial" w:cs="Times New Roman"/>
          <w:i/>
        </w:rPr>
      </w:pPr>
      <w:r w:rsidRPr="005E3E91">
        <w:rPr>
          <w:rFonts w:ascii="Arial" w:hAnsi="Arial" w:cs="Times New Roman"/>
          <w:b/>
          <w:i/>
        </w:rPr>
        <w:t>Statistical analyses</w:t>
      </w:r>
    </w:p>
    <w:p w14:paraId="66A79ED9" w14:textId="77777777" w:rsidR="008A634F" w:rsidRDefault="008A634F" w:rsidP="008A634F">
      <w:pPr>
        <w:widowControl w:val="0"/>
        <w:autoSpaceDE w:val="0"/>
        <w:autoSpaceDN w:val="0"/>
        <w:adjustRightInd w:val="0"/>
        <w:spacing w:line="360" w:lineRule="auto"/>
        <w:rPr>
          <w:rFonts w:ascii="Arial" w:hAnsi="Arial" w:cs="Times New Roman"/>
          <w:b/>
          <w:i/>
        </w:rPr>
      </w:pPr>
      <w:r w:rsidRPr="008A634F">
        <w:rPr>
          <w:rFonts w:ascii="Arial" w:hAnsi="Arial" w:cs="Times New Roman"/>
        </w:rPr>
        <w:t xml:space="preserve">Data was analyzed by non-parametric statistics with </w:t>
      </w:r>
      <w:proofErr w:type="spellStart"/>
      <w:r w:rsidRPr="008A634F">
        <w:rPr>
          <w:rFonts w:ascii="Arial" w:hAnsi="Arial" w:cs="Times New Roman"/>
        </w:rPr>
        <w:t>GraphPad</w:t>
      </w:r>
      <w:proofErr w:type="spellEnd"/>
      <w:r w:rsidRPr="008A634F">
        <w:rPr>
          <w:rFonts w:ascii="Arial" w:hAnsi="Arial" w:cs="Times New Roman"/>
        </w:rPr>
        <w:t xml:space="preserve"> Prism v6. </w:t>
      </w:r>
      <w:proofErr w:type="gramStart"/>
      <w:r w:rsidRPr="008A634F">
        <w:rPr>
          <w:rFonts w:ascii="Arial" w:hAnsi="Arial" w:cs="Times New Roman"/>
        </w:rPr>
        <w:t>Details in supplemental experimental procedures</w:t>
      </w:r>
      <w:r>
        <w:rPr>
          <w:rFonts w:ascii="Arial" w:hAnsi="Arial" w:cs="Times New Roman"/>
          <w:b/>
          <w:i/>
        </w:rPr>
        <w:t>.</w:t>
      </w:r>
      <w:proofErr w:type="gramEnd"/>
      <w:r>
        <w:rPr>
          <w:rFonts w:ascii="Arial" w:hAnsi="Arial" w:cs="Times New Roman"/>
          <w:b/>
          <w:i/>
        </w:rPr>
        <w:t xml:space="preserve"> </w:t>
      </w:r>
    </w:p>
    <w:p w14:paraId="5E23199F" w14:textId="77777777" w:rsidR="00CF1B37" w:rsidRDefault="00CF1B37" w:rsidP="008A634F">
      <w:pPr>
        <w:widowControl w:val="0"/>
        <w:autoSpaceDE w:val="0"/>
        <w:autoSpaceDN w:val="0"/>
        <w:adjustRightInd w:val="0"/>
        <w:spacing w:line="360" w:lineRule="auto"/>
        <w:rPr>
          <w:rFonts w:ascii="Arial" w:hAnsi="Arial" w:cs="Times New Roman"/>
          <w:b/>
          <w:i/>
        </w:rPr>
      </w:pPr>
    </w:p>
    <w:p w14:paraId="64984F10" w14:textId="77777777" w:rsidR="00CF1B37" w:rsidRDefault="00CF1B37" w:rsidP="00CF1B37">
      <w:pPr>
        <w:spacing w:line="360" w:lineRule="auto"/>
        <w:rPr>
          <w:rFonts w:ascii="Arial" w:hAnsi="Arial" w:cs="Arial"/>
          <w:b/>
          <w:color w:val="000000"/>
        </w:rPr>
      </w:pPr>
      <w:r w:rsidRPr="00BE1108">
        <w:rPr>
          <w:rFonts w:ascii="Arial" w:hAnsi="Arial" w:cs="Arial"/>
          <w:b/>
          <w:color w:val="000000"/>
        </w:rPr>
        <w:t xml:space="preserve">Author Contributions </w:t>
      </w:r>
    </w:p>
    <w:p w14:paraId="421DFBCB" w14:textId="77777777" w:rsidR="00CF1B37" w:rsidRPr="00BE1108" w:rsidRDefault="00CF1B37" w:rsidP="00CF1B37">
      <w:pPr>
        <w:spacing w:line="360" w:lineRule="auto"/>
        <w:rPr>
          <w:rFonts w:ascii="Arial" w:hAnsi="Arial" w:cs="Arial"/>
        </w:rPr>
      </w:pPr>
      <w:r>
        <w:rPr>
          <w:rFonts w:ascii="Arial" w:hAnsi="Arial" w:cs="Arial"/>
          <w:color w:val="000000"/>
        </w:rPr>
        <w:t xml:space="preserve">E.B.A., H.C.M., G.W.C. and D.C.R. wrote the paper. E.B.A., H.C.M., G.W.C. and D.C.R. designed experiments. </w:t>
      </w:r>
      <w:proofErr w:type="gramStart"/>
      <w:r>
        <w:rPr>
          <w:rFonts w:ascii="Arial" w:hAnsi="Arial" w:cs="Arial"/>
          <w:color w:val="000000"/>
        </w:rPr>
        <w:t>E.B.A, X.W, G.W.C, T.J.S., G.P., G.J.C., S.L.K., and S.J.performed experiments.</w:t>
      </w:r>
      <w:proofErr w:type="gramEnd"/>
      <w:r>
        <w:rPr>
          <w:rFonts w:ascii="Arial" w:hAnsi="Arial" w:cs="Arial"/>
          <w:color w:val="000000"/>
        </w:rPr>
        <w:t xml:space="preserve"> H.W. provided advice, discussion and data analysis assistance critical to the work. </w:t>
      </w:r>
    </w:p>
    <w:p w14:paraId="13517291" w14:textId="77777777" w:rsidR="00CF1B37" w:rsidRDefault="00CF1B37" w:rsidP="00CF1B37"/>
    <w:p w14:paraId="36A4D3A8" w14:textId="77777777" w:rsidR="00CF1B37" w:rsidRDefault="00CF1B37" w:rsidP="00CF1B37">
      <w:pPr>
        <w:rPr>
          <w:rFonts w:ascii="Arial" w:hAnsi="Arial" w:cs="Arial"/>
          <w:b/>
        </w:rPr>
      </w:pPr>
      <w:r>
        <w:rPr>
          <w:rFonts w:ascii="Arial" w:hAnsi="Arial" w:cs="Arial"/>
          <w:b/>
        </w:rPr>
        <w:t>Acknowledgments</w:t>
      </w:r>
    </w:p>
    <w:p w14:paraId="6C58A999" w14:textId="77777777" w:rsidR="00CF1B37" w:rsidRDefault="00CF1B37" w:rsidP="00CF1B37">
      <w:pPr>
        <w:rPr>
          <w:rFonts w:ascii="Arial" w:hAnsi="Arial" w:cs="Arial"/>
          <w:b/>
        </w:rPr>
      </w:pPr>
    </w:p>
    <w:p w14:paraId="206F3D0F" w14:textId="77777777" w:rsidR="00CF1B37" w:rsidRPr="00BE1108" w:rsidRDefault="00CF1B37" w:rsidP="00CF1B37">
      <w:pPr>
        <w:spacing w:line="360" w:lineRule="auto"/>
        <w:rPr>
          <w:rFonts w:ascii="Arial" w:hAnsi="Arial" w:cs="Arial"/>
        </w:rPr>
      </w:pPr>
      <w:r w:rsidRPr="00BE1108">
        <w:rPr>
          <w:rFonts w:ascii="Arial" w:hAnsi="Arial" w:cs="Arial"/>
        </w:rPr>
        <w:t xml:space="preserve">We thank </w:t>
      </w:r>
      <w:proofErr w:type="spellStart"/>
      <w:r w:rsidRPr="00BE1108">
        <w:rPr>
          <w:rFonts w:ascii="Arial" w:hAnsi="Arial" w:cs="Arial"/>
        </w:rPr>
        <w:t>J.Ward</w:t>
      </w:r>
      <w:proofErr w:type="spellEnd"/>
      <w:r w:rsidRPr="00BE1108">
        <w:rPr>
          <w:rFonts w:ascii="Arial" w:hAnsi="Arial" w:cs="Arial"/>
        </w:rPr>
        <w:t xml:space="preserve"> (Global </w:t>
      </w:r>
      <w:proofErr w:type="spellStart"/>
      <w:r w:rsidRPr="00BE1108">
        <w:rPr>
          <w:rFonts w:ascii="Arial" w:hAnsi="Arial" w:cs="Arial"/>
        </w:rPr>
        <w:t>VetPathology</w:t>
      </w:r>
      <w:proofErr w:type="spellEnd"/>
      <w:r w:rsidRPr="00BE1108">
        <w:rPr>
          <w:rFonts w:ascii="Arial" w:hAnsi="Arial" w:cs="Arial"/>
        </w:rPr>
        <w:t>) for assistance with IHC images</w:t>
      </w:r>
      <w:r>
        <w:rPr>
          <w:rFonts w:ascii="Arial" w:hAnsi="Arial" w:cs="Arial"/>
        </w:rPr>
        <w:t xml:space="preserve">; </w:t>
      </w:r>
      <w:proofErr w:type="spellStart"/>
      <w:r w:rsidRPr="00BE1108">
        <w:rPr>
          <w:rFonts w:ascii="Arial" w:hAnsi="Arial" w:cs="Arial"/>
        </w:rPr>
        <w:t>T.Duffy</w:t>
      </w:r>
      <w:proofErr w:type="spellEnd"/>
      <w:r w:rsidRPr="00BE1108">
        <w:rPr>
          <w:rFonts w:ascii="Arial" w:hAnsi="Arial" w:cs="Arial"/>
        </w:rPr>
        <w:t xml:space="preserve"> and </w:t>
      </w:r>
      <w:proofErr w:type="spellStart"/>
      <w:r w:rsidRPr="00BE1108">
        <w:rPr>
          <w:rFonts w:ascii="Arial" w:hAnsi="Arial" w:cs="Arial"/>
        </w:rPr>
        <w:t>W.Schott</w:t>
      </w:r>
      <w:proofErr w:type="spellEnd"/>
      <w:r w:rsidRPr="00BE1108">
        <w:rPr>
          <w:rFonts w:ascii="Arial" w:hAnsi="Arial" w:cs="Arial"/>
        </w:rPr>
        <w:t xml:space="preserve"> (The Jackson Laboratory) for flow cytometry assistance</w:t>
      </w:r>
      <w:r>
        <w:rPr>
          <w:rFonts w:ascii="Arial" w:hAnsi="Arial" w:cs="Arial"/>
        </w:rPr>
        <w:t xml:space="preserve">; D.Serreze  (The Jackson Laboratory) for manuscript review; and The Gene Expression Service (The Jackson Laboratory) for RNA sequencing.  Supported in part by the Alliance for Lupus Research (E.B.A., T.J.S., G.P., G.J.C. and D.C.R.), The Gina M. Finzi memorial student summer fellowship, Lupus Foundation of America (E.B.A.), The Jackson laboratory summer student program (S.L.K.), the Intramural Research Program of the NIH, NIAID (H.C.M., S.J., and H.W) and The Pyewacket Foundation (X.W. and G.W.C.). </w:t>
      </w:r>
    </w:p>
    <w:p w14:paraId="66862045" w14:textId="77777777" w:rsidR="00CF1B37" w:rsidRDefault="00CF1B37" w:rsidP="00CF1B37"/>
    <w:p w14:paraId="039ACC32" w14:textId="77777777" w:rsidR="00CF1B37" w:rsidRPr="005E3E91" w:rsidRDefault="00CF1B37" w:rsidP="008A634F">
      <w:pPr>
        <w:widowControl w:val="0"/>
        <w:autoSpaceDE w:val="0"/>
        <w:autoSpaceDN w:val="0"/>
        <w:adjustRightInd w:val="0"/>
        <w:spacing w:line="360" w:lineRule="auto"/>
        <w:rPr>
          <w:rFonts w:ascii="Arial" w:hAnsi="Arial" w:cs="Times New Roman"/>
          <w:i/>
        </w:rPr>
      </w:pPr>
    </w:p>
    <w:p w14:paraId="6F6C7A51" w14:textId="43B9D5A3" w:rsidR="007203C0" w:rsidRPr="00F75018" w:rsidRDefault="007203C0" w:rsidP="0012281F">
      <w:pPr>
        <w:spacing w:line="360" w:lineRule="auto"/>
        <w:rPr>
          <w:rFonts w:ascii="Arial" w:hAnsi="Arial" w:cs="Arial"/>
          <w:b/>
        </w:rPr>
      </w:pPr>
      <w:r w:rsidRPr="00F75018">
        <w:rPr>
          <w:rFonts w:ascii="Arial" w:hAnsi="Arial" w:cs="Arial"/>
          <w:b/>
        </w:rPr>
        <w:t xml:space="preserve">REFERENCES </w:t>
      </w:r>
    </w:p>
    <w:p w14:paraId="2F9D61B3" w14:textId="77777777" w:rsidR="007203C0" w:rsidRPr="00F75018" w:rsidRDefault="007203C0" w:rsidP="0012281F">
      <w:pPr>
        <w:spacing w:line="360" w:lineRule="auto"/>
        <w:rPr>
          <w:rFonts w:ascii="Arial" w:hAnsi="Arial" w:cs="Arial"/>
          <w:b/>
        </w:rPr>
      </w:pPr>
    </w:p>
    <w:p w14:paraId="4B124417" w14:textId="77777777" w:rsidR="009C25DE" w:rsidRPr="00F75018" w:rsidRDefault="007203C0" w:rsidP="009C25DE">
      <w:pPr>
        <w:rPr>
          <w:rFonts w:ascii="Arial" w:hAnsi="Arial" w:cs="Arial"/>
          <w:noProof/>
        </w:rPr>
      </w:pPr>
      <w:r w:rsidRPr="00F75018">
        <w:rPr>
          <w:rFonts w:ascii="Arial" w:hAnsi="Arial" w:cs="Arial"/>
        </w:rPr>
        <w:fldChar w:fldCharType="begin"/>
      </w:r>
      <w:r w:rsidRPr="00F75018">
        <w:rPr>
          <w:rFonts w:ascii="Arial" w:hAnsi="Arial" w:cs="Arial"/>
        </w:rPr>
        <w:instrText xml:space="preserve"> ADDIN EN.REFLIST </w:instrText>
      </w:r>
      <w:r w:rsidRPr="00F75018">
        <w:rPr>
          <w:rFonts w:ascii="Arial" w:hAnsi="Arial" w:cs="Arial"/>
        </w:rPr>
        <w:fldChar w:fldCharType="separate"/>
      </w:r>
      <w:bookmarkStart w:id="94" w:name="_ENREF_1"/>
      <w:r w:rsidR="009C25DE" w:rsidRPr="00F75018">
        <w:rPr>
          <w:rFonts w:ascii="Arial" w:hAnsi="Arial" w:cs="Arial"/>
          <w:noProof/>
        </w:rPr>
        <w:t>Akiba, H., Takeda, K., Kojima, Y., Usui, Y., Harada, N., Yamazaki, T., Ma, J., Tezuka, K., Yagita, H., and Okumura, K. (2005). The role of ICOS in the CXCR5+ follicular B helper T cell maintenance in vivo. J Immunol</w:t>
      </w:r>
      <w:r w:rsidR="009C25DE" w:rsidRPr="00F75018">
        <w:rPr>
          <w:rFonts w:ascii="Arial" w:hAnsi="Arial" w:cs="Arial"/>
          <w:i/>
          <w:noProof/>
        </w:rPr>
        <w:t xml:space="preserve"> 175</w:t>
      </w:r>
      <w:r w:rsidR="009C25DE" w:rsidRPr="00F75018">
        <w:rPr>
          <w:rFonts w:ascii="Arial" w:hAnsi="Arial" w:cs="Arial"/>
          <w:noProof/>
        </w:rPr>
        <w:t>, 2340-2348.</w:t>
      </w:r>
      <w:bookmarkEnd w:id="94"/>
    </w:p>
    <w:p w14:paraId="610C1BCE" w14:textId="77777777" w:rsidR="00F75018" w:rsidRPr="00F75018" w:rsidRDefault="00F75018" w:rsidP="009C25DE">
      <w:pPr>
        <w:rPr>
          <w:rFonts w:ascii="Arial" w:hAnsi="Arial" w:cs="Arial"/>
          <w:noProof/>
        </w:rPr>
      </w:pPr>
      <w:bookmarkStart w:id="95" w:name="_ENREF_2"/>
    </w:p>
    <w:p w14:paraId="4D4B184E" w14:textId="77777777" w:rsidR="009C25DE" w:rsidRPr="00F75018" w:rsidRDefault="009C25DE" w:rsidP="009C25DE">
      <w:pPr>
        <w:rPr>
          <w:rFonts w:ascii="Arial" w:hAnsi="Arial" w:cs="Arial"/>
          <w:noProof/>
        </w:rPr>
      </w:pPr>
      <w:r w:rsidRPr="00F75018">
        <w:rPr>
          <w:rFonts w:ascii="Arial" w:hAnsi="Arial" w:cs="Arial"/>
          <w:noProof/>
        </w:rPr>
        <w:t>Barnett, L.G., Simkins, H.M., Barnett, B.E., Korn, L.L., Johnson, A.L., Wherry, E.J., Wu, G.F., and Laufer, T.M. (2014). B cell antigen presentation in the initiation of follicular helper T cell and germinal center differentiation. Journal of immunology</w:t>
      </w:r>
      <w:r w:rsidRPr="00F75018">
        <w:rPr>
          <w:rFonts w:ascii="Arial" w:hAnsi="Arial" w:cs="Arial"/>
          <w:i/>
          <w:noProof/>
        </w:rPr>
        <w:t xml:space="preserve"> 192</w:t>
      </w:r>
      <w:r w:rsidRPr="00F75018">
        <w:rPr>
          <w:rFonts w:ascii="Arial" w:hAnsi="Arial" w:cs="Arial"/>
          <w:noProof/>
        </w:rPr>
        <w:t>, 3607-3617.</w:t>
      </w:r>
      <w:bookmarkEnd w:id="95"/>
    </w:p>
    <w:p w14:paraId="28939730" w14:textId="77777777" w:rsidR="00F75018" w:rsidRPr="00F75018" w:rsidRDefault="00F75018" w:rsidP="009C25DE">
      <w:pPr>
        <w:rPr>
          <w:rFonts w:ascii="Arial" w:hAnsi="Arial" w:cs="Arial"/>
          <w:noProof/>
        </w:rPr>
      </w:pPr>
      <w:bookmarkStart w:id="96" w:name="_ENREF_3"/>
    </w:p>
    <w:p w14:paraId="45670105" w14:textId="77777777" w:rsidR="009C25DE" w:rsidRPr="00F75018" w:rsidRDefault="009C25DE" w:rsidP="009C25DE">
      <w:pPr>
        <w:rPr>
          <w:rFonts w:ascii="Arial" w:hAnsi="Arial" w:cs="Arial"/>
          <w:noProof/>
        </w:rPr>
      </w:pPr>
      <w:r w:rsidRPr="00F75018">
        <w:rPr>
          <w:rFonts w:ascii="Arial" w:hAnsi="Arial" w:cs="Arial"/>
          <w:noProof/>
        </w:rPr>
        <w:t>Bendelac, A., Killeen, N., Littman, D.R., and Schwartz, R.H. (1994). A subset of CD4+ thymocytes selected by MHC class I molecules. Science (New York, N.Y.)</w:t>
      </w:r>
      <w:r w:rsidRPr="00F75018">
        <w:rPr>
          <w:rFonts w:ascii="Arial" w:hAnsi="Arial" w:cs="Arial"/>
          <w:i/>
          <w:noProof/>
        </w:rPr>
        <w:t xml:space="preserve"> 263</w:t>
      </w:r>
      <w:r w:rsidRPr="00F75018">
        <w:rPr>
          <w:rFonts w:ascii="Arial" w:hAnsi="Arial" w:cs="Arial"/>
          <w:noProof/>
        </w:rPr>
        <w:t>, 1774-1778.</w:t>
      </w:r>
      <w:bookmarkEnd w:id="96"/>
    </w:p>
    <w:p w14:paraId="411BCEC0" w14:textId="77777777" w:rsidR="00F75018" w:rsidRPr="00F75018" w:rsidRDefault="00F75018" w:rsidP="009C25DE">
      <w:pPr>
        <w:rPr>
          <w:rFonts w:ascii="Arial" w:hAnsi="Arial" w:cs="Arial"/>
          <w:noProof/>
        </w:rPr>
      </w:pPr>
      <w:bookmarkStart w:id="97" w:name="_ENREF_4"/>
    </w:p>
    <w:p w14:paraId="7FF57ECA" w14:textId="77777777" w:rsidR="009C25DE" w:rsidRPr="00F75018" w:rsidRDefault="009C25DE" w:rsidP="009C25DE">
      <w:pPr>
        <w:rPr>
          <w:rFonts w:ascii="Arial" w:hAnsi="Arial" w:cs="Arial"/>
          <w:noProof/>
        </w:rPr>
      </w:pPr>
      <w:r w:rsidRPr="00F75018">
        <w:rPr>
          <w:rFonts w:ascii="Arial" w:hAnsi="Arial" w:cs="Arial"/>
          <w:noProof/>
        </w:rPr>
        <w:t>Bubier, J.A., Sproule, T.J., Foreman, O., Spolski, R., Shaffer, D.J., Morse, H.C., 3rd, Leonard, W.J., and Roopenian, D.C. (2009). A critical role for IL-21 receptor signaling in the pathogenesis of systemic lupus erythematosus in BXSB-Yaa mice. Proceedings of the National Academy of Sciences of the United States of America</w:t>
      </w:r>
      <w:r w:rsidRPr="00F75018">
        <w:rPr>
          <w:rFonts w:ascii="Arial" w:hAnsi="Arial" w:cs="Arial"/>
          <w:i/>
          <w:noProof/>
        </w:rPr>
        <w:t xml:space="preserve"> 106</w:t>
      </w:r>
      <w:r w:rsidRPr="00F75018">
        <w:rPr>
          <w:rFonts w:ascii="Arial" w:hAnsi="Arial" w:cs="Arial"/>
          <w:noProof/>
        </w:rPr>
        <w:t>, 1518-1523.</w:t>
      </w:r>
      <w:bookmarkEnd w:id="97"/>
    </w:p>
    <w:p w14:paraId="62D76C12" w14:textId="77777777" w:rsidR="00F75018" w:rsidRPr="00F75018" w:rsidRDefault="00F75018" w:rsidP="009C25DE">
      <w:pPr>
        <w:rPr>
          <w:rFonts w:ascii="Arial" w:hAnsi="Arial" w:cs="Arial"/>
          <w:noProof/>
        </w:rPr>
      </w:pPr>
      <w:bookmarkStart w:id="98" w:name="_ENREF_5"/>
    </w:p>
    <w:p w14:paraId="6CE42E8D" w14:textId="77777777" w:rsidR="009C25DE" w:rsidRPr="00F75018" w:rsidRDefault="009C25DE" w:rsidP="009C25DE">
      <w:pPr>
        <w:rPr>
          <w:rFonts w:ascii="Arial" w:hAnsi="Arial" w:cs="Arial"/>
          <w:noProof/>
        </w:rPr>
      </w:pPr>
      <w:r w:rsidRPr="00F75018">
        <w:rPr>
          <w:rFonts w:ascii="Arial" w:hAnsi="Arial" w:cs="Arial"/>
          <w:noProof/>
        </w:rPr>
        <w:t>Cai, G., Nie, X., Zhang, W., Wu, B., Lin, J., Wang, H., Jiang, C., and Shen, Q. (2012). A regulatory role for IL-10 receptor signaling in development and B cell help of T follicular helper cells in mice. J Immunol</w:t>
      </w:r>
      <w:r w:rsidRPr="00F75018">
        <w:rPr>
          <w:rFonts w:ascii="Arial" w:hAnsi="Arial" w:cs="Arial"/>
          <w:i/>
          <w:noProof/>
        </w:rPr>
        <w:t xml:space="preserve"> 189</w:t>
      </w:r>
      <w:r w:rsidRPr="00F75018">
        <w:rPr>
          <w:rFonts w:ascii="Arial" w:hAnsi="Arial" w:cs="Arial"/>
          <w:noProof/>
        </w:rPr>
        <w:t>, 1294-1302.</w:t>
      </w:r>
      <w:bookmarkEnd w:id="98"/>
    </w:p>
    <w:p w14:paraId="7D59E3F3" w14:textId="77777777" w:rsidR="00F75018" w:rsidRPr="00F75018" w:rsidRDefault="00F75018" w:rsidP="009C25DE">
      <w:pPr>
        <w:rPr>
          <w:rFonts w:ascii="Arial" w:hAnsi="Arial" w:cs="Arial"/>
          <w:noProof/>
        </w:rPr>
      </w:pPr>
      <w:bookmarkStart w:id="99" w:name="_ENREF_6"/>
    </w:p>
    <w:p w14:paraId="5037FC70" w14:textId="77777777" w:rsidR="009C25DE" w:rsidRPr="00F75018" w:rsidRDefault="009C25DE" w:rsidP="009C25DE">
      <w:pPr>
        <w:rPr>
          <w:rFonts w:ascii="Arial" w:hAnsi="Arial" w:cs="Arial"/>
          <w:noProof/>
        </w:rPr>
      </w:pPr>
      <w:r w:rsidRPr="00F75018">
        <w:rPr>
          <w:rFonts w:ascii="Arial" w:hAnsi="Arial" w:cs="Arial"/>
          <w:noProof/>
        </w:rPr>
        <w:t>Chatenoud, L. (2011). Natural and induced T CD4+CD25+FOXP3+ regulatory T cells. Methods in molecular biology (Clifton, N.J.)</w:t>
      </w:r>
      <w:r w:rsidRPr="00F75018">
        <w:rPr>
          <w:rFonts w:ascii="Arial" w:hAnsi="Arial" w:cs="Arial"/>
          <w:i/>
          <w:noProof/>
        </w:rPr>
        <w:t xml:space="preserve"> 677</w:t>
      </w:r>
      <w:r w:rsidRPr="00F75018">
        <w:rPr>
          <w:rFonts w:ascii="Arial" w:hAnsi="Arial" w:cs="Arial"/>
          <w:noProof/>
        </w:rPr>
        <w:t>, 3-13.</w:t>
      </w:r>
      <w:bookmarkEnd w:id="99"/>
    </w:p>
    <w:p w14:paraId="7C8AD351" w14:textId="77777777" w:rsidR="00F75018" w:rsidRPr="00F75018" w:rsidRDefault="00F75018" w:rsidP="009C25DE">
      <w:pPr>
        <w:rPr>
          <w:rFonts w:ascii="Arial" w:hAnsi="Arial" w:cs="Arial"/>
          <w:noProof/>
        </w:rPr>
      </w:pPr>
      <w:bookmarkStart w:id="100" w:name="_ENREF_7"/>
    </w:p>
    <w:p w14:paraId="293EBD7A" w14:textId="77777777" w:rsidR="009C25DE" w:rsidRPr="00F75018" w:rsidRDefault="009C25DE" w:rsidP="009C25DE">
      <w:pPr>
        <w:rPr>
          <w:rFonts w:ascii="Arial" w:hAnsi="Arial" w:cs="Arial"/>
          <w:noProof/>
        </w:rPr>
      </w:pPr>
      <w:r w:rsidRPr="00F75018">
        <w:rPr>
          <w:rFonts w:ascii="Arial" w:hAnsi="Arial" w:cs="Arial"/>
          <w:noProof/>
        </w:rPr>
        <w:t>Chen, Y.H., Chiu, N.M., Mandal, M., Wang, N., and Wang, C.R. (1997). Impaired NK1+ T cell development and early IL-4 production in CD1-deficient mice. Immunity</w:t>
      </w:r>
      <w:r w:rsidRPr="00F75018">
        <w:rPr>
          <w:rFonts w:ascii="Arial" w:hAnsi="Arial" w:cs="Arial"/>
          <w:i/>
          <w:noProof/>
        </w:rPr>
        <w:t xml:space="preserve"> 6</w:t>
      </w:r>
      <w:r w:rsidRPr="00F75018">
        <w:rPr>
          <w:rFonts w:ascii="Arial" w:hAnsi="Arial" w:cs="Arial"/>
          <w:noProof/>
        </w:rPr>
        <w:t>, 459-467.</w:t>
      </w:r>
      <w:bookmarkEnd w:id="100"/>
    </w:p>
    <w:p w14:paraId="74D9B5F2" w14:textId="77777777" w:rsidR="00F75018" w:rsidRPr="00F75018" w:rsidRDefault="00F75018" w:rsidP="009C25DE">
      <w:pPr>
        <w:rPr>
          <w:rFonts w:ascii="Arial" w:hAnsi="Arial" w:cs="Arial"/>
          <w:noProof/>
        </w:rPr>
      </w:pPr>
      <w:bookmarkStart w:id="101" w:name="_ENREF_8"/>
    </w:p>
    <w:p w14:paraId="572CD3F9" w14:textId="77777777" w:rsidR="009C25DE" w:rsidRPr="00F75018" w:rsidRDefault="009C25DE" w:rsidP="009C25DE">
      <w:pPr>
        <w:rPr>
          <w:rFonts w:ascii="Arial" w:hAnsi="Arial" w:cs="Arial"/>
          <w:noProof/>
        </w:rPr>
      </w:pPr>
      <w:r w:rsidRPr="00F75018">
        <w:rPr>
          <w:rFonts w:ascii="Arial" w:hAnsi="Arial" w:cs="Arial"/>
          <w:noProof/>
        </w:rPr>
        <w:t>Choi, Y.S., Gullicksrud, J.A., Xing, S., Zeng, Z., Shan, Q., Li, F., Love, P.E., Peng, W., Xue, H.H., and Crotty, S. (2015). LEF-1 and TCF-1 orchestrate T(FH) differentiation by regulating differentiation circuits upstream of the transcriptional repressor Bcl6. Nat Immunol</w:t>
      </w:r>
      <w:r w:rsidRPr="00F75018">
        <w:rPr>
          <w:rFonts w:ascii="Arial" w:hAnsi="Arial" w:cs="Arial"/>
          <w:i/>
          <w:noProof/>
        </w:rPr>
        <w:t xml:space="preserve"> 16</w:t>
      </w:r>
      <w:r w:rsidRPr="00F75018">
        <w:rPr>
          <w:rFonts w:ascii="Arial" w:hAnsi="Arial" w:cs="Arial"/>
          <w:noProof/>
        </w:rPr>
        <w:t>, 980-990.</w:t>
      </w:r>
      <w:bookmarkEnd w:id="101"/>
    </w:p>
    <w:p w14:paraId="5F25F7ED" w14:textId="77777777" w:rsidR="00F75018" w:rsidRPr="00F75018" w:rsidRDefault="00F75018" w:rsidP="009C25DE">
      <w:pPr>
        <w:rPr>
          <w:rFonts w:ascii="Arial" w:hAnsi="Arial" w:cs="Arial"/>
          <w:noProof/>
        </w:rPr>
      </w:pPr>
      <w:bookmarkStart w:id="102" w:name="_ENREF_9"/>
    </w:p>
    <w:p w14:paraId="08967B47" w14:textId="77777777" w:rsidR="009C25DE" w:rsidRPr="00F75018" w:rsidRDefault="009C25DE" w:rsidP="009C25DE">
      <w:pPr>
        <w:rPr>
          <w:rFonts w:ascii="Arial" w:hAnsi="Arial" w:cs="Arial"/>
          <w:noProof/>
        </w:rPr>
      </w:pPr>
      <w:r w:rsidRPr="00F75018">
        <w:rPr>
          <w:rFonts w:ascii="Arial" w:hAnsi="Arial" w:cs="Arial"/>
          <w:noProof/>
        </w:rPr>
        <w:t>Choi, Y.S., Kageyama, R., Eto, D., Escobar, T.C., Johnston, R.J., Monticelli, L., Lao, C., and Crotty, S. (2011). ICOS receptor instructs T follicular helper cell versus effector cell differentiation via induction of the transcriptional repressor Bcl6. Immunity</w:t>
      </w:r>
      <w:r w:rsidRPr="00F75018">
        <w:rPr>
          <w:rFonts w:ascii="Arial" w:hAnsi="Arial" w:cs="Arial"/>
          <w:i/>
          <w:noProof/>
        </w:rPr>
        <w:t xml:space="preserve"> 34</w:t>
      </w:r>
      <w:r w:rsidRPr="00F75018">
        <w:rPr>
          <w:rFonts w:ascii="Arial" w:hAnsi="Arial" w:cs="Arial"/>
          <w:noProof/>
        </w:rPr>
        <w:t>, 932-946.</w:t>
      </w:r>
      <w:bookmarkEnd w:id="102"/>
    </w:p>
    <w:p w14:paraId="4EA53868" w14:textId="77777777" w:rsidR="00F75018" w:rsidRPr="00F75018" w:rsidRDefault="00F75018" w:rsidP="009C25DE">
      <w:pPr>
        <w:rPr>
          <w:rFonts w:ascii="Arial" w:hAnsi="Arial" w:cs="Arial"/>
          <w:noProof/>
        </w:rPr>
      </w:pPr>
      <w:bookmarkStart w:id="103" w:name="_ENREF_10"/>
    </w:p>
    <w:p w14:paraId="3CEB9078" w14:textId="77777777" w:rsidR="009C25DE" w:rsidRPr="00F75018" w:rsidRDefault="009C25DE" w:rsidP="009C25DE">
      <w:pPr>
        <w:rPr>
          <w:rFonts w:ascii="Arial" w:hAnsi="Arial" w:cs="Arial"/>
          <w:noProof/>
        </w:rPr>
      </w:pPr>
      <w:r w:rsidRPr="00F75018">
        <w:rPr>
          <w:rFonts w:ascii="Arial" w:hAnsi="Arial" w:cs="Arial"/>
          <w:noProof/>
        </w:rPr>
        <w:t>Choi, Y.S., Yang, J.A., Yusuf, I., Johnston, R.J., Greenbaum, J., Peters, B., and Crotty, S. (2013). Bcl6 expressing follicular helper CD4 T cells are fate committed early and have the capacity to form memory. Journal of immunology</w:t>
      </w:r>
      <w:r w:rsidRPr="00F75018">
        <w:rPr>
          <w:rFonts w:ascii="Arial" w:hAnsi="Arial" w:cs="Arial"/>
          <w:i/>
          <w:noProof/>
        </w:rPr>
        <w:t xml:space="preserve"> 190</w:t>
      </w:r>
      <w:r w:rsidRPr="00F75018">
        <w:rPr>
          <w:rFonts w:ascii="Arial" w:hAnsi="Arial" w:cs="Arial"/>
          <w:noProof/>
        </w:rPr>
        <w:t>, 4014-4026.</w:t>
      </w:r>
      <w:bookmarkEnd w:id="103"/>
    </w:p>
    <w:p w14:paraId="26D44F17" w14:textId="77777777" w:rsidR="009C25DE" w:rsidRPr="00F75018" w:rsidRDefault="009C25DE" w:rsidP="009C25DE">
      <w:pPr>
        <w:rPr>
          <w:rFonts w:ascii="Arial" w:hAnsi="Arial" w:cs="Arial"/>
          <w:noProof/>
        </w:rPr>
      </w:pPr>
      <w:bookmarkStart w:id="104" w:name="_ENREF_11"/>
      <w:r w:rsidRPr="00F75018">
        <w:rPr>
          <w:rFonts w:ascii="Arial" w:hAnsi="Arial" w:cs="Arial"/>
          <w:noProof/>
        </w:rPr>
        <w:t>Chtanova, T., Tangye, S.G., Newton, R., Frank, N., Hodge, M.R., Rolph, M.S., and Mackay, C.R. (2004). T follicular helper cells express a distinctive transcriptional profile, reflecting their role as non-Th1/Th2 effector cells that provide help for B cells. Journal of immunology</w:t>
      </w:r>
      <w:r w:rsidRPr="00F75018">
        <w:rPr>
          <w:rFonts w:ascii="Arial" w:hAnsi="Arial" w:cs="Arial"/>
          <w:i/>
          <w:noProof/>
        </w:rPr>
        <w:t xml:space="preserve"> 173</w:t>
      </w:r>
      <w:r w:rsidRPr="00F75018">
        <w:rPr>
          <w:rFonts w:ascii="Arial" w:hAnsi="Arial" w:cs="Arial"/>
          <w:noProof/>
        </w:rPr>
        <w:t>, 68-78.</w:t>
      </w:r>
      <w:bookmarkEnd w:id="104"/>
    </w:p>
    <w:p w14:paraId="3371CA8B" w14:textId="77777777" w:rsidR="00F75018" w:rsidRPr="00F75018" w:rsidRDefault="00F75018" w:rsidP="009C25DE">
      <w:pPr>
        <w:rPr>
          <w:rFonts w:ascii="Arial" w:hAnsi="Arial" w:cs="Arial"/>
          <w:noProof/>
        </w:rPr>
      </w:pPr>
      <w:bookmarkStart w:id="105" w:name="_ENREF_12"/>
    </w:p>
    <w:p w14:paraId="03FCF8FE" w14:textId="77777777" w:rsidR="009C25DE" w:rsidRPr="00F75018" w:rsidRDefault="009C25DE" w:rsidP="009C25DE">
      <w:pPr>
        <w:rPr>
          <w:rFonts w:ascii="Arial" w:hAnsi="Arial" w:cs="Arial"/>
          <w:noProof/>
        </w:rPr>
      </w:pPr>
      <w:r w:rsidRPr="00F75018">
        <w:rPr>
          <w:rFonts w:ascii="Arial" w:hAnsi="Arial" w:cs="Arial"/>
          <w:noProof/>
        </w:rPr>
        <w:t>Crotty, S. (2011). Follicular helper CD4 T cells (TFH). Annual review of immunology</w:t>
      </w:r>
      <w:r w:rsidRPr="00F75018">
        <w:rPr>
          <w:rFonts w:ascii="Arial" w:hAnsi="Arial" w:cs="Arial"/>
          <w:i/>
          <w:noProof/>
        </w:rPr>
        <w:t xml:space="preserve"> 29</w:t>
      </w:r>
      <w:r w:rsidRPr="00F75018">
        <w:rPr>
          <w:rFonts w:ascii="Arial" w:hAnsi="Arial" w:cs="Arial"/>
          <w:noProof/>
        </w:rPr>
        <w:t>, 621-663.</w:t>
      </w:r>
      <w:bookmarkEnd w:id="105"/>
    </w:p>
    <w:p w14:paraId="2F740B64" w14:textId="77777777" w:rsidR="00F75018" w:rsidRPr="00F75018" w:rsidRDefault="00F75018" w:rsidP="009C25DE">
      <w:pPr>
        <w:rPr>
          <w:rFonts w:ascii="Arial" w:hAnsi="Arial" w:cs="Arial"/>
          <w:noProof/>
        </w:rPr>
      </w:pPr>
      <w:bookmarkStart w:id="106" w:name="_ENREF_13"/>
    </w:p>
    <w:p w14:paraId="01C396AB" w14:textId="77777777" w:rsidR="009C25DE" w:rsidRPr="00F75018" w:rsidRDefault="009C25DE" w:rsidP="009C25DE">
      <w:pPr>
        <w:rPr>
          <w:rFonts w:ascii="Arial" w:hAnsi="Arial" w:cs="Arial"/>
          <w:noProof/>
        </w:rPr>
      </w:pPr>
      <w:r w:rsidRPr="00F75018">
        <w:rPr>
          <w:rFonts w:ascii="Arial" w:hAnsi="Arial" w:cs="Arial"/>
          <w:noProof/>
        </w:rPr>
        <w:t>Crotty, S. (2014). T follicular helper cell differentiation, function, and roles in disease. Immunity</w:t>
      </w:r>
      <w:r w:rsidRPr="00F75018">
        <w:rPr>
          <w:rFonts w:ascii="Arial" w:hAnsi="Arial" w:cs="Arial"/>
          <w:i/>
          <w:noProof/>
        </w:rPr>
        <w:t xml:space="preserve"> 41</w:t>
      </w:r>
      <w:r w:rsidRPr="00F75018">
        <w:rPr>
          <w:rFonts w:ascii="Arial" w:hAnsi="Arial" w:cs="Arial"/>
          <w:noProof/>
        </w:rPr>
        <w:t>, 529-542.</w:t>
      </w:r>
      <w:bookmarkEnd w:id="106"/>
    </w:p>
    <w:p w14:paraId="11E5CD74" w14:textId="77777777" w:rsidR="00F75018" w:rsidRPr="00F75018" w:rsidRDefault="00F75018" w:rsidP="009C25DE">
      <w:pPr>
        <w:rPr>
          <w:rFonts w:ascii="Arial" w:hAnsi="Arial" w:cs="Arial"/>
          <w:noProof/>
        </w:rPr>
      </w:pPr>
      <w:bookmarkStart w:id="107" w:name="_ENREF_14"/>
    </w:p>
    <w:p w14:paraId="5B2F2691" w14:textId="77777777" w:rsidR="009C25DE" w:rsidRPr="00F75018" w:rsidRDefault="009C25DE" w:rsidP="009C25DE">
      <w:pPr>
        <w:rPr>
          <w:rFonts w:ascii="Arial" w:hAnsi="Arial" w:cs="Arial"/>
          <w:noProof/>
        </w:rPr>
      </w:pPr>
      <w:r w:rsidRPr="00F75018">
        <w:rPr>
          <w:rFonts w:ascii="Arial" w:hAnsi="Arial" w:cs="Arial"/>
          <w:noProof/>
        </w:rPr>
        <w:t>Davis, M.R., Zhu, Z., Hansen, D.M., Bai, Q., and Fang, Y. (2015). The role of IL-21 in immunity and cancer. Cancer Lett</w:t>
      </w:r>
      <w:r w:rsidRPr="00F75018">
        <w:rPr>
          <w:rFonts w:ascii="Arial" w:hAnsi="Arial" w:cs="Arial"/>
          <w:i/>
          <w:noProof/>
        </w:rPr>
        <w:t xml:space="preserve"> 358</w:t>
      </w:r>
      <w:r w:rsidRPr="00F75018">
        <w:rPr>
          <w:rFonts w:ascii="Arial" w:hAnsi="Arial" w:cs="Arial"/>
          <w:noProof/>
        </w:rPr>
        <w:t>, 107-114.</w:t>
      </w:r>
      <w:bookmarkEnd w:id="107"/>
    </w:p>
    <w:p w14:paraId="3807919D" w14:textId="77777777" w:rsidR="00F75018" w:rsidRPr="00F75018" w:rsidRDefault="00F75018" w:rsidP="009C25DE">
      <w:pPr>
        <w:rPr>
          <w:rFonts w:ascii="Arial" w:hAnsi="Arial" w:cs="Arial"/>
          <w:noProof/>
        </w:rPr>
      </w:pPr>
      <w:bookmarkStart w:id="108" w:name="_ENREF_15"/>
    </w:p>
    <w:p w14:paraId="6830FC46" w14:textId="77777777" w:rsidR="009C25DE" w:rsidRPr="00F75018" w:rsidRDefault="009C25DE" w:rsidP="009C25DE">
      <w:pPr>
        <w:rPr>
          <w:rFonts w:ascii="Arial" w:hAnsi="Arial" w:cs="Arial"/>
          <w:noProof/>
        </w:rPr>
      </w:pPr>
      <w:r w:rsidRPr="00F75018">
        <w:rPr>
          <w:rFonts w:ascii="Arial" w:hAnsi="Arial" w:cs="Arial"/>
          <w:noProof/>
        </w:rPr>
        <w:t>Dons, E.M., Raimondi, G., Cooper, D.K., and Thomson, A.W. (2012). Induced regulatory T cells: mechanisms of conversion and suppressive potential. Human immunology</w:t>
      </w:r>
      <w:r w:rsidRPr="00F75018">
        <w:rPr>
          <w:rFonts w:ascii="Arial" w:hAnsi="Arial" w:cs="Arial"/>
          <w:i/>
          <w:noProof/>
        </w:rPr>
        <w:t xml:space="preserve"> 73</w:t>
      </w:r>
      <w:r w:rsidRPr="00F75018">
        <w:rPr>
          <w:rFonts w:ascii="Arial" w:hAnsi="Arial" w:cs="Arial"/>
          <w:noProof/>
        </w:rPr>
        <w:t>, 328-334.</w:t>
      </w:r>
      <w:bookmarkEnd w:id="108"/>
    </w:p>
    <w:p w14:paraId="156A0FE6" w14:textId="77777777" w:rsidR="00F75018" w:rsidRPr="00F75018" w:rsidRDefault="00F75018" w:rsidP="009C25DE">
      <w:pPr>
        <w:rPr>
          <w:rFonts w:ascii="Arial" w:hAnsi="Arial" w:cs="Arial"/>
          <w:noProof/>
        </w:rPr>
      </w:pPr>
      <w:bookmarkStart w:id="109" w:name="_ENREF_16"/>
    </w:p>
    <w:p w14:paraId="37468ADA" w14:textId="77777777" w:rsidR="009C25DE" w:rsidRPr="00F75018" w:rsidRDefault="009C25DE" w:rsidP="009C25DE">
      <w:pPr>
        <w:rPr>
          <w:rFonts w:ascii="Arial" w:hAnsi="Arial" w:cs="Arial"/>
          <w:noProof/>
        </w:rPr>
      </w:pPr>
      <w:r w:rsidRPr="00F75018">
        <w:rPr>
          <w:rFonts w:ascii="Arial" w:hAnsi="Arial" w:cs="Arial"/>
          <w:noProof/>
        </w:rPr>
        <w:t>Eto, D., Lao, C., DiToro, D., Barnett, B., Escobar, T.C., Kageyama, R., Yusuf, I., and Crotty, S. (2011). IL-21 and IL-6 are critical for different aspects of B cell immunity and redundantly induce optimal follicular helper CD4 T cell (Tfh) differentiation. PloS one</w:t>
      </w:r>
      <w:r w:rsidRPr="00F75018">
        <w:rPr>
          <w:rFonts w:ascii="Arial" w:hAnsi="Arial" w:cs="Arial"/>
          <w:i/>
          <w:noProof/>
        </w:rPr>
        <w:t xml:space="preserve"> 6</w:t>
      </w:r>
      <w:r w:rsidRPr="00F75018">
        <w:rPr>
          <w:rFonts w:ascii="Arial" w:hAnsi="Arial" w:cs="Arial"/>
          <w:noProof/>
        </w:rPr>
        <w:t>, e17739.</w:t>
      </w:r>
      <w:bookmarkEnd w:id="109"/>
    </w:p>
    <w:p w14:paraId="20F0B88F" w14:textId="77777777" w:rsidR="00F75018" w:rsidRPr="00F75018" w:rsidRDefault="00F75018" w:rsidP="009C25DE">
      <w:pPr>
        <w:rPr>
          <w:rFonts w:ascii="Arial" w:hAnsi="Arial" w:cs="Arial"/>
          <w:noProof/>
        </w:rPr>
      </w:pPr>
      <w:bookmarkStart w:id="110" w:name="_ENREF_17"/>
    </w:p>
    <w:p w14:paraId="1D15C7B0" w14:textId="77777777" w:rsidR="009C25DE" w:rsidRPr="00F75018" w:rsidRDefault="009C25DE" w:rsidP="009C25DE">
      <w:pPr>
        <w:rPr>
          <w:rFonts w:ascii="Arial" w:hAnsi="Arial" w:cs="Arial"/>
          <w:noProof/>
        </w:rPr>
      </w:pPr>
      <w:r w:rsidRPr="00F75018">
        <w:rPr>
          <w:rFonts w:ascii="Arial" w:hAnsi="Arial" w:cs="Arial"/>
          <w:noProof/>
        </w:rPr>
        <w:t>Ettinger, R., Kuchen, S., and Lipsky, P.E. (2008). The role of IL-21 in regulating B-cell function in health and disease. Immunological reviews</w:t>
      </w:r>
      <w:r w:rsidRPr="00F75018">
        <w:rPr>
          <w:rFonts w:ascii="Arial" w:hAnsi="Arial" w:cs="Arial"/>
          <w:i/>
          <w:noProof/>
        </w:rPr>
        <w:t xml:space="preserve"> 223</w:t>
      </w:r>
      <w:r w:rsidRPr="00F75018">
        <w:rPr>
          <w:rFonts w:ascii="Arial" w:hAnsi="Arial" w:cs="Arial"/>
          <w:noProof/>
        </w:rPr>
        <w:t>, 60-86.</w:t>
      </w:r>
      <w:bookmarkEnd w:id="110"/>
    </w:p>
    <w:p w14:paraId="4DE4FCCC" w14:textId="77777777" w:rsidR="00F75018" w:rsidRPr="00F75018" w:rsidRDefault="00F75018" w:rsidP="009C25DE">
      <w:pPr>
        <w:rPr>
          <w:rFonts w:ascii="Arial" w:hAnsi="Arial" w:cs="Arial"/>
          <w:noProof/>
        </w:rPr>
      </w:pPr>
      <w:bookmarkStart w:id="111" w:name="_ENREF_18"/>
    </w:p>
    <w:p w14:paraId="57CE91CF" w14:textId="77777777" w:rsidR="009C25DE" w:rsidRPr="00F75018" w:rsidRDefault="009C25DE" w:rsidP="009C25DE">
      <w:pPr>
        <w:rPr>
          <w:rFonts w:ascii="Arial" w:hAnsi="Arial" w:cs="Arial"/>
          <w:noProof/>
        </w:rPr>
      </w:pPr>
      <w:r w:rsidRPr="00F75018">
        <w:rPr>
          <w:rFonts w:ascii="Arial" w:hAnsi="Arial" w:cs="Arial"/>
          <w:noProof/>
        </w:rPr>
        <w:t>Goenka, R., Barnett, L.G., Silver, J.S., O'Neill, P.J., Hunter, C.A., Cancro, M.P., and Laufer, T.M. (2011). Cutting edge: dendritic cell-restricted antigen presentation initiates the follicular helper T cell program but cannot complete ultimate effector differentiation. Journal of immunology</w:t>
      </w:r>
      <w:r w:rsidRPr="00F75018">
        <w:rPr>
          <w:rFonts w:ascii="Arial" w:hAnsi="Arial" w:cs="Arial"/>
          <w:i/>
          <w:noProof/>
        </w:rPr>
        <w:t xml:space="preserve"> 187</w:t>
      </w:r>
      <w:r w:rsidRPr="00F75018">
        <w:rPr>
          <w:rFonts w:ascii="Arial" w:hAnsi="Arial" w:cs="Arial"/>
          <w:noProof/>
        </w:rPr>
        <w:t>, 1091-1095.</w:t>
      </w:r>
      <w:bookmarkEnd w:id="111"/>
    </w:p>
    <w:p w14:paraId="64C2F673" w14:textId="77777777" w:rsidR="00F75018" w:rsidRPr="00F75018" w:rsidRDefault="00F75018" w:rsidP="009C25DE">
      <w:pPr>
        <w:rPr>
          <w:rFonts w:ascii="Arial" w:hAnsi="Arial" w:cs="Arial"/>
          <w:noProof/>
        </w:rPr>
      </w:pPr>
      <w:bookmarkStart w:id="112" w:name="_ENREF_19"/>
    </w:p>
    <w:p w14:paraId="5E2C2632" w14:textId="77777777" w:rsidR="009C25DE" w:rsidRPr="00F75018" w:rsidRDefault="009C25DE" w:rsidP="009C25DE">
      <w:pPr>
        <w:rPr>
          <w:rFonts w:ascii="Arial" w:hAnsi="Arial" w:cs="Arial"/>
          <w:noProof/>
        </w:rPr>
      </w:pPr>
      <w:r w:rsidRPr="00F75018">
        <w:rPr>
          <w:rFonts w:ascii="Arial" w:hAnsi="Arial" w:cs="Arial"/>
          <w:noProof/>
        </w:rPr>
        <w:t>Hogquist, K.A., and Jameson, S.C. (2014). The self-obsession of T cells: how TCR signaling thresholds affect fate 'decisions' and effector function. Nature immunology</w:t>
      </w:r>
      <w:r w:rsidRPr="00F75018">
        <w:rPr>
          <w:rFonts w:ascii="Arial" w:hAnsi="Arial" w:cs="Arial"/>
          <w:i/>
          <w:noProof/>
        </w:rPr>
        <w:t xml:space="preserve"> 15</w:t>
      </w:r>
      <w:r w:rsidRPr="00F75018">
        <w:rPr>
          <w:rFonts w:ascii="Arial" w:hAnsi="Arial" w:cs="Arial"/>
          <w:noProof/>
        </w:rPr>
        <w:t>, 815-823.</w:t>
      </w:r>
      <w:bookmarkEnd w:id="112"/>
    </w:p>
    <w:p w14:paraId="2675798A" w14:textId="77777777" w:rsidR="00F75018" w:rsidRPr="00F75018" w:rsidRDefault="00F75018" w:rsidP="009C25DE">
      <w:pPr>
        <w:rPr>
          <w:rFonts w:ascii="Arial" w:hAnsi="Arial" w:cs="Arial"/>
          <w:noProof/>
        </w:rPr>
      </w:pPr>
      <w:bookmarkStart w:id="113" w:name="_ENREF_20"/>
    </w:p>
    <w:p w14:paraId="5BDC47A4" w14:textId="77777777" w:rsidR="009C25DE" w:rsidRPr="00F75018" w:rsidRDefault="009C25DE" w:rsidP="009C25DE">
      <w:pPr>
        <w:rPr>
          <w:rFonts w:ascii="Arial" w:hAnsi="Arial" w:cs="Arial"/>
          <w:noProof/>
        </w:rPr>
      </w:pPr>
      <w:r w:rsidRPr="00F75018">
        <w:rPr>
          <w:rFonts w:ascii="Arial" w:hAnsi="Arial" w:cs="Arial"/>
          <w:noProof/>
        </w:rPr>
        <w:t>Hsieh, C.S., Lee, H.M., and Lio, C.W. (2012). Selection of regulatory T cells in the thymus. Nature reviews. Immunology</w:t>
      </w:r>
      <w:r w:rsidRPr="00F75018">
        <w:rPr>
          <w:rFonts w:ascii="Arial" w:hAnsi="Arial" w:cs="Arial"/>
          <w:i/>
          <w:noProof/>
        </w:rPr>
        <w:t xml:space="preserve"> 12</w:t>
      </w:r>
      <w:r w:rsidRPr="00F75018">
        <w:rPr>
          <w:rFonts w:ascii="Arial" w:hAnsi="Arial" w:cs="Arial"/>
          <w:noProof/>
        </w:rPr>
        <w:t>, 157-167.</w:t>
      </w:r>
      <w:bookmarkEnd w:id="113"/>
    </w:p>
    <w:p w14:paraId="03C45BDC" w14:textId="77777777" w:rsidR="00F75018" w:rsidRPr="00F75018" w:rsidRDefault="00F75018" w:rsidP="009C25DE">
      <w:pPr>
        <w:rPr>
          <w:rFonts w:ascii="Arial" w:hAnsi="Arial" w:cs="Arial"/>
          <w:noProof/>
        </w:rPr>
      </w:pPr>
      <w:bookmarkStart w:id="114" w:name="_ENREF_21"/>
    </w:p>
    <w:p w14:paraId="0865703B" w14:textId="77777777" w:rsidR="009C25DE" w:rsidRPr="00F75018" w:rsidRDefault="009C25DE" w:rsidP="009C25DE">
      <w:pPr>
        <w:rPr>
          <w:rFonts w:ascii="Arial" w:hAnsi="Arial" w:cs="Arial"/>
          <w:noProof/>
        </w:rPr>
      </w:pPr>
      <w:r w:rsidRPr="00F75018">
        <w:rPr>
          <w:rFonts w:ascii="Arial" w:hAnsi="Arial" w:cs="Arial"/>
          <w:noProof/>
        </w:rPr>
        <w:t>Iwamoto, T., Suto, A., Tanaka, S., Takatori, H., Suzuki, K., Iwamoto, I., and Nakajima, H. (2014). Interleukin-21-producing c-Maf-expressing CD4+ T cells induce effector CD8+ T cells and enhance autoimmune inflammation in scurfy mice. Arthritis &amp; rheumatology (Hoboken, N.J.)</w:t>
      </w:r>
      <w:r w:rsidRPr="00F75018">
        <w:rPr>
          <w:rFonts w:ascii="Arial" w:hAnsi="Arial" w:cs="Arial"/>
          <w:i/>
          <w:noProof/>
        </w:rPr>
        <w:t xml:space="preserve"> 66</w:t>
      </w:r>
      <w:r w:rsidRPr="00F75018">
        <w:rPr>
          <w:rFonts w:ascii="Arial" w:hAnsi="Arial" w:cs="Arial"/>
          <w:noProof/>
        </w:rPr>
        <w:t>, 2079-2090.</w:t>
      </w:r>
      <w:bookmarkEnd w:id="114"/>
    </w:p>
    <w:p w14:paraId="1F04A74B" w14:textId="77777777" w:rsidR="00F75018" w:rsidRPr="00F75018" w:rsidRDefault="00F75018" w:rsidP="009C25DE">
      <w:pPr>
        <w:rPr>
          <w:rFonts w:ascii="Arial" w:hAnsi="Arial" w:cs="Arial"/>
          <w:noProof/>
        </w:rPr>
      </w:pPr>
      <w:bookmarkStart w:id="115" w:name="_ENREF_22"/>
    </w:p>
    <w:p w14:paraId="1A7B576B" w14:textId="77777777" w:rsidR="009C25DE" w:rsidRPr="00F75018" w:rsidRDefault="009C25DE" w:rsidP="009C25DE">
      <w:pPr>
        <w:rPr>
          <w:rFonts w:ascii="Arial" w:hAnsi="Arial" w:cs="Arial"/>
          <w:noProof/>
        </w:rPr>
      </w:pPr>
      <w:r w:rsidRPr="00F75018">
        <w:rPr>
          <w:rFonts w:ascii="Arial" w:hAnsi="Arial" w:cs="Arial"/>
          <w:noProof/>
        </w:rPr>
        <w:t>Johnston, R.J., Poholek, A.C., DiToro, D., Yusuf, I., Eto, D., Barnett, B., Dent, A.L., Craft, J., and Crotty, S. (2009). Bcl6 and Blimp-1 are reciprocal and antagonistic regulators of T follicular helper cell differentiation. Science (New York, N.Y.)</w:t>
      </w:r>
      <w:r w:rsidRPr="00F75018">
        <w:rPr>
          <w:rFonts w:ascii="Arial" w:hAnsi="Arial" w:cs="Arial"/>
          <w:i/>
          <w:noProof/>
        </w:rPr>
        <w:t xml:space="preserve"> 325</w:t>
      </w:r>
      <w:r w:rsidRPr="00F75018">
        <w:rPr>
          <w:rFonts w:ascii="Arial" w:hAnsi="Arial" w:cs="Arial"/>
          <w:noProof/>
        </w:rPr>
        <w:t>, 1006-1010.</w:t>
      </w:r>
      <w:bookmarkEnd w:id="115"/>
    </w:p>
    <w:p w14:paraId="43F2ABE3" w14:textId="77777777" w:rsidR="00F75018" w:rsidRPr="00F75018" w:rsidRDefault="00F75018" w:rsidP="009C25DE">
      <w:pPr>
        <w:rPr>
          <w:rFonts w:ascii="Arial" w:hAnsi="Arial" w:cs="Arial"/>
          <w:noProof/>
        </w:rPr>
      </w:pPr>
      <w:bookmarkStart w:id="116" w:name="_ENREF_23"/>
    </w:p>
    <w:p w14:paraId="1092ADB5" w14:textId="77777777" w:rsidR="00F75018" w:rsidRPr="00F75018" w:rsidRDefault="009C25DE" w:rsidP="009C25DE">
      <w:pPr>
        <w:rPr>
          <w:rFonts w:ascii="Arial" w:hAnsi="Arial" w:cs="Arial"/>
          <w:noProof/>
        </w:rPr>
      </w:pPr>
      <w:r w:rsidRPr="00F75018">
        <w:rPr>
          <w:rFonts w:ascii="Arial" w:hAnsi="Arial" w:cs="Arial"/>
          <w:noProof/>
        </w:rPr>
        <w:t xml:space="preserve">Kim, J.S., Smith-Garvin, J.E., Koretzky, G.A., and Jordan, M.S. (2011). The requirements for natural Th17 cell development are distinct from those of conventional Th17 cells. The </w:t>
      </w:r>
    </w:p>
    <w:p w14:paraId="481288B1" w14:textId="661EBAD7" w:rsidR="009C25DE" w:rsidRPr="00F75018" w:rsidRDefault="009C25DE" w:rsidP="009C25DE">
      <w:pPr>
        <w:rPr>
          <w:rFonts w:ascii="Arial" w:hAnsi="Arial" w:cs="Arial"/>
          <w:noProof/>
        </w:rPr>
      </w:pPr>
      <w:r w:rsidRPr="00F75018">
        <w:rPr>
          <w:rFonts w:ascii="Arial" w:hAnsi="Arial" w:cs="Arial"/>
          <w:noProof/>
        </w:rPr>
        <w:t>Journal of experimental medicine</w:t>
      </w:r>
      <w:r w:rsidRPr="00F75018">
        <w:rPr>
          <w:rFonts w:ascii="Arial" w:hAnsi="Arial" w:cs="Arial"/>
          <w:i/>
          <w:noProof/>
        </w:rPr>
        <w:t xml:space="preserve"> 208</w:t>
      </w:r>
      <w:r w:rsidRPr="00F75018">
        <w:rPr>
          <w:rFonts w:ascii="Arial" w:hAnsi="Arial" w:cs="Arial"/>
          <w:noProof/>
        </w:rPr>
        <w:t>, 2201-2207.</w:t>
      </w:r>
      <w:bookmarkEnd w:id="116"/>
    </w:p>
    <w:p w14:paraId="4FB8FEE0" w14:textId="77777777" w:rsidR="00F75018" w:rsidRPr="00F75018" w:rsidRDefault="00F75018" w:rsidP="009C25DE">
      <w:pPr>
        <w:rPr>
          <w:rFonts w:ascii="Arial" w:hAnsi="Arial" w:cs="Arial"/>
          <w:noProof/>
        </w:rPr>
      </w:pPr>
      <w:bookmarkStart w:id="117" w:name="_ENREF_24"/>
    </w:p>
    <w:p w14:paraId="2987AA29" w14:textId="77777777" w:rsidR="009C25DE" w:rsidRPr="00F75018" w:rsidRDefault="009C25DE" w:rsidP="009C25DE">
      <w:pPr>
        <w:rPr>
          <w:rFonts w:ascii="Arial" w:hAnsi="Arial" w:cs="Arial"/>
          <w:noProof/>
        </w:rPr>
      </w:pPr>
      <w:r w:rsidRPr="00F75018">
        <w:rPr>
          <w:rFonts w:ascii="Arial" w:hAnsi="Arial" w:cs="Arial"/>
          <w:noProof/>
        </w:rPr>
        <w:t>Koehli, S., Naeher, D., Galati-Fournier, V., Zehn, D., and Palmer, E. (2014). Optimal T-cell receptor affinity for inducing autoimmunity. Proceedings of the National Academy of Sciences of the United States of America</w:t>
      </w:r>
      <w:r w:rsidRPr="00F75018">
        <w:rPr>
          <w:rFonts w:ascii="Arial" w:hAnsi="Arial" w:cs="Arial"/>
          <w:i/>
          <w:noProof/>
        </w:rPr>
        <w:t xml:space="preserve"> 111</w:t>
      </w:r>
      <w:r w:rsidRPr="00F75018">
        <w:rPr>
          <w:rFonts w:ascii="Arial" w:hAnsi="Arial" w:cs="Arial"/>
          <w:noProof/>
        </w:rPr>
        <w:t>, 17248-17253.</w:t>
      </w:r>
      <w:bookmarkEnd w:id="117"/>
    </w:p>
    <w:p w14:paraId="0716C84C" w14:textId="77777777" w:rsidR="00F75018" w:rsidRPr="00F75018" w:rsidRDefault="00F75018" w:rsidP="009C25DE">
      <w:pPr>
        <w:rPr>
          <w:rFonts w:ascii="Arial" w:hAnsi="Arial" w:cs="Arial"/>
          <w:noProof/>
        </w:rPr>
      </w:pPr>
      <w:bookmarkStart w:id="118" w:name="_ENREF_25"/>
    </w:p>
    <w:p w14:paraId="3371A915" w14:textId="77777777" w:rsidR="009C25DE" w:rsidRPr="00F75018" w:rsidRDefault="009C25DE" w:rsidP="009C25DE">
      <w:pPr>
        <w:rPr>
          <w:rFonts w:ascii="Arial" w:hAnsi="Arial" w:cs="Arial"/>
          <w:noProof/>
        </w:rPr>
      </w:pPr>
      <w:r w:rsidRPr="00F75018">
        <w:rPr>
          <w:rFonts w:ascii="Arial" w:hAnsi="Arial" w:cs="Arial"/>
          <w:noProof/>
        </w:rPr>
        <w:t>Lee, S.K., Rigby, R.J., Zotos, D., Tsai, L.M., Kawamoto, S., Marshall, J.L., Ramiscal, R.R., Chan, T.D., Gatto, D., Brink, R.</w:t>
      </w:r>
      <w:r w:rsidRPr="00F75018">
        <w:rPr>
          <w:rFonts w:ascii="Arial" w:hAnsi="Arial" w:cs="Arial"/>
          <w:i/>
          <w:noProof/>
        </w:rPr>
        <w:t>, et al.</w:t>
      </w:r>
      <w:r w:rsidRPr="00F75018">
        <w:rPr>
          <w:rFonts w:ascii="Arial" w:hAnsi="Arial" w:cs="Arial"/>
          <w:noProof/>
        </w:rPr>
        <w:t xml:space="preserve"> (2011). B cell priming for extrafollicular antibody responses requires Bcl-6 expression by T cells. The Journal of experimental medicine</w:t>
      </w:r>
      <w:r w:rsidRPr="00F75018">
        <w:rPr>
          <w:rFonts w:ascii="Arial" w:hAnsi="Arial" w:cs="Arial"/>
          <w:i/>
          <w:noProof/>
        </w:rPr>
        <w:t xml:space="preserve"> 208</w:t>
      </w:r>
      <w:r w:rsidRPr="00F75018">
        <w:rPr>
          <w:rFonts w:ascii="Arial" w:hAnsi="Arial" w:cs="Arial"/>
          <w:noProof/>
        </w:rPr>
        <w:t>, 1377-1388.</w:t>
      </w:r>
      <w:bookmarkEnd w:id="118"/>
    </w:p>
    <w:p w14:paraId="100EB4D3" w14:textId="77777777" w:rsidR="00F75018" w:rsidRPr="00F75018" w:rsidRDefault="00F75018" w:rsidP="009C25DE">
      <w:pPr>
        <w:rPr>
          <w:rFonts w:ascii="Arial" w:hAnsi="Arial" w:cs="Arial"/>
          <w:noProof/>
        </w:rPr>
      </w:pPr>
      <w:bookmarkStart w:id="119" w:name="_ENREF_26"/>
    </w:p>
    <w:p w14:paraId="06293115" w14:textId="77777777" w:rsidR="009C25DE" w:rsidRPr="00F75018" w:rsidRDefault="009C25DE" w:rsidP="009C25DE">
      <w:pPr>
        <w:rPr>
          <w:rFonts w:ascii="Arial" w:hAnsi="Arial" w:cs="Arial"/>
          <w:noProof/>
        </w:rPr>
      </w:pPr>
      <w:r w:rsidRPr="00F75018">
        <w:rPr>
          <w:rFonts w:ascii="Arial" w:hAnsi="Arial" w:cs="Arial"/>
          <w:noProof/>
        </w:rPr>
        <w:t>Lee, Y., Awasthi, A., Yosef, N., Quintana, F.J., Xiao, S., Peters, A., Wu, C., Kleinewietfeld, M., Kunder, S., Hafler, D.A.</w:t>
      </w:r>
      <w:r w:rsidRPr="00F75018">
        <w:rPr>
          <w:rFonts w:ascii="Arial" w:hAnsi="Arial" w:cs="Arial"/>
          <w:i/>
          <w:noProof/>
        </w:rPr>
        <w:t>, et al.</w:t>
      </w:r>
      <w:r w:rsidRPr="00F75018">
        <w:rPr>
          <w:rFonts w:ascii="Arial" w:hAnsi="Arial" w:cs="Arial"/>
          <w:noProof/>
        </w:rPr>
        <w:t xml:space="preserve"> (2012). Induction and molecular signature of pathogenic TH17 cells. Nat Immunol</w:t>
      </w:r>
      <w:r w:rsidRPr="00F75018">
        <w:rPr>
          <w:rFonts w:ascii="Arial" w:hAnsi="Arial" w:cs="Arial"/>
          <w:i/>
          <w:noProof/>
        </w:rPr>
        <w:t xml:space="preserve"> 13</w:t>
      </w:r>
      <w:r w:rsidRPr="00F75018">
        <w:rPr>
          <w:rFonts w:ascii="Arial" w:hAnsi="Arial" w:cs="Arial"/>
          <w:noProof/>
        </w:rPr>
        <w:t>, 991-999.</w:t>
      </w:r>
      <w:bookmarkEnd w:id="119"/>
    </w:p>
    <w:p w14:paraId="1F3BB262" w14:textId="77777777" w:rsidR="00F75018" w:rsidRPr="00F75018" w:rsidRDefault="00F75018" w:rsidP="009C25DE">
      <w:pPr>
        <w:rPr>
          <w:rFonts w:ascii="Arial" w:hAnsi="Arial" w:cs="Arial"/>
          <w:noProof/>
        </w:rPr>
      </w:pPr>
      <w:bookmarkStart w:id="120" w:name="_ENREF_27"/>
    </w:p>
    <w:p w14:paraId="55A8FC86" w14:textId="77777777" w:rsidR="009C25DE" w:rsidRPr="00F75018" w:rsidRDefault="009C25DE" w:rsidP="009C25DE">
      <w:pPr>
        <w:rPr>
          <w:rFonts w:ascii="Arial" w:hAnsi="Arial" w:cs="Arial"/>
          <w:noProof/>
        </w:rPr>
      </w:pPr>
      <w:r w:rsidRPr="00F75018">
        <w:rPr>
          <w:rFonts w:ascii="Arial" w:hAnsi="Arial" w:cs="Arial"/>
          <w:noProof/>
        </w:rPr>
        <w:t>Leng, N., Dawson, J.A., Thomson, J.A., Ruotti, V., Rissman, A.I., Smits, B.M., Haag, J.D., Gould, M.N., Stewart, R.M., Kendziorski, C.</w:t>
      </w:r>
      <w:r w:rsidRPr="00F75018">
        <w:rPr>
          <w:rFonts w:ascii="Arial" w:hAnsi="Arial" w:cs="Arial"/>
          <w:i/>
          <w:noProof/>
        </w:rPr>
        <w:t>, et al.</w:t>
      </w:r>
      <w:r w:rsidRPr="00F75018">
        <w:rPr>
          <w:rFonts w:ascii="Arial" w:hAnsi="Arial" w:cs="Arial"/>
          <w:noProof/>
        </w:rPr>
        <w:t xml:space="preserve"> (2013). EBSeq: an empirical Bayes hierarchical model for inference in RNA-seq experiments RSEM: accurate transcript quantification from RNA-Seq data with or without a reference genome.  Ultrafast and memory-efficient alignment of short DNA sequences to the human genome. Bioinformatics.</w:t>
      </w:r>
      <w:r w:rsidRPr="00F75018">
        <w:rPr>
          <w:rFonts w:ascii="Arial" w:hAnsi="Arial" w:cs="Arial"/>
          <w:i/>
          <w:noProof/>
        </w:rPr>
        <w:t xml:space="preserve"> 29</w:t>
      </w:r>
      <w:r w:rsidRPr="00F75018">
        <w:rPr>
          <w:rFonts w:ascii="Arial" w:hAnsi="Arial" w:cs="Arial"/>
          <w:noProof/>
        </w:rPr>
        <w:t>, 1035-1043. doi: 1010.1093/bioinformatics/btt1087. Epub 2013 Feb 1021.</w:t>
      </w:r>
      <w:bookmarkEnd w:id="120"/>
    </w:p>
    <w:p w14:paraId="50372820" w14:textId="77777777" w:rsidR="00F75018" w:rsidRPr="00F75018" w:rsidRDefault="00F75018" w:rsidP="009C25DE">
      <w:pPr>
        <w:rPr>
          <w:rFonts w:ascii="Arial" w:hAnsi="Arial" w:cs="Arial"/>
          <w:noProof/>
        </w:rPr>
      </w:pPr>
      <w:bookmarkStart w:id="121" w:name="_ENREF_28"/>
    </w:p>
    <w:p w14:paraId="42BCC415" w14:textId="77777777" w:rsidR="009C25DE" w:rsidRPr="00F75018" w:rsidRDefault="009C25DE" w:rsidP="009C25DE">
      <w:pPr>
        <w:rPr>
          <w:rFonts w:ascii="Arial" w:hAnsi="Arial" w:cs="Arial"/>
          <w:noProof/>
        </w:rPr>
      </w:pPr>
      <w:r w:rsidRPr="00F75018">
        <w:rPr>
          <w:rFonts w:ascii="Arial" w:hAnsi="Arial" w:cs="Arial"/>
          <w:noProof/>
        </w:rPr>
        <w:t>Li, B., and Dewey, C.N. (2011). RSEM: accurate transcript quantification from RNA-Seq data with or without a reference genome. BMC Bioinformatics</w:t>
      </w:r>
      <w:r w:rsidRPr="00F75018">
        <w:rPr>
          <w:rFonts w:ascii="Arial" w:hAnsi="Arial" w:cs="Arial"/>
          <w:i/>
          <w:noProof/>
        </w:rPr>
        <w:t xml:space="preserve"> 12</w:t>
      </w:r>
      <w:r w:rsidRPr="00F75018">
        <w:rPr>
          <w:rFonts w:ascii="Arial" w:hAnsi="Arial" w:cs="Arial"/>
          <w:noProof/>
        </w:rPr>
        <w:t>, 323.</w:t>
      </w:r>
      <w:bookmarkEnd w:id="121"/>
    </w:p>
    <w:p w14:paraId="6F0B3B40" w14:textId="77777777" w:rsidR="00F75018" w:rsidRPr="00F75018" w:rsidRDefault="00F75018" w:rsidP="009C25DE">
      <w:pPr>
        <w:rPr>
          <w:rFonts w:ascii="Arial" w:hAnsi="Arial" w:cs="Arial"/>
          <w:noProof/>
        </w:rPr>
      </w:pPr>
      <w:bookmarkStart w:id="122" w:name="_ENREF_29"/>
    </w:p>
    <w:p w14:paraId="4D118704" w14:textId="77777777" w:rsidR="009C25DE" w:rsidRPr="00F75018" w:rsidRDefault="009C25DE" w:rsidP="009C25DE">
      <w:pPr>
        <w:rPr>
          <w:rFonts w:ascii="Arial" w:hAnsi="Arial" w:cs="Arial"/>
          <w:noProof/>
        </w:rPr>
      </w:pPr>
      <w:r w:rsidRPr="00F75018">
        <w:rPr>
          <w:rFonts w:ascii="Arial" w:hAnsi="Arial" w:cs="Arial"/>
          <w:noProof/>
        </w:rPr>
        <w:t>Liston, A., Lesage, S., Wilson, J., Peltonen, L., and Goodnow, C.C. (2003). Aire regulates negative selection of organ-specific T cells. Nat Immunol</w:t>
      </w:r>
      <w:r w:rsidRPr="00F75018">
        <w:rPr>
          <w:rFonts w:ascii="Arial" w:hAnsi="Arial" w:cs="Arial"/>
          <w:i/>
          <w:noProof/>
        </w:rPr>
        <w:t xml:space="preserve"> 4</w:t>
      </w:r>
      <w:r w:rsidRPr="00F75018">
        <w:rPr>
          <w:rFonts w:ascii="Arial" w:hAnsi="Arial" w:cs="Arial"/>
          <w:noProof/>
        </w:rPr>
        <w:t>, 350-354.</w:t>
      </w:r>
      <w:bookmarkEnd w:id="122"/>
    </w:p>
    <w:p w14:paraId="1CECE81C" w14:textId="77777777" w:rsidR="00F75018" w:rsidRPr="00F75018" w:rsidRDefault="00F75018" w:rsidP="009C25DE">
      <w:pPr>
        <w:rPr>
          <w:rFonts w:ascii="Arial" w:hAnsi="Arial" w:cs="Arial"/>
          <w:noProof/>
        </w:rPr>
      </w:pPr>
      <w:bookmarkStart w:id="123" w:name="_ENREF_30"/>
    </w:p>
    <w:p w14:paraId="72C49F29" w14:textId="77777777" w:rsidR="009C25DE" w:rsidRPr="00F75018" w:rsidRDefault="009C25DE" w:rsidP="009C25DE">
      <w:pPr>
        <w:rPr>
          <w:rFonts w:ascii="Arial" w:hAnsi="Arial" w:cs="Arial"/>
          <w:noProof/>
        </w:rPr>
      </w:pPr>
      <w:r w:rsidRPr="00F75018">
        <w:rPr>
          <w:rFonts w:ascii="Arial" w:hAnsi="Arial" w:cs="Arial"/>
          <w:noProof/>
        </w:rPr>
        <w:t>Liu, X., Chen, X., Zhong, B., Wang, A., Wang, X., Chu, F., Nurieva, R.I., Yan, X., Chen, P., van der Flier, L.G.</w:t>
      </w:r>
      <w:r w:rsidRPr="00F75018">
        <w:rPr>
          <w:rFonts w:ascii="Arial" w:hAnsi="Arial" w:cs="Arial"/>
          <w:i/>
          <w:noProof/>
        </w:rPr>
        <w:t>, et al.</w:t>
      </w:r>
      <w:r w:rsidRPr="00F75018">
        <w:rPr>
          <w:rFonts w:ascii="Arial" w:hAnsi="Arial" w:cs="Arial"/>
          <w:noProof/>
        </w:rPr>
        <w:t xml:space="preserve"> (2014). Transcription factor achaete-scute homologue 2 initiates follicular T-helper-cell development. Nature</w:t>
      </w:r>
      <w:r w:rsidRPr="00F75018">
        <w:rPr>
          <w:rFonts w:ascii="Arial" w:hAnsi="Arial" w:cs="Arial"/>
          <w:i/>
          <w:noProof/>
        </w:rPr>
        <w:t xml:space="preserve"> 507</w:t>
      </w:r>
      <w:r w:rsidRPr="00F75018">
        <w:rPr>
          <w:rFonts w:ascii="Arial" w:hAnsi="Arial" w:cs="Arial"/>
          <w:noProof/>
        </w:rPr>
        <w:t>, 513-518.</w:t>
      </w:r>
      <w:bookmarkEnd w:id="123"/>
    </w:p>
    <w:p w14:paraId="47913657" w14:textId="77777777" w:rsidR="00F75018" w:rsidRPr="00F75018" w:rsidRDefault="00F75018" w:rsidP="009C25DE">
      <w:pPr>
        <w:rPr>
          <w:rFonts w:ascii="Arial" w:hAnsi="Arial" w:cs="Arial"/>
          <w:noProof/>
        </w:rPr>
      </w:pPr>
      <w:bookmarkStart w:id="124" w:name="_ENREF_31"/>
    </w:p>
    <w:p w14:paraId="544F5C58" w14:textId="77777777" w:rsidR="009C25DE" w:rsidRPr="00F75018" w:rsidRDefault="009C25DE" w:rsidP="009C25DE">
      <w:pPr>
        <w:rPr>
          <w:rFonts w:ascii="Arial" w:hAnsi="Arial" w:cs="Arial"/>
          <w:noProof/>
        </w:rPr>
      </w:pPr>
      <w:r w:rsidRPr="00F75018">
        <w:rPr>
          <w:rFonts w:ascii="Arial" w:hAnsi="Arial" w:cs="Arial"/>
          <w:noProof/>
        </w:rPr>
        <w:t>Liu, X., Yan, X., Zhong, B., Nurieva, R.I., Wang, A., Wang, X., Martin-Orozco, N., Wang, Y., Chang, S.H., Esplugues, E.</w:t>
      </w:r>
      <w:r w:rsidRPr="00F75018">
        <w:rPr>
          <w:rFonts w:ascii="Arial" w:hAnsi="Arial" w:cs="Arial"/>
          <w:i/>
          <w:noProof/>
        </w:rPr>
        <w:t>, et al.</w:t>
      </w:r>
      <w:r w:rsidRPr="00F75018">
        <w:rPr>
          <w:rFonts w:ascii="Arial" w:hAnsi="Arial" w:cs="Arial"/>
          <w:noProof/>
        </w:rPr>
        <w:t xml:space="preserve"> (2012). Bcl6 expression specifies the T follicular helper cell program in vivo. The Journal of experimental medicine</w:t>
      </w:r>
      <w:r w:rsidRPr="00F75018">
        <w:rPr>
          <w:rFonts w:ascii="Arial" w:hAnsi="Arial" w:cs="Arial"/>
          <w:i/>
          <w:noProof/>
        </w:rPr>
        <w:t xml:space="preserve"> 209</w:t>
      </w:r>
      <w:r w:rsidRPr="00F75018">
        <w:rPr>
          <w:rFonts w:ascii="Arial" w:hAnsi="Arial" w:cs="Arial"/>
          <w:noProof/>
        </w:rPr>
        <w:t>, 1841-1852, S1841-1824.</w:t>
      </w:r>
      <w:bookmarkEnd w:id="124"/>
    </w:p>
    <w:p w14:paraId="28DE7BFA" w14:textId="77777777" w:rsidR="00F75018" w:rsidRPr="00F75018" w:rsidRDefault="00F75018" w:rsidP="009C25DE">
      <w:pPr>
        <w:rPr>
          <w:rFonts w:ascii="Arial" w:hAnsi="Arial" w:cs="Arial"/>
          <w:noProof/>
        </w:rPr>
      </w:pPr>
      <w:bookmarkStart w:id="125" w:name="_ENREF_32"/>
    </w:p>
    <w:p w14:paraId="311B76F8" w14:textId="77777777" w:rsidR="009C25DE" w:rsidRPr="00F75018" w:rsidRDefault="009C25DE" w:rsidP="009C25DE">
      <w:pPr>
        <w:rPr>
          <w:rFonts w:ascii="Arial" w:hAnsi="Arial" w:cs="Arial"/>
          <w:noProof/>
        </w:rPr>
      </w:pPr>
      <w:r w:rsidRPr="00F75018">
        <w:rPr>
          <w:rFonts w:ascii="Arial" w:hAnsi="Arial" w:cs="Arial"/>
          <w:noProof/>
        </w:rPr>
        <w:t>Lu, K.T., Kanno, Y., Cannons, J.L., Handon, R., Bible, P., Elkahloun, A.G., Anderson, S.M., Wei, L., Sun, H., O'Shea, J.J., and Schwartzberg, P.L. (2011). Functional and epigenetic studies reveal multistep differentiation and plasticity of in vitro-generated and in vivo-derived follicular T helper cells. Immunity</w:t>
      </w:r>
      <w:r w:rsidRPr="00F75018">
        <w:rPr>
          <w:rFonts w:ascii="Arial" w:hAnsi="Arial" w:cs="Arial"/>
          <w:i/>
          <w:noProof/>
        </w:rPr>
        <w:t xml:space="preserve"> 35</w:t>
      </w:r>
      <w:r w:rsidRPr="00F75018">
        <w:rPr>
          <w:rFonts w:ascii="Arial" w:hAnsi="Arial" w:cs="Arial"/>
          <w:noProof/>
        </w:rPr>
        <w:t>, 622-632.</w:t>
      </w:r>
      <w:bookmarkEnd w:id="125"/>
    </w:p>
    <w:p w14:paraId="7A46ED86" w14:textId="77777777" w:rsidR="00F75018" w:rsidRPr="00F75018" w:rsidRDefault="00F75018" w:rsidP="009C25DE">
      <w:pPr>
        <w:rPr>
          <w:rFonts w:ascii="Arial" w:hAnsi="Arial" w:cs="Arial"/>
          <w:noProof/>
        </w:rPr>
      </w:pPr>
      <w:bookmarkStart w:id="126" w:name="_ENREF_33"/>
    </w:p>
    <w:p w14:paraId="4C1996A7" w14:textId="77777777" w:rsidR="009C25DE" w:rsidRPr="00F75018" w:rsidRDefault="009C25DE" w:rsidP="009C25DE">
      <w:pPr>
        <w:rPr>
          <w:rFonts w:ascii="Arial" w:hAnsi="Arial" w:cs="Arial"/>
          <w:noProof/>
        </w:rPr>
      </w:pPr>
      <w:r w:rsidRPr="00F75018">
        <w:rPr>
          <w:rFonts w:ascii="Arial" w:hAnsi="Arial" w:cs="Arial"/>
          <w:noProof/>
        </w:rPr>
        <w:t>Luthje, K., Kallies, A., Shimohakamada, Y., Belz, G.T., Light, A., Tarlinton, D.M., and Nutt, S.L. (2012). The development and fate of follicular helper T cells defined by an IL-21 reporter mouse. Nature immunology</w:t>
      </w:r>
      <w:r w:rsidRPr="00F75018">
        <w:rPr>
          <w:rFonts w:ascii="Arial" w:hAnsi="Arial" w:cs="Arial"/>
          <w:i/>
          <w:noProof/>
        </w:rPr>
        <w:t xml:space="preserve"> 13</w:t>
      </w:r>
      <w:r w:rsidRPr="00F75018">
        <w:rPr>
          <w:rFonts w:ascii="Arial" w:hAnsi="Arial" w:cs="Arial"/>
          <w:noProof/>
        </w:rPr>
        <w:t>, 491-498.</w:t>
      </w:r>
      <w:bookmarkEnd w:id="126"/>
    </w:p>
    <w:p w14:paraId="3FF3B89A" w14:textId="77777777" w:rsidR="009C25DE" w:rsidRPr="00F75018" w:rsidRDefault="009C25DE" w:rsidP="009C25DE">
      <w:pPr>
        <w:rPr>
          <w:rFonts w:ascii="Arial" w:hAnsi="Arial" w:cs="Arial"/>
          <w:noProof/>
        </w:rPr>
      </w:pPr>
      <w:bookmarkStart w:id="127" w:name="_ENREF_34"/>
      <w:r w:rsidRPr="00F75018">
        <w:rPr>
          <w:rFonts w:ascii="Arial" w:hAnsi="Arial" w:cs="Arial"/>
          <w:noProof/>
        </w:rPr>
        <w:t>Madan, R., Demircik, F., Surianarayanan, S., Allen, J.L., Divanovic, S., Trompette, A., Yogev, N., Gu, Y., Khodoun, M., Hildeman, D.</w:t>
      </w:r>
      <w:r w:rsidRPr="00F75018">
        <w:rPr>
          <w:rFonts w:ascii="Arial" w:hAnsi="Arial" w:cs="Arial"/>
          <w:i/>
          <w:noProof/>
        </w:rPr>
        <w:t>, et al.</w:t>
      </w:r>
      <w:r w:rsidRPr="00F75018">
        <w:rPr>
          <w:rFonts w:ascii="Arial" w:hAnsi="Arial" w:cs="Arial"/>
          <w:noProof/>
        </w:rPr>
        <w:t xml:space="preserve"> (2009). Nonredundant roles for B cell-derived IL-10 in immune counter-regulation. J Immunol</w:t>
      </w:r>
      <w:r w:rsidRPr="00F75018">
        <w:rPr>
          <w:rFonts w:ascii="Arial" w:hAnsi="Arial" w:cs="Arial"/>
          <w:i/>
          <w:noProof/>
        </w:rPr>
        <w:t xml:space="preserve"> 183</w:t>
      </w:r>
      <w:r w:rsidRPr="00F75018">
        <w:rPr>
          <w:rFonts w:ascii="Arial" w:hAnsi="Arial" w:cs="Arial"/>
          <w:noProof/>
        </w:rPr>
        <w:t>, 2312-2320.</w:t>
      </w:r>
      <w:bookmarkEnd w:id="127"/>
    </w:p>
    <w:p w14:paraId="0E13275E" w14:textId="77777777" w:rsidR="00F75018" w:rsidRPr="00F75018" w:rsidRDefault="00F75018" w:rsidP="009C25DE">
      <w:pPr>
        <w:rPr>
          <w:rFonts w:ascii="Arial" w:hAnsi="Arial" w:cs="Arial"/>
          <w:noProof/>
        </w:rPr>
      </w:pPr>
      <w:bookmarkStart w:id="128" w:name="_ENREF_35"/>
    </w:p>
    <w:p w14:paraId="783313ED" w14:textId="77777777" w:rsidR="009C25DE" w:rsidRPr="00F75018" w:rsidRDefault="009C25DE" w:rsidP="009C25DE">
      <w:pPr>
        <w:rPr>
          <w:rFonts w:ascii="Arial" w:hAnsi="Arial" w:cs="Arial"/>
          <w:noProof/>
        </w:rPr>
      </w:pPr>
      <w:r w:rsidRPr="00F75018">
        <w:rPr>
          <w:rFonts w:ascii="Arial" w:hAnsi="Arial" w:cs="Arial"/>
          <w:noProof/>
        </w:rPr>
        <w:t>Malchow, S., Leventhal, D.S., Nishi, S., Fischer, B.I., Shen, L., Paner, G.P., Amit, A.S., Kang, C., Geddes, J.E., Allison, J.P.</w:t>
      </w:r>
      <w:r w:rsidRPr="00F75018">
        <w:rPr>
          <w:rFonts w:ascii="Arial" w:hAnsi="Arial" w:cs="Arial"/>
          <w:i/>
          <w:noProof/>
        </w:rPr>
        <w:t>, et al.</w:t>
      </w:r>
      <w:r w:rsidRPr="00F75018">
        <w:rPr>
          <w:rFonts w:ascii="Arial" w:hAnsi="Arial" w:cs="Arial"/>
          <w:noProof/>
        </w:rPr>
        <w:t xml:space="preserve"> (2013). Aire-dependent thymic development of tumor-associated regulatory T cells. Science (New York, N.Y.)</w:t>
      </w:r>
      <w:r w:rsidRPr="00F75018">
        <w:rPr>
          <w:rFonts w:ascii="Arial" w:hAnsi="Arial" w:cs="Arial"/>
          <w:i/>
          <w:noProof/>
        </w:rPr>
        <w:t xml:space="preserve"> 339</w:t>
      </w:r>
      <w:r w:rsidRPr="00F75018">
        <w:rPr>
          <w:rFonts w:ascii="Arial" w:hAnsi="Arial" w:cs="Arial"/>
          <w:noProof/>
        </w:rPr>
        <w:t>, 1219-1224.</w:t>
      </w:r>
      <w:bookmarkEnd w:id="128"/>
    </w:p>
    <w:p w14:paraId="0FD9F407" w14:textId="77777777" w:rsidR="00F75018" w:rsidRPr="00F75018" w:rsidRDefault="00F75018" w:rsidP="009C25DE">
      <w:pPr>
        <w:rPr>
          <w:rFonts w:ascii="Arial" w:hAnsi="Arial" w:cs="Arial"/>
          <w:noProof/>
        </w:rPr>
      </w:pPr>
      <w:bookmarkStart w:id="129" w:name="_ENREF_36"/>
    </w:p>
    <w:p w14:paraId="1219D454" w14:textId="77777777" w:rsidR="009C25DE" w:rsidRPr="00F75018" w:rsidRDefault="009C25DE" w:rsidP="009C25DE">
      <w:pPr>
        <w:rPr>
          <w:rFonts w:ascii="Arial" w:hAnsi="Arial" w:cs="Arial"/>
          <w:noProof/>
        </w:rPr>
      </w:pPr>
      <w:r w:rsidRPr="00F75018">
        <w:rPr>
          <w:rFonts w:ascii="Arial" w:hAnsi="Arial" w:cs="Arial"/>
          <w:noProof/>
        </w:rPr>
        <w:t>Marks, B.R., Nowyhed, H.N., Choi, J.Y., Poholek, A.C., Odegard, J.M., Flavell, R.A., and Craft, J. (2009). Thymic self-reactivity selects natural interleukin 17-producing T cells that can regulate peripheral inflammation. Nat Immunol</w:t>
      </w:r>
      <w:r w:rsidRPr="00F75018">
        <w:rPr>
          <w:rFonts w:ascii="Arial" w:hAnsi="Arial" w:cs="Arial"/>
          <w:i/>
          <w:noProof/>
        </w:rPr>
        <w:t xml:space="preserve"> 10</w:t>
      </w:r>
      <w:r w:rsidRPr="00F75018">
        <w:rPr>
          <w:rFonts w:ascii="Arial" w:hAnsi="Arial" w:cs="Arial"/>
          <w:noProof/>
        </w:rPr>
        <w:t>, 1125-1132.</w:t>
      </w:r>
      <w:bookmarkEnd w:id="129"/>
    </w:p>
    <w:p w14:paraId="377370D5" w14:textId="77777777" w:rsidR="00F75018" w:rsidRPr="00F75018" w:rsidRDefault="00F75018" w:rsidP="009C25DE">
      <w:pPr>
        <w:rPr>
          <w:rFonts w:ascii="Arial" w:hAnsi="Arial" w:cs="Arial"/>
          <w:noProof/>
        </w:rPr>
      </w:pPr>
      <w:bookmarkStart w:id="130" w:name="_ENREF_37"/>
    </w:p>
    <w:p w14:paraId="2BE0AE75" w14:textId="77777777" w:rsidR="009C25DE" w:rsidRPr="00F75018" w:rsidRDefault="009C25DE" w:rsidP="009C25DE">
      <w:pPr>
        <w:rPr>
          <w:rFonts w:ascii="Arial" w:hAnsi="Arial" w:cs="Arial"/>
          <w:noProof/>
        </w:rPr>
      </w:pPr>
      <w:r w:rsidRPr="00F75018">
        <w:rPr>
          <w:rFonts w:ascii="Arial" w:hAnsi="Arial" w:cs="Arial"/>
          <w:noProof/>
        </w:rPr>
        <w:t>Mathis, D., and Benoist, C. (2009). Aire. Annual review of immunology</w:t>
      </w:r>
      <w:r w:rsidRPr="00F75018">
        <w:rPr>
          <w:rFonts w:ascii="Arial" w:hAnsi="Arial" w:cs="Arial"/>
          <w:i/>
          <w:noProof/>
        </w:rPr>
        <w:t xml:space="preserve"> 27</w:t>
      </w:r>
      <w:r w:rsidRPr="00F75018">
        <w:rPr>
          <w:rFonts w:ascii="Arial" w:hAnsi="Arial" w:cs="Arial"/>
          <w:noProof/>
        </w:rPr>
        <w:t>, 287-312.</w:t>
      </w:r>
      <w:bookmarkEnd w:id="130"/>
    </w:p>
    <w:p w14:paraId="35399400" w14:textId="77777777" w:rsidR="009C25DE" w:rsidRPr="00F75018" w:rsidRDefault="009C25DE" w:rsidP="009C25DE">
      <w:pPr>
        <w:rPr>
          <w:rFonts w:ascii="Arial" w:hAnsi="Arial" w:cs="Arial"/>
          <w:noProof/>
        </w:rPr>
      </w:pPr>
      <w:bookmarkStart w:id="131" w:name="_ENREF_38"/>
      <w:r w:rsidRPr="00F75018">
        <w:rPr>
          <w:rFonts w:ascii="Arial" w:hAnsi="Arial" w:cs="Arial"/>
          <w:noProof/>
        </w:rPr>
        <w:t>McPhee, C.G., Bubier, J.A., Sproule, T.J., Park, G., Steinbuck, M.P., Schott, W.H., Christianson, G.J., Morse, H.C., 3rd, and Roopenian, D.C. (2013). IL-21 is a double-edged sword in the systemic lupus erythematosus-like disease of BXSB.Yaa mice. Journal of immunology</w:t>
      </w:r>
      <w:r w:rsidRPr="00F75018">
        <w:rPr>
          <w:rFonts w:ascii="Arial" w:hAnsi="Arial" w:cs="Arial"/>
          <w:i/>
          <w:noProof/>
        </w:rPr>
        <w:t xml:space="preserve"> 191</w:t>
      </w:r>
      <w:r w:rsidRPr="00F75018">
        <w:rPr>
          <w:rFonts w:ascii="Arial" w:hAnsi="Arial" w:cs="Arial"/>
          <w:noProof/>
        </w:rPr>
        <w:t>, 4581-4588.</w:t>
      </w:r>
      <w:bookmarkEnd w:id="131"/>
    </w:p>
    <w:p w14:paraId="62BC6F5F" w14:textId="77777777" w:rsidR="00F75018" w:rsidRPr="00F75018" w:rsidRDefault="00F75018" w:rsidP="009C25DE">
      <w:pPr>
        <w:rPr>
          <w:rFonts w:ascii="Arial" w:hAnsi="Arial" w:cs="Arial"/>
          <w:noProof/>
        </w:rPr>
      </w:pPr>
      <w:bookmarkStart w:id="132" w:name="_ENREF_39"/>
    </w:p>
    <w:p w14:paraId="4C0752DD" w14:textId="77777777" w:rsidR="009C25DE" w:rsidRPr="00F75018" w:rsidRDefault="009C25DE" w:rsidP="009C25DE">
      <w:pPr>
        <w:rPr>
          <w:rFonts w:ascii="Arial" w:hAnsi="Arial" w:cs="Arial"/>
          <w:noProof/>
        </w:rPr>
      </w:pPr>
      <w:r w:rsidRPr="00F75018">
        <w:rPr>
          <w:rFonts w:ascii="Arial" w:hAnsi="Arial" w:cs="Arial"/>
          <w:noProof/>
        </w:rPr>
        <w:t>Mendiratta, S.K., Martin, W.D., Hong, S., Boesteanu, A., Joyce, S., and Van Kaer, L. (1997). CD1d1 mutant mice are deficient in natural T cells that promptly produce IL-4. Immunity</w:t>
      </w:r>
      <w:r w:rsidRPr="00F75018">
        <w:rPr>
          <w:rFonts w:ascii="Arial" w:hAnsi="Arial" w:cs="Arial"/>
          <w:i/>
          <w:noProof/>
        </w:rPr>
        <w:t xml:space="preserve"> 6</w:t>
      </w:r>
      <w:r w:rsidRPr="00F75018">
        <w:rPr>
          <w:rFonts w:ascii="Arial" w:hAnsi="Arial" w:cs="Arial"/>
          <w:noProof/>
        </w:rPr>
        <w:t>, 469-477.</w:t>
      </w:r>
      <w:bookmarkEnd w:id="132"/>
    </w:p>
    <w:p w14:paraId="7209811A" w14:textId="77777777" w:rsidR="00F75018" w:rsidRPr="00F75018" w:rsidRDefault="00F75018" w:rsidP="009C25DE">
      <w:pPr>
        <w:rPr>
          <w:rFonts w:ascii="Arial" w:hAnsi="Arial" w:cs="Arial"/>
          <w:noProof/>
        </w:rPr>
      </w:pPr>
      <w:bookmarkStart w:id="133" w:name="_ENREF_40"/>
    </w:p>
    <w:p w14:paraId="16456722" w14:textId="77777777" w:rsidR="009C25DE" w:rsidRPr="00F75018" w:rsidRDefault="009C25DE" w:rsidP="009C25DE">
      <w:pPr>
        <w:rPr>
          <w:rFonts w:ascii="Arial" w:hAnsi="Arial" w:cs="Arial"/>
          <w:noProof/>
        </w:rPr>
      </w:pPr>
      <w:r w:rsidRPr="00F75018">
        <w:rPr>
          <w:rFonts w:ascii="Arial" w:hAnsi="Arial" w:cs="Arial"/>
          <w:noProof/>
        </w:rPr>
        <w:t>Moran, A.E., and Hogquist, K.A. (2012). T-cell receptor affinity in thymic development. Immunology</w:t>
      </w:r>
      <w:r w:rsidRPr="00F75018">
        <w:rPr>
          <w:rFonts w:ascii="Arial" w:hAnsi="Arial" w:cs="Arial"/>
          <w:i/>
          <w:noProof/>
        </w:rPr>
        <w:t xml:space="preserve"> 135</w:t>
      </w:r>
      <w:r w:rsidRPr="00F75018">
        <w:rPr>
          <w:rFonts w:ascii="Arial" w:hAnsi="Arial" w:cs="Arial"/>
          <w:noProof/>
        </w:rPr>
        <w:t>, 261-267.</w:t>
      </w:r>
      <w:bookmarkEnd w:id="133"/>
    </w:p>
    <w:p w14:paraId="0D5ACA95" w14:textId="77777777" w:rsidR="00F75018" w:rsidRPr="00F75018" w:rsidRDefault="00F75018" w:rsidP="009C25DE">
      <w:pPr>
        <w:rPr>
          <w:rFonts w:ascii="Arial" w:hAnsi="Arial" w:cs="Arial"/>
          <w:noProof/>
        </w:rPr>
      </w:pPr>
      <w:bookmarkStart w:id="134" w:name="_ENREF_41"/>
    </w:p>
    <w:p w14:paraId="71AAAA5E" w14:textId="77777777" w:rsidR="00F75018" w:rsidRPr="00F75018" w:rsidRDefault="009C25DE" w:rsidP="009C25DE">
      <w:pPr>
        <w:rPr>
          <w:rFonts w:ascii="Arial" w:hAnsi="Arial" w:cs="Arial"/>
          <w:noProof/>
        </w:rPr>
      </w:pPr>
      <w:r w:rsidRPr="00F75018">
        <w:rPr>
          <w:rFonts w:ascii="Arial" w:hAnsi="Arial" w:cs="Arial"/>
          <w:noProof/>
        </w:rPr>
        <w:t xml:space="preserve">Nakayamada, S., Kanno, Y., Takahashi, H., Jankovic, D., Lu, K.T., Johnson, T.A., Sun, H.W., </w:t>
      </w:r>
    </w:p>
    <w:p w14:paraId="1F38D406" w14:textId="3B56D5F4" w:rsidR="009C25DE" w:rsidRPr="00F75018" w:rsidRDefault="009C25DE" w:rsidP="009C25DE">
      <w:pPr>
        <w:rPr>
          <w:rFonts w:ascii="Arial" w:hAnsi="Arial" w:cs="Arial"/>
          <w:noProof/>
        </w:rPr>
      </w:pPr>
      <w:r w:rsidRPr="00F75018">
        <w:rPr>
          <w:rFonts w:ascii="Arial" w:hAnsi="Arial" w:cs="Arial"/>
          <w:noProof/>
        </w:rPr>
        <w:t>Vahedi, G., Hakim, O., Handon, R.</w:t>
      </w:r>
      <w:r w:rsidRPr="00F75018">
        <w:rPr>
          <w:rFonts w:ascii="Arial" w:hAnsi="Arial" w:cs="Arial"/>
          <w:i/>
          <w:noProof/>
        </w:rPr>
        <w:t>, et al.</w:t>
      </w:r>
      <w:r w:rsidRPr="00F75018">
        <w:rPr>
          <w:rFonts w:ascii="Arial" w:hAnsi="Arial" w:cs="Arial"/>
          <w:noProof/>
        </w:rPr>
        <w:t xml:space="preserve"> (2011). Early Th1 cell differentiation is marked by a Tfh cell-like transition. Immunity</w:t>
      </w:r>
      <w:r w:rsidRPr="00F75018">
        <w:rPr>
          <w:rFonts w:ascii="Arial" w:hAnsi="Arial" w:cs="Arial"/>
          <w:i/>
          <w:noProof/>
        </w:rPr>
        <w:t xml:space="preserve"> 35</w:t>
      </w:r>
      <w:r w:rsidRPr="00F75018">
        <w:rPr>
          <w:rFonts w:ascii="Arial" w:hAnsi="Arial" w:cs="Arial"/>
          <w:noProof/>
        </w:rPr>
        <w:t>, 919-931.</w:t>
      </w:r>
      <w:bookmarkEnd w:id="134"/>
    </w:p>
    <w:p w14:paraId="6F1A80E8" w14:textId="77777777" w:rsidR="00F75018" w:rsidRPr="00F75018" w:rsidRDefault="00F75018" w:rsidP="009C25DE">
      <w:pPr>
        <w:rPr>
          <w:rFonts w:ascii="Arial" w:hAnsi="Arial" w:cs="Arial"/>
          <w:noProof/>
        </w:rPr>
      </w:pPr>
      <w:bookmarkStart w:id="135" w:name="_ENREF_42"/>
    </w:p>
    <w:p w14:paraId="1E05B9A0" w14:textId="77777777" w:rsidR="009C25DE" w:rsidRPr="00F75018" w:rsidRDefault="009C25DE" w:rsidP="009C25DE">
      <w:pPr>
        <w:rPr>
          <w:rFonts w:ascii="Arial" w:hAnsi="Arial" w:cs="Arial"/>
          <w:noProof/>
        </w:rPr>
      </w:pPr>
      <w:r w:rsidRPr="00F75018">
        <w:rPr>
          <w:rFonts w:ascii="Arial" w:hAnsi="Arial" w:cs="Arial"/>
          <w:noProof/>
        </w:rPr>
        <w:t>Nakayamada, S., Poholek, A.C., Lu, K.T., Takahashi, H., Kato, M., Iwata, S., Hirahara, K., Cannons, J.L., Schwartzberg, P.L., Vahedi, G.</w:t>
      </w:r>
      <w:r w:rsidRPr="00F75018">
        <w:rPr>
          <w:rFonts w:ascii="Arial" w:hAnsi="Arial" w:cs="Arial"/>
          <w:i/>
          <w:noProof/>
        </w:rPr>
        <w:t>, et al.</w:t>
      </w:r>
      <w:r w:rsidRPr="00F75018">
        <w:rPr>
          <w:rFonts w:ascii="Arial" w:hAnsi="Arial" w:cs="Arial"/>
          <w:noProof/>
        </w:rPr>
        <w:t xml:space="preserve"> (2014). Type I IFN induces binding of STAT1 to Bcl6: divergent roles of STAT family transcription factors in the T follicular helper cell genetic program. Journal of immunology</w:t>
      </w:r>
      <w:r w:rsidRPr="00F75018">
        <w:rPr>
          <w:rFonts w:ascii="Arial" w:hAnsi="Arial" w:cs="Arial"/>
          <w:i/>
          <w:noProof/>
        </w:rPr>
        <w:t xml:space="preserve"> 192</w:t>
      </w:r>
      <w:r w:rsidRPr="00F75018">
        <w:rPr>
          <w:rFonts w:ascii="Arial" w:hAnsi="Arial" w:cs="Arial"/>
          <w:noProof/>
        </w:rPr>
        <w:t>, 2156-2166.</w:t>
      </w:r>
      <w:bookmarkEnd w:id="135"/>
    </w:p>
    <w:p w14:paraId="66D028C2" w14:textId="77777777" w:rsidR="00F75018" w:rsidRPr="00F75018" w:rsidRDefault="00F75018" w:rsidP="009C25DE">
      <w:pPr>
        <w:rPr>
          <w:rFonts w:ascii="Arial" w:hAnsi="Arial" w:cs="Arial"/>
          <w:noProof/>
        </w:rPr>
      </w:pPr>
      <w:bookmarkStart w:id="136" w:name="_ENREF_43"/>
    </w:p>
    <w:p w14:paraId="5AB88AA5" w14:textId="77777777" w:rsidR="00F75018" w:rsidRPr="00F75018" w:rsidRDefault="009C25DE" w:rsidP="009C25DE">
      <w:pPr>
        <w:rPr>
          <w:rFonts w:ascii="Arial" w:hAnsi="Arial" w:cs="Arial"/>
          <w:noProof/>
        </w:rPr>
      </w:pPr>
      <w:r w:rsidRPr="00F75018">
        <w:rPr>
          <w:rFonts w:ascii="Arial" w:hAnsi="Arial" w:cs="Arial"/>
          <w:noProof/>
        </w:rPr>
        <w:t xml:space="preserve">Nurieva, R.I., Chung, Y., Hwang, D., Yang, X.O., Kang, H.S., Ma, L., Wang, Y.H., Watowich, S.S., </w:t>
      </w:r>
    </w:p>
    <w:p w14:paraId="75A6E38E" w14:textId="74ABB28E" w:rsidR="009C25DE" w:rsidRPr="00F75018" w:rsidRDefault="009C25DE" w:rsidP="009C25DE">
      <w:pPr>
        <w:rPr>
          <w:rFonts w:ascii="Arial" w:hAnsi="Arial" w:cs="Arial"/>
          <w:noProof/>
        </w:rPr>
      </w:pPr>
      <w:r w:rsidRPr="00F75018">
        <w:rPr>
          <w:rFonts w:ascii="Arial" w:hAnsi="Arial" w:cs="Arial"/>
          <w:noProof/>
        </w:rPr>
        <w:t>Jetten, A.M., Tian, Q., and Dong, C. (2008). Generation of T follicular helper cells is mediated by interleukin-21 but independent of T helper 1, 2, or 17 cell lineages. Immunity</w:t>
      </w:r>
      <w:r w:rsidRPr="00F75018">
        <w:rPr>
          <w:rFonts w:ascii="Arial" w:hAnsi="Arial" w:cs="Arial"/>
          <w:i/>
          <w:noProof/>
        </w:rPr>
        <w:t xml:space="preserve"> 29</w:t>
      </w:r>
      <w:r w:rsidRPr="00F75018">
        <w:rPr>
          <w:rFonts w:ascii="Arial" w:hAnsi="Arial" w:cs="Arial"/>
          <w:noProof/>
        </w:rPr>
        <w:t>, 138-149.</w:t>
      </w:r>
      <w:bookmarkEnd w:id="136"/>
    </w:p>
    <w:p w14:paraId="79EDF0E3" w14:textId="77777777" w:rsidR="00F75018" w:rsidRPr="00F75018" w:rsidRDefault="00F75018" w:rsidP="009C25DE">
      <w:pPr>
        <w:rPr>
          <w:rFonts w:ascii="Arial" w:hAnsi="Arial" w:cs="Arial"/>
          <w:noProof/>
        </w:rPr>
      </w:pPr>
      <w:bookmarkStart w:id="137" w:name="_ENREF_44"/>
    </w:p>
    <w:p w14:paraId="7DEAF298" w14:textId="77777777" w:rsidR="009C25DE" w:rsidRPr="00F75018" w:rsidRDefault="009C25DE" w:rsidP="009C25DE">
      <w:pPr>
        <w:rPr>
          <w:rFonts w:ascii="Arial" w:hAnsi="Arial" w:cs="Arial"/>
          <w:noProof/>
        </w:rPr>
      </w:pPr>
      <w:r w:rsidRPr="00F75018">
        <w:rPr>
          <w:rFonts w:ascii="Arial" w:hAnsi="Arial" w:cs="Arial"/>
          <w:noProof/>
        </w:rPr>
        <w:t>Nurieva, R.I., Chung, Y., Martinez, G.J., Yang, X.O., Tanaka, S., Matskevitch, T.D., Wang, Y.H., and Dong, C. (2009). Bcl6 mediates the development of T follicular helper cells. Science (New York, N.Y.)</w:t>
      </w:r>
      <w:r w:rsidRPr="00F75018">
        <w:rPr>
          <w:rFonts w:ascii="Arial" w:hAnsi="Arial" w:cs="Arial"/>
          <w:i/>
          <w:noProof/>
        </w:rPr>
        <w:t xml:space="preserve"> 325</w:t>
      </w:r>
      <w:r w:rsidRPr="00F75018">
        <w:rPr>
          <w:rFonts w:ascii="Arial" w:hAnsi="Arial" w:cs="Arial"/>
          <w:noProof/>
        </w:rPr>
        <w:t>, 1001-1005.</w:t>
      </w:r>
      <w:bookmarkEnd w:id="137"/>
    </w:p>
    <w:p w14:paraId="383F25AF" w14:textId="77777777" w:rsidR="00F75018" w:rsidRPr="00F75018" w:rsidRDefault="00F75018" w:rsidP="009C25DE">
      <w:pPr>
        <w:rPr>
          <w:rFonts w:ascii="Arial" w:hAnsi="Arial" w:cs="Arial"/>
          <w:noProof/>
        </w:rPr>
      </w:pPr>
      <w:bookmarkStart w:id="138" w:name="_ENREF_45"/>
    </w:p>
    <w:p w14:paraId="5BA8008F" w14:textId="77777777" w:rsidR="009C25DE" w:rsidRPr="00F75018" w:rsidRDefault="009C25DE" w:rsidP="009C25DE">
      <w:pPr>
        <w:rPr>
          <w:rFonts w:ascii="Arial" w:hAnsi="Arial" w:cs="Arial"/>
          <w:noProof/>
        </w:rPr>
      </w:pPr>
      <w:r w:rsidRPr="00F75018">
        <w:rPr>
          <w:rFonts w:ascii="Arial" w:hAnsi="Arial" w:cs="Arial"/>
          <w:noProof/>
        </w:rPr>
        <w:t>Odegard, J.M., Marks, B.R., DiPlacido, L.D., Poholek, A.C., Kono, D.H., Dong, C., Flavell, R.A., and Craft, J. (2008). ICOS-dependent extrafollicular helper T cells elicit IgG production via IL-21 in systemic autoimmunity. The Journal of experimental medicine</w:t>
      </w:r>
      <w:r w:rsidRPr="00F75018">
        <w:rPr>
          <w:rFonts w:ascii="Arial" w:hAnsi="Arial" w:cs="Arial"/>
          <w:i/>
          <w:noProof/>
        </w:rPr>
        <w:t xml:space="preserve"> 205</w:t>
      </w:r>
      <w:r w:rsidRPr="00F75018">
        <w:rPr>
          <w:rFonts w:ascii="Arial" w:hAnsi="Arial" w:cs="Arial"/>
          <w:noProof/>
        </w:rPr>
        <w:t>, 2873-2886.</w:t>
      </w:r>
      <w:bookmarkEnd w:id="138"/>
    </w:p>
    <w:p w14:paraId="1021733E" w14:textId="77777777" w:rsidR="009C25DE" w:rsidRPr="00F75018" w:rsidRDefault="009C25DE" w:rsidP="009C25DE">
      <w:pPr>
        <w:rPr>
          <w:rFonts w:ascii="Arial" w:hAnsi="Arial" w:cs="Arial"/>
          <w:noProof/>
        </w:rPr>
      </w:pPr>
      <w:bookmarkStart w:id="139" w:name="_ENREF_46"/>
      <w:r w:rsidRPr="00F75018">
        <w:rPr>
          <w:rFonts w:ascii="Arial" w:hAnsi="Arial" w:cs="Arial"/>
          <w:noProof/>
        </w:rPr>
        <w:t>Ramsdell, F., and Ziegler, S.F. (2014). FOXP3 and scurfy: how it all began. Nature reviews. Immunology</w:t>
      </w:r>
      <w:r w:rsidRPr="00F75018">
        <w:rPr>
          <w:rFonts w:ascii="Arial" w:hAnsi="Arial" w:cs="Arial"/>
          <w:i/>
          <w:noProof/>
        </w:rPr>
        <w:t xml:space="preserve"> 14</w:t>
      </w:r>
      <w:r w:rsidRPr="00F75018">
        <w:rPr>
          <w:rFonts w:ascii="Arial" w:hAnsi="Arial" w:cs="Arial"/>
          <w:noProof/>
        </w:rPr>
        <w:t>, 343-349.</w:t>
      </w:r>
      <w:bookmarkEnd w:id="139"/>
    </w:p>
    <w:p w14:paraId="69956FBB" w14:textId="77777777" w:rsidR="00F75018" w:rsidRPr="00F75018" w:rsidRDefault="00F75018" w:rsidP="009C25DE">
      <w:pPr>
        <w:rPr>
          <w:rFonts w:ascii="Arial" w:hAnsi="Arial" w:cs="Arial"/>
          <w:noProof/>
        </w:rPr>
      </w:pPr>
      <w:bookmarkStart w:id="140" w:name="_ENREF_47"/>
    </w:p>
    <w:p w14:paraId="7A6BBC56" w14:textId="77777777" w:rsidR="009C25DE" w:rsidRPr="00F75018" w:rsidRDefault="009C25DE" w:rsidP="009C25DE">
      <w:pPr>
        <w:rPr>
          <w:rFonts w:ascii="Arial" w:hAnsi="Arial" w:cs="Arial"/>
          <w:noProof/>
        </w:rPr>
      </w:pPr>
      <w:r w:rsidRPr="00F75018">
        <w:rPr>
          <w:rFonts w:ascii="Arial" w:hAnsi="Arial" w:cs="Arial"/>
          <w:noProof/>
        </w:rPr>
        <w:t>Ray, J.P., Marshall, H.D., Laidlaw, B.J., Staron, M.M., Kaech, S.M., and Craft, J. (2014). Transcription factor STAT3 and type I interferons are corepressive insulators for differentiation of follicular helper and T helper 1 cells. Immunity</w:t>
      </w:r>
      <w:r w:rsidRPr="00F75018">
        <w:rPr>
          <w:rFonts w:ascii="Arial" w:hAnsi="Arial" w:cs="Arial"/>
          <w:i/>
          <w:noProof/>
        </w:rPr>
        <w:t xml:space="preserve"> 40</w:t>
      </w:r>
      <w:r w:rsidRPr="00F75018">
        <w:rPr>
          <w:rFonts w:ascii="Arial" w:hAnsi="Arial" w:cs="Arial"/>
          <w:noProof/>
        </w:rPr>
        <w:t>, 367-377.</w:t>
      </w:r>
      <w:bookmarkEnd w:id="140"/>
    </w:p>
    <w:p w14:paraId="24EC4BE0" w14:textId="77777777" w:rsidR="00F75018" w:rsidRPr="00F75018" w:rsidRDefault="00F75018" w:rsidP="009C25DE">
      <w:pPr>
        <w:rPr>
          <w:rFonts w:ascii="Arial" w:hAnsi="Arial" w:cs="Arial"/>
          <w:noProof/>
        </w:rPr>
      </w:pPr>
      <w:bookmarkStart w:id="141" w:name="_ENREF_48"/>
    </w:p>
    <w:p w14:paraId="76584D49" w14:textId="77777777" w:rsidR="009C25DE" w:rsidRPr="00F75018" w:rsidRDefault="009C25DE" w:rsidP="009C25DE">
      <w:pPr>
        <w:rPr>
          <w:rFonts w:ascii="Arial" w:hAnsi="Arial" w:cs="Arial"/>
          <w:noProof/>
        </w:rPr>
      </w:pPr>
      <w:r w:rsidRPr="00F75018">
        <w:rPr>
          <w:rFonts w:ascii="Arial" w:hAnsi="Arial" w:cs="Arial"/>
          <w:noProof/>
        </w:rPr>
        <w:t>Reinhardt, R.L., Liang, H.E., and Locksley, R.M. (2009). Cytokine-secreting follicular T cells shape the antibody repertoire. Nat Immunol</w:t>
      </w:r>
      <w:r w:rsidRPr="00F75018">
        <w:rPr>
          <w:rFonts w:ascii="Arial" w:hAnsi="Arial" w:cs="Arial"/>
          <w:i/>
          <w:noProof/>
        </w:rPr>
        <w:t xml:space="preserve"> 10</w:t>
      </w:r>
      <w:r w:rsidRPr="00F75018">
        <w:rPr>
          <w:rFonts w:ascii="Arial" w:hAnsi="Arial" w:cs="Arial"/>
          <w:noProof/>
        </w:rPr>
        <w:t>, 385-393.</w:t>
      </w:r>
      <w:bookmarkEnd w:id="141"/>
    </w:p>
    <w:p w14:paraId="18279C48" w14:textId="77777777" w:rsidR="00F75018" w:rsidRPr="00F75018" w:rsidRDefault="00F75018" w:rsidP="009C25DE">
      <w:pPr>
        <w:rPr>
          <w:rFonts w:ascii="Arial" w:hAnsi="Arial" w:cs="Arial"/>
          <w:noProof/>
        </w:rPr>
      </w:pPr>
      <w:bookmarkStart w:id="142" w:name="_ENREF_49"/>
    </w:p>
    <w:p w14:paraId="371965D4" w14:textId="77777777" w:rsidR="009C25DE" w:rsidRPr="00F75018" w:rsidRDefault="009C25DE" w:rsidP="009C25DE">
      <w:pPr>
        <w:rPr>
          <w:rFonts w:ascii="Arial" w:hAnsi="Arial" w:cs="Arial"/>
          <w:noProof/>
        </w:rPr>
      </w:pPr>
      <w:r w:rsidRPr="00F75018">
        <w:rPr>
          <w:rFonts w:ascii="Arial" w:hAnsi="Arial" w:cs="Arial"/>
          <w:noProof/>
        </w:rPr>
        <w:t>Sawalha, A.H., Kaufman, K.M., Kelly, J.A., Adler, A.J., Aberle, T., Kilpatrick, J., Wakeland, E.K., Li, Q.Z., Wandstrat, A.E., Karp, D.R.</w:t>
      </w:r>
      <w:r w:rsidRPr="00F75018">
        <w:rPr>
          <w:rFonts w:ascii="Arial" w:hAnsi="Arial" w:cs="Arial"/>
          <w:i/>
          <w:noProof/>
        </w:rPr>
        <w:t>, et al.</w:t>
      </w:r>
      <w:r w:rsidRPr="00F75018">
        <w:rPr>
          <w:rFonts w:ascii="Arial" w:hAnsi="Arial" w:cs="Arial"/>
          <w:noProof/>
        </w:rPr>
        <w:t xml:space="preserve"> (2008). Genetic association of interleukin-21 polymorphisms with systemic lupus erythematosus. Annals of the rheumatic diseases</w:t>
      </w:r>
      <w:r w:rsidRPr="00F75018">
        <w:rPr>
          <w:rFonts w:ascii="Arial" w:hAnsi="Arial" w:cs="Arial"/>
          <w:i/>
          <w:noProof/>
        </w:rPr>
        <w:t xml:space="preserve"> 67</w:t>
      </w:r>
      <w:r w:rsidRPr="00F75018">
        <w:rPr>
          <w:rFonts w:ascii="Arial" w:hAnsi="Arial" w:cs="Arial"/>
          <w:noProof/>
        </w:rPr>
        <w:t>, 458-461.</w:t>
      </w:r>
      <w:bookmarkEnd w:id="142"/>
    </w:p>
    <w:p w14:paraId="42A329B5" w14:textId="77777777" w:rsidR="00F75018" w:rsidRPr="00F75018" w:rsidRDefault="00F75018" w:rsidP="009C25DE">
      <w:pPr>
        <w:rPr>
          <w:rFonts w:ascii="Arial" w:hAnsi="Arial" w:cs="Arial"/>
          <w:noProof/>
        </w:rPr>
      </w:pPr>
      <w:bookmarkStart w:id="143" w:name="_ENREF_50"/>
    </w:p>
    <w:p w14:paraId="18A59B04" w14:textId="77777777" w:rsidR="009C25DE" w:rsidRPr="00F75018" w:rsidRDefault="009C25DE" w:rsidP="009C25DE">
      <w:pPr>
        <w:rPr>
          <w:rFonts w:ascii="Arial" w:hAnsi="Arial" w:cs="Arial"/>
          <w:noProof/>
        </w:rPr>
      </w:pPr>
      <w:r w:rsidRPr="00F75018">
        <w:rPr>
          <w:rFonts w:ascii="Arial" w:hAnsi="Arial" w:cs="Arial"/>
          <w:noProof/>
        </w:rPr>
        <w:t>Schmitt, N., Bustamante, J., Bourdery, L., Bentebibel, S.E., Boisson-Dupuis, S., Hamlin, F., Tran, M.V., Blankenship, D., Pascual, V., Savino, D.A.</w:t>
      </w:r>
      <w:r w:rsidRPr="00F75018">
        <w:rPr>
          <w:rFonts w:ascii="Arial" w:hAnsi="Arial" w:cs="Arial"/>
          <w:i/>
          <w:noProof/>
        </w:rPr>
        <w:t>, et al.</w:t>
      </w:r>
      <w:r w:rsidRPr="00F75018">
        <w:rPr>
          <w:rFonts w:ascii="Arial" w:hAnsi="Arial" w:cs="Arial"/>
          <w:noProof/>
        </w:rPr>
        <w:t xml:space="preserve"> (2013). IL-12 receptor beta1 deficiency alters in vivo T follicular helper cell response in humans. Blood</w:t>
      </w:r>
      <w:r w:rsidRPr="00F75018">
        <w:rPr>
          <w:rFonts w:ascii="Arial" w:hAnsi="Arial" w:cs="Arial"/>
          <w:i/>
          <w:noProof/>
        </w:rPr>
        <w:t xml:space="preserve"> 121</w:t>
      </w:r>
      <w:r w:rsidRPr="00F75018">
        <w:rPr>
          <w:rFonts w:ascii="Arial" w:hAnsi="Arial" w:cs="Arial"/>
          <w:noProof/>
        </w:rPr>
        <w:t>, 3375-3385.</w:t>
      </w:r>
      <w:bookmarkEnd w:id="143"/>
    </w:p>
    <w:p w14:paraId="0883DD66" w14:textId="77777777" w:rsidR="00F75018" w:rsidRPr="00F75018" w:rsidRDefault="00F75018" w:rsidP="009C25DE">
      <w:pPr>
        <w:rPr>
          <w:rFonts w:ascii="Arial" w:hAnsi="Arial" w:cs="Arial"/>
          <w:noProof/>
        </w:rPr>
      </w:pPr>
      <w:bookmarkStart w:id="144" w:name="_ENREF_51"/>
    </w:p>
    <w:p w14:paraId="2F185937" w14:textId="77777777" w:rsidR="009C25DE" w:rsidRPr="00F75018" w:rsidRDefault="009C25DE" w:rsidP="009C25DE">
      <w:pPr>
        <w:rPr>
          <w:rFonts w:ascii="Arial" w:hAnsi="Arial" w:cs="Arial"/>
          <w:noProof/>
        </w:rPr>
      </w:pPr>
      <w:r w:rsidRPr="00F75018">
        <w:rPr>
          <w:rFonts w:ascii="Arial" w:hAnsi="Arial" w:cs="Arial"/>
          <w:noProof/>
        </w:rPr>
        <w:t>Spolski, R., and Leonard, W.J. (2008). The Yin and Yang of interleukin-21 in allergy, autoimmunity and cancer. Current opinion in immunology</w:t>
      </w:r>
      <w:r w:rsidRPr="00F75018">
        <w:rPr>
          <w:rFonts w:ascii="Arial" w:hAnsi="Arial" w:cs="Arial"/>
          <w:i/>
          <w:noProof/>
        </w:rPr>
        <w:t xml:space="preserve"> 20</w:t>
      </w:r>
      <w:r w:rsidRPr="00F75018">
        <w:rPr>
          <w:rFonts w:ascii="Arial" w:hAnsi="Arial" w:cs="Arial"/>
          <w:noProof/>
        </w:rPr>
        <w:t>, 295-301.</w:t>
      </w:r>
      <w:bookmarkEnd w:id="144"/>
    </w:p>
    <w:p w14:paraId="45D140F6" w14:textId="77777777" w:rsidR="00F75018" w:rsidRPr="00F75018" w:rsidRDefault="00F75018" w:rsidP="009C25DE">
      <w:pPr>
        <w:rPr>
          <w:rFonts w:ascii="Arial" w:hAnsi="Arial" w:cs="Arial"/>
          <w:noProof/>
        </w:rPr>
      </w:pPr>
      <w:bookmarkStart w:id="145" w:name="_ENREF_52"/>
    </w:p>
    <w:p w14:paraId="3C8D1A6F" w14:textId="77777777" w:rsidR="009C25DE" w:rsidRPr="00F75018" w:rsidRDefault="009C25DE" w:rsidP="009C25DE">
      <w:pPr>
        <w:rPr>
          <w:rFonts w:ascii="Arial" w:hAnsi="Arial" w:cs="Arial"/>
          <w:noProof/>
        </w:rPr>
      </w:pPr>
      <w:r w:rsidRPr="00F75018">
        <w:rPr>
          <w:rFonts w:ascii="Arial" w:hAnsi="Arial" w:cs="Arial"/>
          <w:noProof/>
        </w:rPr>
        <w:t>Spolski, R., and Leonard, W.J. (2014). Interleukin-21: a double-edged sword with therapeutic potential. Nat Rev Drug Discov</w:t>
      </w:r>
      <w:r w:rsidRPr="00F75018">
        <w:rPr>
          <w:rFonts w:ascii="Arial" w:hAnsi="Arial" w:cs="Arial"/>
          <w:i/>
          <w:noProof/>
        </w:rPr>
        <w:t xml:space="preserve"> 13</w:t>
      </w:r>
      <w:r w:rsidRPr="00F75018">
        <w:rPr>
          <w:rFonts w:ascii="Arial" w:hAnsi="Arial" w:cs="Arial"/>
          <w:noProof/>
        </w:rPr>
        <w:t>, 379-395.</w:t>
      </w:r>
      <w:bookmarkEnd w:id="145"/>
    </w:p>
    <w:p w14:paraId="07B5EBF9" w14:textId="77777777" w:rsidR="00F75018" w:rsidRPr="00F75018" w:rsidRDefault="00F75018" w:rsidP="009C25DE">
      <w:pPr>
        <w:rPr>
          <w:rFonts w:ascii="Arial" w:hAnsi="Arial" w:cs="Arial"/>
          <w:noProof/>
        </w:rPr>
      </w:pPr>
      <w:bookmarkStart w:id="146" w:name="_ENREF_53"/>
    </w:p>
    <w:p w14:paraId="7B9C9022" w14:textId="77777777" w:rsidR="009C25DE" w:rsidRPr="00F75018" w:rsidRDefault="009C25DE" w:rsidP="009C25DE">
      <w:pPr>
        <w:rPr>
          <w:rFonts w:ascii="Arial" w:hAnsi="Arial" w:cs="Arial"/>
          <w:noProof/>
        </w:rPr>
      </w:pPr>
      <w:r w:rsidRPr="00F75018">
        <w:rPr>
          <w:rFonts w:ascii="Arial" w:hAnsi="Arial" w:cs="Arial"/>
          <w:noProof/>
        </w:rPr>
        <w:t>Stone, E.L., Pepper, M., Katayama, C.D., Kerdiles, Y.M., Lai, C.Y., Emslie, E., Lin, Y.C., Yang, E., Goldrath, A.W., Li, M.O.</w:t>
      </w:r>
      <w:r w:rsidRPr="00F75018">
        <w:rPr>
          <w:rFonts w:ascii="Arial" w:hAnsi="Arial" w:cs="Arial"/>
          <w:i/>
          <w:noProof/>
        </w:rPr>
        <w:t>, et al.</w:t>
      </w:r>
      <w:r w:rsidRPr="00F75018">
        <w:rPr>
          <w:rFonts w:ascii="Arial" w:hAnsi="Arial" w:cs="Arial"/>
          <w:noProof/>
        </w:rPr>
        <w:t xml:space="preserve"> (2015). ICOS Coreceptor Signaling Inactivates the Transcription Factor FOXO1 to Promote Tfh Cell Differentiation. Immunity</w:t>
      </w:r>
      <w:r w:rsidRPr="00F75018">
        <w:rPr>
          <w:rFonts w:ascii="Arial" w:hAnsi="Arial" w:cs="Arial"/>
          <w:i/>
          <w:noProof/>
        </w:rPr>
        <w:t xml:space="preserve"> 42</w:t>
      </w:r>
      <w:r w:rsidRPr="00F75018">
        <w:rPr>
          <w:rFonts w:ascii="Arial" w:hAnsi="Arial" w:cs="Arial"/>
          <w:noProof/>
        </w:rPr>
        <w:t>, 239-251.</w:t>
      </w:r>
      <w:bookmarkEnd w:id="146"/>
    </w:p>
    <w:p w14:paraId="692A5153" w14:textId="77777777" w:rsidR="00F75018" w:rsidRPr="00F75018" w:rsidRDefault="00F75018" w:rsidP="009C25DE">
      <w:pPr>
        <w:rPr>
          <w:rFonts w:ascii="Arial" w:hAnsi="Arial" w:cs="Arial"/>
          <w:noProof/>
        </w:rPr>
      </w:pPr>
      <w:bookmarkStart w:id="147" w:name="_ENREF_54"/>
    </w:p>
    <w:p w14:paraId="177EBAE4" w14:textId="77777777" w:rsidR="00F75018" w:rsidRPr="00F75018" w:rsidRDefault="00F75018" w:rsidP="009C25DE">
      <w:pPr>
        <w:rPr>
          <w:rFonts w:ascii="Arial" w:hAnsi="Arial" w:cs="Arial"/>
          <w:noProof/>
        </w:rPr>
      </w:pPr>
    </w:p>
    <w:p w14:paraId="7D49EA7D" w14:textId="77777777" w:rsidR="009C25DE" w:rsidRPr="00F75018" w:rsidRDefault="009C25DE" w:rsidP="009C25DE">
      <w:pPr>
        <w:rPr>
          <w:rFonts w:ascii="Arial" w:hAnsi="Arial" w:cs="Arial"/>
          <w:noProof/>
        </w:rPr>
      </w:pPr>
      <w:r w:rsidRPr="00F75018">
        <w:rPr>
          <w:rFonts w:ascii="Arial" w:hAnsi="Arial" w:cs="Arial"/>
          <w:noProof/>
        </w:rPr>
        <w:t>Takahama, Y., Sharrow, S.O., and Singer, A. (1991). Expression of an unusual T cell receptor (TCR)-V beta repertoire by Ly-6C+ subpopulations of CD4+ and/or CD8+ thymocytes. Evidence for a developmental relationship between Ly-6C+ thymocytes and CD4-CD8-TCR-alpha beta+ thymocytes. J Immunol</w:t>
      </w:r>
      <w:r w:rsidRPr="00F75018">
        <w:rPr>
          <w:rFonts w:ascii="Arial" w:hAnsi="Arial" w:cs="Arial"/>
          <w:i/>
          <w:noProof/>
        </w:rPr>
        <w:t xml:space="preserve"> 147</w:t>
      </w:r>
      <w:r w:rsidRPr="00F75018">
        <w:rPr>
          <w:rFonts w:ascii="Arial" w:hAnsi="Arial" w:cs="Arial"/>
          <w:noProof/>
        </w:rPr>
        <w:t>, 2883-2891.</w:t>
      </w:r>
      <w:bookmarkEnd w:id="147"/>
    </w:p>
    <w:p w14:paraId="73D47938" w14:textId="77777777" w:rsidR="00F75018" w:rsidRPr="00F75018" w:rsidRDefault="00F75018" w:rsidP="009C25DE">
      <w:pPr>
        <w:rPr>
          <w:rFonts w:ascii="Arial" w:hAnsi="Arial" w:cs="Arial"/>
          <w:noProof/>
        </w:rPr>
      </w:pPr>
      <w:bookmarkStart w:id="148" w:name="_ENREF_55"/>
    </w:p>
    <w:p w14:paraId="4D1C623B" w14:textId="77777777" w:rsidR="009C25DE" w:rsidRPr="00F75018" w:rsidRDefault="009C25DE" w:rsidP="009C25DE">
      <w:pPr>
        <w:rPr>
          <w:rFonts w:ascii="Arial" w:hAnsi="Arial" w:cs="Arial"/>
          <w:noProof/>
        </w:rPr>
      </w:pPr>
      <w:r w:rsidRPr="00F75018">
        <w:rPr>
          <w:rFonts w:ascii="Arial" w:hAnsi="Arial" w:cs="Arial"/>
          <w:noProof/>
        </w:rPr>
        <w:t>Tangye, S.G., Ma, C.S., Brink, R., and Deenick, E.K. (2013). The good, the bad and the ugly - TFH cells in human health and disease. Nature reviews. Immunology</w:t>
      </w:r>
      <w:r w:rsidRPr="00F75018">
        <w:rPr>
          <w:rFonts w:ascii="Arial" w:hAnsi="Arial" w:cs="Arial"/>
          <w:i/>
          <w:noProof/>
        </w:rPr>
        <w:t xml:space="preserve"> 13</w:t>
      </w:r>
      <w:r w:rsidRPr="00F75018">
        <w:rPr>
          <w:rFonts w:ascii="Arial" w:hAnsi="Arial" w:cs="Arial"/>
          <w:noProof/>
        </w:rPr>
        <w:t>, 412-426.</w:t>
      </w:r>
      <w:bookmarkEnd w:id="148"/>
    </w:p>
    <w:p w14:paraId="393B429E" w14:textId="77777777" w:rsidR="00F75018" w:rsidRPr="00F75018" w:rsidRDefault="00F75018" w:rsidP="009C25DE">
      <w:pPr>
        <w:rPr>
          <w:rFonts w:ascii="Arial" w:hAnsi="Arial" w:cs="Arial"/>
          <w:noProof/>
        </w:rPr>
      </w:pPr>
      <w:bookmarkStart w:id="149" w:name="_ENREF_56"/>
    </w:p>
    <w:p w14:paraId="7B661CE8" w14:textId="77777777" w:rsidR="009C25DE" w:rsidRPr="00F75018" w:rsidRDefault="009C25DE" w:rsidP="009C25DE">
      <w:pPr>
        <w:rPr>
          <w:rFonts w:ascii="Arial" w:hAnsi="Arial" w:cs="Arial"/>
          <w:noProof/>
        </w:rPr>
      </w:pPr>
      <w:r w:rsidRPr="00F75018">
        <w:rPr>
          <w:rFonts w:ascii="Arial" w:hAnsi="Arial" w:cs="Arial"/>
          <w:noProof/>
        </w:rPr>
        <w:t>Terrier, B., Costedoat-Chalumeau, N., Garrido, M., Geri, G., Rosenzwajg, M., Musset, L., Klatzmann, D., Saadoun, D., and Cacoub, P. (2012). Interleukin 21 correlates with T cell and B cell subset alterations in systemic lupus erythematosus. J Rheumatol</w:t>
      </w:r>
      <w:r w:rsidRPr="00F75018">
        <w:rPr>
          <w:rFonts w:ascii="Arial" w:hAnsi="Arial" w:cs="Arial"/>
          <w:i/>
          <w:noProof/>
        </w:rPr>
        <w:t xml:space="preserve"> 39</w:t>
      </w:r>
      <w:r w:rsidRPr="00F75018">
        <w:rPr>
          <w:rFonts w:ascii="Arial" w:hAnsi="Arial" w:cs="Arial"/>
          <w:noProof/>
        </w:rPr>
        <w:t>, 1819-1828.</w:t>
      </w:r>
      <w:bookmarkEnd w:id="149"/>
    </w:p>
    <w:p w14:paraId="3177892E" w14:textId="77777777" w:rsidR="00F75018" w:rsidRPr="00F75018" w:rsidRDefault="00F75018" w:rsidP="009C25DE">
      <w:pPr>
        <w:rPr>
          <w:rFonts w:ascii="Arial" w:hAnsi="Arial" w:cs="Arial"/>
          <w:noProof/>
        </w:rPr>
      </w:pPr>
      <w:bookmarkStart w:id="150" w:name="_ENREF_57"/>
    </w:p>
    <w:p w14:paraId="39D19498" w14:textId="77777777" w:rsidR="009C25DE" w:rsidRPr="00F75018" w:rsidRDefault="009C25DE" w:rsidP="009C25DE">
      <w:pPr>
        <w:rPr>
          <w:rFonts w:ascii="Arial" w:hAnsi="Arial" w:cs="Arial"/>
          <w:noProof/>
        </w:rPr>
      </w:pPr>
      <w:r w:rsidRPr="00F75018">
        <w:rPr>
          <w:rFonts w:ascii="Arial" w:hAnsi="Arial" w:cs="Arial"/>
          <w:noProof/>
        </w:rPr>
        <w:t>Vicari, A.P., and Zlotnik, A. (1996). Mouse NK1.1+ T cells: a new family of T cells. Immunology today</w:t>
      </w:r>
      <w:r w:rsidRPr="00F75018">
        <w:rPr>
          <w:rFonts w:ascii="Arial" w:hAnsi="Arial" w:cs="Arial"/>
          <w:i/>
          <w:noProof/>
        </w:rPr>
        <w:t xml:space="preserve"> 17</w:t>
      </w:r>
      <w:r w:rsidRPr="00F75018">
        <w:rPr>
          <w:rFonts w:ascii="Arial" w:hAnsi="Arial" w:cs="Arial"/>
          <w:noProof/>
        </w:rPr>
        <w:t>, 71-76.</w:t>
      </w:r>
      <w:bookmarkEnd w:id="150"/>
    </w:p>
    <w:p w14:paraId="51D6851F" w14:textId="77777777" w:rsidR="00F75018" w:rsidRPr="00F75018" w:rsidRDefault="00F75018" w:rsidP="009C25DE">
      <w:pPr>
        <w:rPr>
          <w:rFonts w:ascii="Arial" w:hAnsi="Arial" w:cs="Arial"/>
          <w:noProof/>
        </w:rPr>
      </w:pPr>
      <w:bookmarkStart w:id="151" w:name="_ENREF_58"/>
    </w:p>
    <w:p w14:paraId="2DBDE72E" w14:textId="77777777" w:rsidR="00F75018" w:rsidRPr="00F75018" w:rsidRDefault="00F75018" w:rsidP="009C25DE">
      <w:pPr>
        <w:rPr>
          <w:rFonts w:ascii="Arial" w:hAnsi="Arial" w:cs="Arial"/>
          <w:noProof/>
        </w:rPr>
      </w:pPr>
    </w:p>
    <w:p w14:paraId="3ED731B2" w14:textId="77777777" w:rsidR="009C25DE" w:rsidRPr="00F75018" w:rsidRDefault="009C25DE" w:rsidP="009C25DE">
      <w:pPr>
        <w:rPr>
          <w:rFonts w:ascii="Arial" w:hAnsi="Arial" w:cs="Arial"/>
          <w:noProof/>
        </w:rPr>
      </w:pPr>
      <w:r w:rsidRPr="00F75018">
        <w:rPr>
          <w:rFonts w:ascii="Arial" w:hAnsi="Arial" w:cs="Arial"/>
          <w:noProof/>
        </w:rPr>
        <w:t>Vinuesa, C.G., Tangye, S.G., Moser, B., and Mackay, C.R. (2005). Follicular B helper T cells in antibody responses and autoimmunity. Nature reviews. Immunology</w:t>
      </w:r>
      <w:r w:rsidRPr="00F75018">
        <w:rPr>
          <w:rFonts w:ascii="Arial" w:hAnsi="Arial" w:cs="Arial"/>
          <w:i/>
          <w:noProof/>
        </w:rPr>
        <w:t xml:space="preserve"> 5</w:t>
      </w:r>
      <w:r w:rsidRPr="00F75018">
        <w:rPr>
          <w:rFonts w:ascii="Arial" w:hAnsi="Arial" w:cs="Arial"/>
          <w:noProof/>
        </w:rPr>
        <w:t>, 853-865.</w:t>
      </w:r>
      <w:bookmarkEnd w:id="151"/>
    </w:p>
    <w:p w14:paraId="695A9F48" w14:textId="77777777" w:rsidR="00F75018" w:rsidRPr="00F75018" w:rsidRDefault="00F75018" w:rsidP="009C25DE">
      <w:pPr>
        <w:rPr>
          <w:rFonts w:ascii="Arial" w:hAnsi="Arial" w:cs="Arial"/>
          <w:noProof/>
        </w:rPr>
      </w:pPr>
      <w:bookmarkStart w:id="152" w:name="_ENREF_59"/>
    </w:p>
    <w:p w14:paraId="30302258" w14:textId="77777777" w:rsidR="009C25DE" w:rsidRPr="00F75018" w:rsidRDefault="009C25DE" w:rsidP="009C25DE">
      <w:pPr>
        <w:rPr>
          <w:rFonts w:ascii="Arial" w:hAnsi="Arial" w:cs="Arial"/>
          <w:noProof/>
        </w:rPr>
      </w:pPr>
      <w:r w:rsidRPr="00F75018">
        <w:rPr>
          <w:rFonts w:ascii="Arial" w:hAnsi="Arial" w:cs="Arial"/>
          <w:noProof/>
        </w:rPr>
        <w:t>Vogelzang, A., McGuire, H.M., Yu, D., Sprent, J., Mackay, C.R., and King, C. (2008). A fundamental role for interleukin-21 in the generation of T follicular helper cells. Immunity</w:t>
      </w:r>
      <w:r w:rsidRPr="00F75018">
        <w:rPr>
          <w:rFonts w:ascii="Arial" w:hAnsi="Arial" w:cs="Arial"/>
          <w:i/>
          <w:noProof/>
        </w:rPr>
        <w:t xml:space="preserve"> 29</w:t>
      </w:r>
      <w:r w:rsidRPr="00F75018">
        <w:rPr>
          <w:rFonts w:ascii="Arial" w:hAnsi="Arial" w:cs="Arial"/>
          <w:noProof/>
        </w:rPr>
        <w:t>, 127-137.</w:t>
      </w:r>
      <w:bookmarkEnd w:id="152"/>
    </w:p>
    <w:p w14:paraId="549D899C" w14:textId="77777777" w:rsidR="00F75018" w:rsidRPr="00F75018" w:rsidRDefault="00F75018" w:rsidP="009C25DE">
      <w:pPr>
        <w:rPr>
          <w:rFonts w:ascii="Arial" w:hAnsi="Arial" w:cs="Arial"/>
          <w:noProof/>
        </w:rPr>
      </w:pPr>
      <w:bookmarkStart w:id="153" w:name="_ENREF_60"/>
    </w:p>
    <w:p w14:paraId="491D5147" w14:textId="77777777" w:rsidR="009C25DE" w:rsidRPr="00F75018" w:rsidRDefault="009C25DE" w:rsidP="009C25DE">
      <w:pPr>
        <w:rPr>
          <w:rFonts w:ascii="Arial" w:hAnsi="Arial" w:cs="Arial"/>
          <w:noProof/>
        </w:rPr>
      </w:pPr>
      <w:r w:rsidRPr="00F75018">
        <w:rPr>
          <w:rFonts w:ascii="Arial" w:hAnsi="Arial" w:cs="Arial"/>
          <w:noProof/>
        </w:rPr>
        <w:t>Wang, H., Geng, J., Wen, X., Bi, E., Kossenkov, A.V., Wolf, A.I., Tas, J., Choi, Y.S., Takata, H., Day, T.J.</w:t>
      </w:r>
      <w:r w:rsidRPr="00F75018">
        <w:rPr>
          <w:rFonts w:ascii="Arial" w:hAnsi="Arial" w:cs="Arial"/>
          <w:i/>
          <w:noProof/>
        </w:rPr>
        <w:t>, et al.</w:t>
      </w:r>
      <w:r w:rsidRPr="00F75018">
        <w:rPr>
          <w:rFonts w:ascii="Arial" w:hAnsi="Arial" w:cs="Arial"/>
          <w:noProof/>
        </w:rPr>
        <w:t xml:space="preserve"> (2014). The transcription factor Foxp1 is a critical negative regulator of the differentiation of follicular helper T cells. Nat Immunol</w:t>
      </w:r>
      <w:r w:rsidRPr="00F75018">
        <w:rPr>
          <w:rFonts w:ascii="Arial" w:hAnsi="Arial" w:cs="Arial"/>
          <w:i/>
          <w:noProof/>
        </w:rPr>
        <w:t xml:space="preserve"> 15</w:t>
      </w:r>
      <w:r w:rsidRPr="00F75018">
        <w:rPr>
          <w:rFonts w:ascii="Arial" w:hAnsi="Arial" w:cs="Arial"/>
          <w:noProof/>
        </w:rPr>
        <w:t>, 667-675.</w:t>
      </w:r>
      <w:bookmarkEnd w:id="153"/>
    </w:p>
    <w:p w14:paraId="3AB51A90" w14:textId="77777777" w:rsidR="00F75018" w:rsidRPr="00F75018" w:rsidRDefault="00F75018" w:rsidP="009C25DE">
      <w:pPr>
        <w:rPr>
          <w:rFonts w:ascii="Arial" w:hAnsi="Arial" w:cs="Arial"/>
          <w:noProof/>
        </w:rPr>
      </w:pPr>
      <w:bookmarkStart w:id="154" w:name="_ENREF_61"/>
    </w:p>
    <w:p w14:paraId="76B24679" w14:textId="77777777" w:rsidR="009C25DE" w:rsidRPr="00F75018" w:rsidRDefault="009C25DE" w:rsidP="009C25DE">
      <w:pPr>
        <w:rPr>
          <w:rFonts w:ascii="Arial" w:hAnsi="Arial" w:cs="Arial"/>
          <w:noProof/>
        </w:rPr>
      </w:pPr>
      <w:r w:rsidRPr="00F75018">
        <w:rPr>
          <w:rFonts w:ascii="Arial" w:hAnsi="Arial" w:cs="Arial"/>
          <w:noProof/>
        </w:rPr>
        <w:t>Wang, L., Yu, C.R., Kim, H.P., Liao, W., Telford, W.G., Egwuagu, C.E., and Leonard, W.J. (2011). Key role for IL-21 in experimental autoimmune uveitis. Proceedings of the National Academy of Sciences of the United States of America</w:t>
      </w:r>
      <w:r w:rsidRPr="00F75018">
        <w:rPr>
          <w:rFonts w:ascii="Arial" w:hAnsi="Arial" w:cs="Arial"/>
          <w:i/>
          <w:noProof/>
        </w:rPr>
        <w:t xml:space="preserve"> 108</w:t>
      </w:r>
      <w:r w:rsidRPr="00F75018">
        <w:rPr>
          <w:rFonts w:ascii="Arial" w:hAnsi="Arial" w:cs="Arial"/>
          <w:noProof/>
        </w:rPr>
        <w:t>, 9542-9547.</w:t>
      </w:r>
      <w:bookmarkEnd w:id="154"/>
    </w:p>
    <w:p w14:paraId="50C8C793" w14:textId="77777777" w:rsidR="00F75018" w:rsidRPr="00F75018" w:rsidRDefault="00F75018" w:rsidP="009C25DE">
      <w:pPr>
        <w:rPr>
          <w:rFonts w:ascii="Arial" w:hAnsi="Arial" w:cs="Arial"/>
          <w:noProof/>
        </w:rPr>
      </w:pPr>
      <w:bookmarkStart w:id="155" w:name="_ENREF_62"/>
    </w:p>
    <w:p w14:paraId="78A6AECC" w14:textId="77777777" w:rsidR="009C25DE" w:rsidRPr="00F75018" w:rsidRDefault="009C25DE" w:rsidP="009C25DE">
      <w:pPr>
        <w:rPr>
          <w:rFonts w:ascii="Arial" w:hAnsi="Arial" w:cs="Arial"/>
          <w:noProof/>
        </w:rPr>
      </w:pPr>
      <w:r w:rsidRPr="00F75018">
        <w:rPr>
          <w:rFonts w:ascii="Arial" w:hAnsi="Arial" w:cs="Arial"/>
          <w:noProof/>
        </w:rPr>
        <w:t>Weber, J.P., Fuhrmann, F., Feist, R.K., Lahmann, A., Al Baz, M.S., Gentz, L.J., Vu Van, D., Mages, H.W., Haftmann, C., Riedel, R.</w:t>
      </w:r>
      <w:r w:rsidRPr="00F75018">
        <w:rPr>
          <w:rFonts w:ascii="Arial" w:hAnsi="Arial" w:cs="Arial"/>
          <w:i/>
          <w:noProof/>
        </w:rPr>
        <w:t>, et al.</w:t>
      </w:r>
      <w:r w:rsidRPr="00F75018">
        <w:rPr>
          <w:rFonts w:ascii="Arial" w:hAnsi="Arial" w:cs="Arial"/>
          <w:noProof/>
        </w:rPr>
        <w:t xml:space="preserve"> (2015). ICOS maintains the T follicular helper cell phenotype by down-regulating Kruppel-like factor 2. The Journal of experimental medicine</w:t>
      </w:r>
      <w:r w:rsidRPr="00F75018">
        <w:rPr>
          <w:rFonts w:ascii="Arial" w:hAnsi="Arial" w:cs="Arial"/>
          <w:i/>
          <w:noProof/>
        </w:rPr>
        <w:t xml:space="preserve"> 212</w:t>
      </w:r>
      <w:r w:rsidRPr="00F75018">
        <w:rPr>
          <w:rFonts w:ascii="Arial" w:hAnsi="Arial" w:cs="Arial"/>
          <w:noProof/>
        </w:rPr>
        <w:t>, 217-233.</w:t>
      </w:r>
      <w:bookmarkEnd w:id="155"/>
    </w:p>
    <w:p w14:paraId="419D3442" w14:textId="77777777" w:rsidR="00F75018" w:rsidRPr="00F75018" w:rsidRDefault="00F75018" w:rsidP="009C25DE">
      <w:pPr>
        <w:rPr>
          <w:rFonts w:ascii="Arial" w:hAnsi="Arial" w:cs="Arial"/>
          <w:noProof/>
        </w:rPr>
      </w:pPr>
      <w:bookmarkStart w:id="156" w:name="_ENREF_63"/>
    </w:p>
    <w:p w14:paraId="0CFEB609" w14:textId="77777777" w:rsidR="009C25DE" w:rsidRPr="00F75018" w:rsidRDefault="009C25DE" w:rsidP="009C25DE">
      <w:pPr>
        <w:rPr>
          <w:rFonts w:ascii="Arial" w:hAnsi="Arial" w:cs="Arial"/>
          <w:noProof/>
        </w:rPr>
      </w:pPr>
      <w:r w:rsidRPr="00F75018">
        <w:rPr>
          <w:rFonts w:ascii="Arial" w:hAnsi="Arial" w:cs="Arial"/>
          <w:noProof/>
        </w:rPr>
        <w:t>Weinreich, M.A., and Hogquist, K.A. (2008). Thymic emigration: when and how T cells leave home. J Immunol</w:t>
      </w:r>
      <w:r w:rsidRPr="00F75018">
        <w:rPr>
          <w:rFonts w:ascii="Arial" w:hAnsi="Arial" w:cs="Arial"/>
          <w:i/>
          <w:noProof/>
        </w:rPr>
        <w:t xml:space="preserve"> 181</w:t>
      </w:r>
      <w:r w:rsidRPr="00F75018">
        <w:rPr>
          <w:rFonts w:ascii="Arial" w:hAnsi="Arial" w:cs="Arial"/>
          <w:noProof/>
        </w:rPr>
        <w:t>, 2265-2270.</w:t>
      </w:r>
      <w:bookmarkEnd w:id="156"/>
    </w:p>
    <w:p w14:paraId="46EAAA5B" w14:textId="77777777" w:rsidR="00F75018" w:rsidRPr="00F75018" w:rsidRDefault="00F75018" w:rsidP="009C25DE">
      <w:pPr>
        <w:rPr>
          <w:rFonts w:ascii="Arial" w:hAnsi="Arial" w:cs="Arial"/>
          <w:noProof/>
        </w:rPr>
      </w:pPr>
      <w:bookmarkStart w:id="157" w:name="_ENREF_64"/>
    </w:p>
    <w:p w14:paraId="51ED646D" w14:textId="77777777" w:rsidR="009C25DE" w:rsidRPr="00F75018" w:rsidRDefault="009C25DE" w:rsidP="009C25DE">
      <w:pPr>
        <w:rPr>
          <w:rFonts w:ascii="Arial" w:hAnsi="Arial" w:cs="Arial"/>
          <w:noProof/>
        </w:rPr>
      </w:pPr>
      <w:r w:rsidRPr="00F75018">
        <w:rPr>
          <w:rFonts w:ascii="Arial" w:hAnsi="Arial" w:cs="Arial"/>
          <w:noProof/>
        </w:rPr>
        <w:t>Wing, J.B., Ise, W., Kurosaki, T., and Sakaguchi, S. (2014). Regulatory T cells control antigen-specific expansion of Tfh cell number and humoral immune responses via the coreceptor CTLA-4. Immunity</w:t>
      </w:r>
      <w:r w:rsidRPr="00F75018">
        <w:rPr>
          <w:rFonts w:ascii="Arial" w:hAnsi="Arial" w:cs="Arial"/>
          <w:i/>
          <w:noProof/>
        </w:rPr>
        <w:t xml:space="preserve"> 41</w:t>
      </w:r>
      <w:r w:rsidRPr="00F75018">
        <w:rPr>
          <w:rFonts w:ascii="Arial" w:hAnsi="Arial" w:cs="Arial"/>
          <w:noProof/>
        </w:rPr>
        <w:t>, 1013-1025.</w:t>
      </w:r>
      <w:bookmarkEnd w:id="157"/>
    </w:p>
    <w:p w14:paraId="339651DB" w14:textId="77777777" w:rsidR="00F75018" w:rsidRPr="00F75018" w:rsidRDefault="00F75018" w:rsidP="009C25DE">
      <w:pPr>
        <w:rPr>
          <w:rFonts w:ascii="Arial" w:hAnsi="Arial" w:cs="Arial"/>
          <w:noProof/>
        </w:rPr>
      </w:pPr>
      <w:bookmarkStart w:id="158" w:name="_ENREF_65"/>
    </w:p>
    <w:p w14:paraId="3DC019A9" w14:textId="77777777" w:rsidR="009C25DE" w:rsidRDefault="009C25DE" w:rsidP="009C25DE">
      <w:pPr>
        <w:rPr>
          <w:ins w:id="159" w:author="Xulong Wang" w:date="2016-02-10T22:18:00Z"/>
          <w:rFonts w:ascii="Arial" w:hAnsi="Arial" w:cs="Arial"/>
          <w:noProof/>
        </w:rPr>
      </w:pPr>
      <w:r w:rsidRPr="00F75018">
        <w:rPr>
          <w:rFonts w:ascii="Arial" w:hAnsi="Arial" w:cs="Arial"/>
          <w:noProof/>
        </w:rPr>
        <w:t>Yu, D., Rao, S., Tsai, L.M., Lee, S.K., He, Y., Sutcliffe, E.L., Srivastava, M., Linterman, M., Zheng, L., Simpson, N.</w:t>
      </w:r>
      <w:r w:rsidRPr="00F75018">
        <w:rPr>
          <w:rFonts w:ascii="Arial" w:hAnsi="Arial" w:cs="Arial"/>
          <w:i/>
          <w:noProof/>
        </w:rPr>
        <w:t>, et al.</w:t>
      </w:r>
      <w:r w:rsidRPr="00F75018">
        <w:rPr>
          <w:rFonts w:ascii="Arial" w:hAnsi="Arial" w:cs="Arial"/>
          <w:noProof/>
        </w:rPr>
        <w:t xml:space="preserve"> (2009). The transcriptional repressor Bcl-6 directs T follicular helper cell lineage commitment. Immunity</w:t>
      </w:r>
      <w:r w:rsidRPr="00F75018">
        <w:rPr>
          <w:rFonts w:ascii="Arial" w:hAnsi="Arial" w:cs="Arial"/>
          <w:i/>
          <w:noProof/>
        </w:rPr>
        <w:t xml:space="preserve"> 31</w:t>
      </w:r>
      <w:r w:rsidRPr="00F75018">
        <w:rPr>
          <w:rFonts w:ascii="Arial" w:hAnsi="Arial" w:cs="Arial"/>
          <w:noProof/>
        </w:rPr>
        <w:t>, 457-468.</w:t>
      </w:r>
      <w:bookmarkEnd w:id="158"/>
    </w:p>
    <w:p w14:paraId="377610FE" w14:textId="77777777" w:rsidR="00E430F5" w:rsidRDefault="00E430F5" w:rsidP="009C25DE">
      <w:pPr>
        <w:rPr>
          <w:ins w:id="160" w:author="Xulong Wang" w:date="2016-02-10T22:18:00Z"/>
          <w:rFonts w:ascii="Arial" w:hAnsi="Arial" w:cs="Arial"/>
          <w:noProof/>
        </w:rPr>
      </w:pPr>
    </w:p>
    <w:p w14:paraId="42D5D515" w14:textId="09A806F0" w:rsidR="00E430F5" w:rsidRDefault="00E430F5" w:rsidP="00E430F5">
      <w:pPr>
        <w:rPr>
          <w:ins w:id="161" w:author="Xulong Wang" w:date="2016-02-10T22:19:00Z"/>
          <w:rFonts w:eastAsia="Times New Roman" w:cs="Times New Roman"/>
        </w:rPr>
      </w:pPr>
      <w:ins w:id="162" w:author="Xulong Wang" w:date="2016-02-10T22:18:00Z">
        <w:r>
          <w:rPr>
            <w:rFonts w:ascii="Arial" w:hAnsi="Arial" w:cs="Arial"/>
            <w:noProof/>
          </w:rPr>
          <w:t>Yusuf I.,</w:t>
        </w:r>
        <w:r w:rsidRPr="00E430F5">
          <w:rPr>
            <w:rFonts w:ascii="Arial" w:hAnsi="Arial" w:cs="Arial"/>
            <w:noProof/>
          </w:rPr>
          <w:t xml:space="preserve"> </w:t>
        </w:r>
      </w:ins>
      <w:ins w:id="163" w:author="Xulong Wang" w:date="2016-02-10T22:19:00Z">
        <w:r w:rsidRPr="00E430F5">
          <w:rPr>
            <w:rFonts w:eastAsia="Times New Roman" w:cs="Times New Roman"/>
          </w:rPr>
          <w:fldChar w:fldCharType="begin"/>
        </w:r>
        <w:r w:rsidRPr="00E430F5">
          <w:rPr>
            <w:rFonts w:eastAsia="Times New Roman" w:cs="Times New Roman"/>
            <w:rPrChange w:id="164" w:author="Xulong Wang" w:date="2016-02-10T22:19:00Z">
              <w:rPr>
                <w:rFonts w:eastAsia="Times New Roman" w:cs="Times New Roman"/>
              </w:rPr>
            </w:rPrChange>
          </w:rPr>
          <w:instrText xml:space="preserve"> HYPERLINK "http://www.ncbi.nlm.nih.gov/pubmed/?term=Kageyama%20R%5BAuthor%5D&amp;cauthor=true&amp;cauthor_uid=20525889" </w:instrText>
        </w:r>
      </w:ins>
      <w:r w:rsidRPr="00E430F5">
        <w:rPr>
          <w:rFonts w:eastAsia="Times New Roman" w:cs="Times New Roman"/>
          <w:rPrChange w:id="165" w:author="Xulong Wang" w:date="2016-02-10T22:19:00Z">
            <w:rPr>
              <w:rFonts w:eastAsia="Times New Roman" w:cs="Times New Roman"/>
            </w:rPr>
          </w:rPrChange>
        </w:rPr>
      </w:r>
      <w:ins w:id="166" w:author="Xulong Wang" w:date="2016-02-10T22:19:00Z">
        <w:r w:rsidRPr="00E430F5">
          <w:rPr>
            <w:rFonts w:eastAsia="Times New Roman" w:cs="Times New Roman"/>
            <w:rPrChange w:id="167" w:author="Xulong Wang" w:date="2016-02-10T22:19:00Z">
              <w:rPr>
                <w:rFonts w:eastAsia="Times New Roman" w:cs="Times New Roman"/>
              </w:rPr>
            </w:rPrChange>
          </w:rPr>
          <w:fldChar w:fldCharType="separate"/>
        </w:r>
        <w:r w:rsidRPr="00E430F5">
          <w:rPr>
            <w:rStyle w:val="Hyperlink"/>
            <w:rFonts w:ascii="Arial" w:eastAsia="Times New Roman" w:hAnsi="Arial" w:cs="Arial"/>
            <w:color w:val="660066"/>
            <w:shd w:val="clear" w:color="auto" w:fill="FFFFFF"/>
            <w:rPrChange w:id="168" w:author="Xulong Wang" w:date="2016-02-10T22:19:00Z">
              <w:rPr>
                <w:rStyle w:val="Hyperlink"/>
                <w:rFonts w:ascii="Arial" w:eastAsia="Times New Roman" w:hAnsi="Arial" w:cs="Arial"/>
                <w:color w:val="660066"/>
                <w:sz w:val="18"/>
                <w:szCs w:val="18"/>
                <w:shd w:val="clear" w:color="auto" w:fill="FFFFFF"/>
              </w:rPr>
            </w:rPrChange>
          </w:rPr>
          <w:t>Kageya</w:t>
        </w:r>
        <w:r w:rsidRPr="00E430F5">
          <w:rPr>
            <w:rStyle w:val="Hyperlink"/>
            <w:rFonts w:ascii="Arial" w:eastAsia="Times New Roman" w:hAnsi="Arial" w:cs="Arial"/>
            <w:color w:val="660066"/>
            <w:shd w:val="clear" w:color="auto" w:fill="FFFFFF"/>
            <w:rPrChange w:id="169" w:author="Xulong Wang" w:date="2016-02-10T22:19:00Z">
              <w:rPr>
                <w:rStyle w:val="Hyperlink"/>
                <w:rFonts w:ascii="Arial" w:eastAsia="Times New Roman" w:hAnsi="Arial" w:cs="Arial"/>
                <w:color w:val="660066"/>
                <w:sz w:val="18"/>
                <w:szCs w:val="18"/>
                <w:shd w:val="clear" w:color="auto" w:fill="FFFFFF"/>
              </w:rPr>
            </w:rPrChange>
          </w:rPr>
          <w:t>m</w:t>
        </w:r>
        <w:r w:rsidRPr="00E430F5">
          <w:rPr>
            <w:rStyle w:val="Hyperlink"/>
            <w:rFonts w:ascii="Arial" w:eastAsia="Times New Roman" w:hAnsi="Arial" w:cs="Arial"/>
            <w:color w:val="660066"/>
            <w:shd w:val="clear" w:color="auto" w:fill="FFFFFF"/>
            <w:rPrChange w:id="170" w:author="Xulong Wang" w:date="2016-02-10T22:19:00Z">
              <w:rPr>
                <w:rStyle w:val="Hyperlink"/>
                <w:rFonts w:ascii="Arial" w:eastAsia="Times New Roman" w:hAnsi="Arial" w:cs="Arial"/>
                <w:color w:val="660066"/>
                <w:sz w:val="18"/>
                <w:szCs w:val="18"/>
                <w:shd w:val="clear" w:color="auto" w:fill="FFFFFF"/>
              </w:rPr>
            </w:rPrChange>
          </w:rPr>
          <w:t>a R</w:t>
        </w:r>
        <w:r w:rsidRPr="00E430F5">
          <w:rPr>
            <w:rFonts w:eastAsia="Times New Roman" w:cs="Times New Roman"/>
          </w:rPr>
          <w:fldChar w:fldCharType="end"/>
        </w:r>
        <w:r w:rsidRPr="00E430F5">
          <w:rPr>
            <w:rFonts w:ascii="Arial" w:eastAsia="Times New Roman" w:hAnsi="Arial" w:cs="Arial"/>
            <w:color w:val="000000"/>
            <w:shd w:val="clear" w:color="auto" w:fill="FFFFFF"/>
          </w:rPr>
          <w:t>,</w:t>
        </w:r>
        <w:r w:rsidRPr="00E430F5">
          <w:rPr>
            <w:rStyle w:val="apple-converted-space"/>
            <w:rFonts w:ascii="Arial" w:eastAsia="Times New Roman" w:hAnsi="Arial" w:cs="Arial"/>
            <w:color w:val="000000"/>
            <w:shd w:val="clear" w:color="auto" w:fill="FFFFFF"/>
          </w:rPr>
          <w:t> </w:t>
        </w:r>
        <w:r w:rsidRPr="00E430F5">
          <w:rPr>
            <w:rFonts w:eastAsia="Times New Roman" w:cs="Times New Roman"/>
          </w:rPr>
          <w:fldChar w:fldCharType="begin"/>
        </w:r>
        <w:r w:rsidRPr="00E430F5">
          <w:rPr>
            <w:rFonts w:eastAsia="Times New Roman" w:cs="Times New Roman"/>
            <w:rPrChange w:id="171" w:author="Xulong Wang" w:date="2016-02-10T22:19:00Z">
              <w:rPr>
                <w:rFonts w:eastAsia="Times New Roman" w:cs="Times New Roman"/>
              </w:rPr>
            </w:rPrChange>
          </w:rPr>
          <w:instrText xml:space="preserve"> HYPERLINK "http://www.ncbi.nlm.nih.gov/pubmed/?term=Monticelli%20L%5BAuthor%5D&amp;cauthor=true&amp;cauthor_uid=20525889" </w:instrText>
        </w:r>
      </w:ins>
      <w:r w:rsidRPr="00E430F5">
        <w:rPr>
          <w:rFonts w:eastAsia="Times New Roman" w:cs="Times New Roman"/>
          <w:rPrChange w:id="172" w:author="Xulong Wang" w:date="2016-02-10T22:19:00Z">
            <w:rPr>
              <w:rFonts w:eastAsia="Times New Roman" w:cs="Times New Roman"/>
            </w:rPr>
          </w:rPrChange>
        </w:rPr>
      </w:r>
      <w:ins w:id="173" w:author="Xulong Wang" w:date="2016-02-10T22:19:00Z">
        <w:r w:rsidRPr="00E430F5">
          <w:rPr>
            <w:rFonts w:eastAsia="Times New Roman" w:cs="Times New Roman"/>
            <w:rPrChange w:id="174" w:author="Xulong Wang" w:date="2016-02-10T22:19:00Z">
              <w:rPr>
                <w:rFonts w:eastAsia="Times New Roman" w:cs="Times New Roman"/>
              </w:rPr>
            </w:rPrChange>
          </w:rPr>
          <w:fldChar w:fldCharType="separate"/>
        </w:r>
        <w:r w:rsidRPr="00E430F5">
          <w:rPr>
            <w:rStyle w:val="Hyperlink"/>
            <w:rFonts w:ascii="Arial" w:eastAsia="Times New Roman" w:hAnsi="Arial" w:cs="Arial"/>
            <w:color w:val="660066"/>
            <w:shd w:val="clear" w:color="auto" w:fill="FFFFFF"/>
          </w:rPr>
          <w:t>Monticelli L</w:t>
        </w:r>
        <w:r w:rsidRPr="00E430F5">
          <w:rPr>
            <w:rFonts w:eastAsia="Times New Roman" w:cs="Times New Roman"/>
          </w:rPr>
          <w:fldChar w:fldCharType="end"/>
        </w:r>
        <w:r w:rsidRPr="00E430F5">
          <w:rPr>
            <w:rFonts w:ascii="Arial" w:eastAsia="Times New Roman" w:hAnsi="Arial" w:cs="Arial"/>
            <w:color w:val="000000"/>
            <w:shd w:val="clear" w:color="auto" w:fill="FFFFFF"/>
          </w:rPr>
          <w:t>,</w:t>
        </w:r>
        <w:r w:rsidRPr="00E430F5">
          <w:rPr>
            <w:rStyle w:val="apple-converted-space"/>
            <w:rFonts w:ascii="Arial" w:eastAsia="Times New Roman" w:hAnsi="Arial" w:cs="Arial"/>
            <w:color w:val="000000"/>
            <w:shd w:val="clear" w:color="auto" w:fill="FFFFFF"/>
          </w:rPr>
          <w:t> </w:t>
        </w:r>
        <w:r w:rsidRPr="00E430F5">
          <w:rPr>
            <w:rFonts w:eastAsia="Times New Roman" w:cs="Times New Roman"/>
          </w:rPr>
          <w:fldChar w:fldCharType="begin"/>
        </w:r>
        <w:r w:rsidRPr="00E430F5">
          <w:rPr>
            <w:rFonts w:eastAsia="Times New Roman" w:cs="Times New Roman"/>
            <w:rPrChange w:id="175" w:author="Xulong Wang" w:date="2016-02-10T22:19:00Z">
              <w:rPr>
                <w:rFonts w:eastAsia="Times New Roman" w:cs="Times New Roman"/>
              </w:rPr>
            </w:rPrChange>
          </w:rPr>
          <w:instrText xml:space="preserve"> HYPERLINK "http://www.ncbi.nlm.nih.gov/pubmed/?term=Johnston%20RJ%5BAuthor%5D&amp;cauthor=true&amp;cauthor_uid=20525889" </w:instrText>
        </w:r>
      </w:ins>
      <w:r w:rsidRPr="00E430F5">
        <w:rPr>
          <w:rFonts w:eastAsia="Times New Roman" w:cs="Times New Roman"/>
          <w:rPrChange w:id="176" w:author="Xulong Wang" w:date="2016-02-10T22:19:00Z">
            <w:rPr>
              <w:rFonts w:eastAsia="Times New Roman" w:cs="Times New Roman"/>
            </w:rPr>
          </w:rPrChange>
        </w:rPr>
      </w:r>
      <w:ins w:id="177" w:author="Xulong Wang" w:date="2016-02-10T22:19:00Z">
        <w:r w:rsidRPr="00E430F5">
          <w:rPr>
            <w:rFonts w:eastAsia="Times New Roman" w:cs="Times New Roman"/>
            <w:rPrChange w:id="178" w:author="Xulong Wang" w:date="2016-02-10T22:19:00Z">
              <w:rPr>
                <w:rFonts w:eastAsia="Times New Roman" w:cs="Times New Roman"/>
              </w:rPr>
            </w:rPrChange>
          </w:rPr>
          <w:fldChar w:fldCharType="separate"/>
        </w:r>
        <w:r w:rsidRPr="00E430F5">
          <w:rPr>
            <w:rStyle w:val="Hyperlink"/>
            <w:rFonts w:ascii="Arial" w:eastAsia="Times New Roman" w:hAnsi="Arial" w:cs="Arial"/>
            <w:color w:val="660066"/>
            <w:shd w:val="clear" w:color="auto" w:fill="FFFFFF"/>
          </w:rPr>
          <w:t>Johnston RJ</w:t>
        </w:r>
        <w:r w:rsidRPr="00E430F5">
          <w:rPr>
            <w:rFonts w:eastAsia="Times New Roman" w:cs="Times New Roman"/>
          </w:rPr>
          <w:fldChar w:fldCharType="end"/>
        </w:r>
        <w:r w:rsidRPr="00E430F5">
          <w:rPr>
            <w:rFonts w:ascii="Arial" w:eastAsia="Times New Roman" w:hAnsi="Arial" w:cs="Arial"/>
            <w:color w:val="000000"/>
            <w:shd w:val="clear" w:color="auto" w:fill="FFFFFF"/>
          </w:rPr>
          <w:t>,</w:t>
        </w:r>
        <w:r w:rsidRPr="00E430F5">
          <w:rPr>
            <w:rStyle w:val="apple-converted-space"/>
            <w:rFonts w:ascii="Arial" w:eastAsia="Times New Roman" w:hAnsi="Arial" w:cs="Arial"/>
            <w:color w:val="000000"/>
            <w:shd w:val="clear" w:color="auto" w:fill="FFFFFF"/>
          </w:rPr>
          <w:t> </w:t>
        </w:r>
        <w:r w:rsidRPr="00E430F5">
          <w:rPr>
            <w:rFonts w:eastAsia="Times New Roman" w:cs="Times New Roman"/>
          </w:rPr>
          <w:fldChar w:fldCharType="begin"/>
        </w:r>
        <w:r w:rsidRPr="00E430F5">
          <w:rPr>
            <w:rFonts w:eastAsia="Times New Roman" w:cs="Times New Roman"/>
            <w:rPrChange w:id="179" w:author="Xulong Wang" w:date="2016-02-10T22:19:00Z">
              <w:rPr>
                <w:rFonts w:eastAsia="Times New Roman" w:cs="Times New Roman"/>
              </w:rPr>
            </w:rPrChange>
          </w:rPr>
          <w:instrText xml:space="preserve"> HYPERLINK "http://www.ncbi.nlm.nih.gov/pubmed/?term=Ditoro%20D%5BAuthor%5D&amp;cauthor=true&amp;cauthor_uid=20525889" </w:instrText>
        </w:r>
      </w:ins>
      <w:r w:rsidRPr="00E430F5">
        <w:rPr>
          <w:rFonts w:eastAsia="Times New Roman" w:cs="Times New Roman"/>
          <w:rPrChange w:id="180" w:author="Xulong Wang" w:date="2016-02-10T22:19:00Z">
            <w:rPr>
              <w:rFonts w:eastAsia="Times New Roman" w:cs="Times New Roman"/>
            </w:rPr>
          </w:rPrChange>
        </w:rPr>
      </w:r>
      <w:ins w:id="181" w:author="Xulong Wang" w:date="2016-02-10T22:19:00Z">
        <w:r w:rsidRPr="00E430F5">
          <w:rPr>
            <w:rFonts w:eastAsia="Times New Roman" w:cs="Times New Roman"/>
            <w:rPrChange w:id="182" w:author="Xulong Wang" w:date="2016-02-10T22:19:00Z">
              <w:rPr>
                <w:rFonts w:eastAsia="Times New Roman" w:cs="Times New Roman"/>
              </w:rPr>
            </w:rPrChange>
          </w:rPr>
          <w:fldChar w:fldCharType="separate"/>
        </w:r>
        <w:r w:rsidRPr="00E430F5">
          <w:rPr>
            <w:rStyle w:val="Hyperlink"/>
            <w:rFonts w:ascii="Arial" w:eastAsia="Times New Roman" w:hAnsi="Arial" w:cs="Arial"/>
            <w:color w:val="660066"/>
            <w:shd w:val="clear" w:color="auto" w:fill="FFFFFF"/>
          </w:rPr>
          <w:t>Ditoro D</w:t>
        </w:r>
        <w:r w:rsidRPr="00E430F5">
          <w:rPr>
            <w:rFonts w:eastAsia="Times New Roman" w:cs="Times New Roman"/>
          </w:rPr>
          <w:fldChar w:fldCharType="end"/>
        </w:r>
        <w:r w:rsidRPr="00E430F5">
          <w:rPr>
            <w:rFonts w:ascii="Arial" w:eastAsia="Times New Roman" w:hAnsi="Arial" w:cs="Arial"/>
            <w:color w:val="000000"/>
            <w:shd w:val="clear" w:color="auto" w:fill="FFFFFF"/>
          </w:rPr>
          <w:t>,</w:t>
        </w:r>
        <w:r w:rsidRPr="00E430F5">
          <w:rPr>
            <w:rStyle w:val="apple-converted-space"/>
            <w:rFonts w:ascii="Arial" w:eastAsia="Times New Roman" w:hAnsi="Arial" w:cs="Arial"/>
            <w:color w:val="000000"/>
            <w:shd w:val="clear" w:color="auto" w:fill="FFFFFF"/>
          </w:rPr>
          <w:t> </w:t>
        </w:r>
        <w:r w:rsidRPr="00E430F5">
          <w:rPr>
            <w:rFonts w:eastAsia="Times New Roman" w:cs="Times New Roman"/>
          </w:rPr>
          <w:fldChar w:fldCharType="begin"/>
        </w:r>
        <w:r w:rsidRPr="00E430F5">
          <w:rPr>
            <w:rFonts w:eastAsia="Times New Roman" w:cs="Times New Roman"/>
            <w:rPrChange w:id="183" w:author="Xulong Wang" w:date="2016-02-10T22:19:00Z">
              <w:rPr>
                <w:rFonts w:eastAsia="Times New Roman" w:cs="Times New Roman"/>
              </w:rPr>
            </w:rPrChange>
          </w:rPr>
          <w:instrText xml:space="preserve"> HYPERLINK "http://www.ncbi.nlm.nih.gov/pubmed/?term=Hansen%20K%5BAuthor%5D&amp;cauthor=true&amp;cauthor_uid=20525889" </w:instrText>
        </w:r>
      </w:ins>
      <w:r w:rsidRPr="00E430F5">
        <w:rPr>
          <w:rFonts w:eastAsia="Times New Roman" w:cs="Times New Roman"/>
          <w:rPrChange w:id="184" w:author="Xulong Wang" w:date="2016-02-10T22:19:00Z">
            <w:rPr>
              <w:rFonts w:eastAsia="Times New Roman" w:cs="Times New Roman"/>
            </w:rPr>
          </w:rPrChange>
        </w:rPr>
      </w:r>
      <w:ins w:id="185" w:author="Xulong Wang" w:date="2016-02-10T22:19:00Z">
        <w:r w:rsidRPr="00E430F5">
          <w:rPr>
            <w:rFonts w:eastAsia="Times New Roman" w:cs="Times New Roman"/>
            <w:rPrChange w:id="186" w:author="Xulong Wang" w:date="2016-02-10T22:19:00Z">
              <w:rPr>
                <w:rFonts w:eastAsia="Times New Roman" w:cs="Times New Roman"/>
              </w:rPr>
            </w:rPrChange>
          </w:rPr>
          <w:fldChar w:fldCharType="separate"/>
        </w:r>
        <w:r w:rsidRPr="00E430F5">
          <w:rPr>
            <w:rStyle w:val="Hyperlink"/>
            <w:rFonts w:ascii="Arial" w:eastAsia="Times New Roman" w:hAnsi="Arial" w:cs="Arial"/>
            <w:color w:val="660066"/>
            <w:shd w:val="clear" w:color="auto" w:fill="FFFFFF"/>
          </w:rPr>
          <w:t>Hansen K</w:t>
        </w:r>
        <w:r w:rsidRPr="00E430F5">
          <w:rPr>
            <w:rFonts w:eastAsia="Times New Roman" w:cs="Times New Roman"/>
          </w:rPr>
          <w:fldChar w:fldCharType="end"/>
        </w:r>
        <w:r w:rsidRPr="00E430F5">
          <w:rPr>
            <w:rFonts w:ascii="Arial" w:eastAsia="Times New Roman" w:hAnsi="Arial" w:cs="Arial"/>
            <w:color w:val="000000"/>
            <w:shd w:val="clear" w:color="auto" w:fill="FFFFFF"/>
          </w:rPr>
          <w:t>,</w:t>
        </w:r>
        <w:r w:rsidRPr="00E430F5">
          <w:rPr>
            <w:rStyle w:val="apple-converted-space"/>
            <w:rFonts w:ascii="Arial" w:eastAsia="Times New Roman" w:hAnsi="Arial" w:cs="Arial"/>
            <w:color w:val="000000"/>
            <w:shd w:val="clear" w:color="auto" w:fill="FFFFFF"/>
          </w:rPr>
          <w:t> </w:t>
        </w:r>
        <w:r w:rsidRPr="00E430F5">
          <w:rPr>
            <w:rFonts w:eastAsia="Times New Roman" w:cs="Times New Roman"/>
          </w:rPr>
          <w:fldChar w:fldCharType="begin"/>
        </w:r>
        <w:r w:rsidRPr="00E430F5">
          <w:rPr>
            <w:rFonts w:eastAsia="Times New Roman" w:cs="Times New Roman"/>
            <w:rPrChange w:id="187" w:author="Xulong Wang" w:date="2016-02-10T22:19:00Z">
              <w:rPr>
                <w:rFonts w:eastAsia="Times New Roman" w:cs="Times New Roman"/>
              </w:rPr>
            </w:rPrChange>
          </w:rPr>
          <w:instrText xml:space="preserve"> HYPERLINK "http://www.ncbi.nlm.nih.gov/pubmed/?term=Barnett%20B%5BAuthor%5D&amp;cauthor=true&amp;cauthor_uid=20525889" </w:instrText>
        </w:r>
      </w:ins>
      <w:r w:rsidRPr="00E430F5">
        <w:rPr>
          <w:rFonts w:eastAsia="Times New Roman" w:cs="Times New Roman"/>
          <w:rPrChange w:id="188" w:author="Xulong Wang" w:date="2016-02-10T22:19:00Z">
            <w:rPr>
              <w:rFonts w:eastAsia="Times New Roman" w:cs="Times New Roman"/>
            </w:rPr>
          </w:rPrChange>
        </w:rPr>
      </w:r>
      <w:ins w:id="189" w:author="Xulong Wang" w:date="2016-02-10T22:19:00Z">
        <w:r w:rsidRPr="00E430F5">
          <w:rPr>
            <w:rFonts w:eastAsia="Times New Roman" w:cs="Times New Roman"/>
            <w:rPrChange w:id="190" w:author="Xulong Wang" w:date="2016-02-10T22:19:00Z">
              <w:rPr>
                <w:rFonts w:eastAsia="Times New Roman" w:cs="Times New Roman"/>
              </w:rPr>
            </w:rPrChange>
          </w:rPr>
          <w:fldChar w:fldCharType="separate"/>
        </w:r>
        <w:r w:rsidRPr="00E430F5">
          <w:rPr>
            <w:rStyle w:val="Hyperlink"/>
            <w:rFonts w:ascii="Arial" w:eastAsia="Times New Roman" w:hAnsi="Arial" w:cs="Arial"/>
            <w:color w:val="660066"/>
            <w:shd w:val="clear" w:color="auto" w:fill="FFFFFF"/>
          </w:rPr>
          <w:t>Barnett B</w:t>
        </w:r>
        <w:r w:rsidRPr="00E430F5">
          <w:rPr>
            <w:rFonts w:eastAsia="Times New Roman" w:cs="Times New Roman"/>
          </w:rPr>
          <w:fldChar w:fldCharType="end"/>
        </w:r>
        <w:r w:rsidRPr="00E430F5">
          <w:rPr>
            <w:rFonts w:ascii="Arial" w:eastAsia="Times New Roman" w:hAnsi="Arial" w:cs="Arial"/>
            <w:color w:val="000000"/>
            <w:shd w:val="clear" w:color="auto" w:fill="FFFFFF"/>
          </w:rPr>
          <w:t>,</w:t>
        </w:r>
        <w:r w:rsidRPr="00E430F5">
          <w:rPr>
            <w:rStyle w:val="apple-converted-space"/>
            <w:rFonts w:ascii="Arial" w:eastAsia="Times New Roman" w:hAnsi="Arial" w:cs="Arial"/>
            <w:color w:val="000000"/>
            <w:shd w:val="clear" w:color="auto" w:fill="FFFFFF"/>
          </w:rPr>
          <w:t> </w:t>
        </w:r>
        <w:r w:rsidRPr="00E430F5">
          <w:rPr>
            <w:rFonts w:eastAsia="Times New Roman" w:cs="Times New Roman"/>
          </w:rPr>
          <w:fldChar w:fldCharType="begin"/>
        </w:r>
        <w:r w:rsidRPr="00E430F5">
          <w:rPr>
            <w:rFonts w:eastAsia="Times New Roman" w:cs="Times New Roman"/>
            <w:rPrChange w:id="191" w:author="Xulong Wang" w:date="2016-02-10T22:19:00Z">
              <w:rPr>
                <w:rFonts w:eastAsia="Times New Roman" w:cs="Times New Roman"/>
              </w:rPr>
            </w:rPrChange>
          </w:rPr>
          <w:instrText xml:space="preserve"> HYPERLINK "http://www.ncbi.nlm.nih.gov/pubmed/?term=Crotty%20S%5BAuthor%5D&amp;cauthor=true&amp;cauthor_uid=20525889" </w:instrText>
        </w:r>
      </w:ins>
      <w:r w:rsidRPr="00E430F5">
        <w:rPr>
          <w:rFonts w:eastAsia="Times New Roman" w:cs="Times New Roman"/>
          <w:rPrChange w:id="192" w:author="Xulong Wang" w:date="2016-02-10T22:19:00Z">
            <w:rPr>
              <w:rFonts w:eastAsia="Times New Roman" w:cs="Times New Roman"/>
            </w:rPr>
          </w:rPrChange>
        </w:rPr>
      </w:r>
      <w:ins w:id="193" w:author="Xulong Wang" w:date="2016-02-10T22:19:00Z">
        <w:r w:rsidRPr="00E430F5">
          <w:rPr>
            <w:rFonts w:eastAsia="Times New Roman" w:cs="Times New Roman"/>
            <w:rPrChange w:id="194" w:author="Xulong Wang" w:date="2016-02-10T22:19:00Z">
              <w:rPr>
                <w:rFonts w:eastAsia="Times New Roman" w:cs="Times New Roman"/>
              </w:rPr>
            </w:rPrChange>
          </w:rPr>
          <w:fldChar w:fldCharType="separate"/>
        </w:r>
        <w:r w:rsidRPr="00E430F5">
          <w:rPr>
            <w:rStyle w:val="Hyperlink"/>
            <w:rFonts w:ascii="Arial" w:eastAsia="Times New Roman" w:hAnsi="Arial" w:cs="Arial"/>
            <w:color w:val="660066"/>
            <w:shd w:val="clear" w:color="auto" w:fill="FFFFFF"/>
          </w:rPr>
          <w:t>Crotty S</w:t>
        </w:r>
        <w:r w:rsidRPr="00E430F5">
          <w:rPr>
            <w:rFonts w:eastAsia="Times New Roman" w:cs="Times New Roman"/>
          </w:rPr>
          <w:fldChar w:fldCharType="end"/>
        </w:r>
      </w:ins>
      <w:ins w:id="195" w:author="Xulong Wang" w:date="2016-02-10T22:20:00Z">
        <w:r w:rsidR="005C138E">
          <w:rPr>
            <w:rFonts w:eastAsia="Times New Roman" w:cs="Times New Roman"/>
          </w:rPr>
          <w:t xml:space="preserve"> (2000)</w:t>
        </w:r>
      </w:ins>
      <w:ins w:id="196" w:author="Xulong Wang" w:date="2016-02-10T22:19:00Z">
        <w:r w:rsidRPr="00E430F5">
          <w:rPr>
            <w:rFonts w:ascii="Arial" w:eastAsia="Times New Roman" w:hAnsi="Arial" w:cs="Arial"/>
            <w:color w:val="000000"/>
            <w:shd w:val="clear" w:color="auto" w:fill="FFFFFF"/>
          </w:rPr>
          <w:t>.</w:t>
        </w:r>
      </w:ins>
      <w:ins w:id="197" w:author="Xulong Wang" w:date="2016-02-10T22:20:00Z">
        <w:r w:rsidR="005C138E">
          <w:rPr>
            <w:rFonts w:ascii="Arial" w:eastAsia="Times New Roman" w:hAnsi="Arial" w:cs="Arial"/>
            <w:color w:val="000000"/>
            <w:shd w:val="clear" w:color="auto" w:fill="FFFFFF"/>
          </w:rPr>
          <w:t xml:space="preserve"> Ger</w:t>
        </w:r>
      </w:ins>
      <w:ins w:id="198" w:author="Xulong Wang" w:date="2016-02-10T22:21:00Z">
        <w:r w:rsidR="005C138E">
          <w:rPr>
            <w:rFonts w:ascii="Arial" w:eastAsia="Times New Roman" w:hAnsi="Arial" w:cs="Arial"/>
            <w:color w:val="000000"/>
            <w:shd w:val="clear" w:color="auto" w:fill="FFFFFF"/>
          </w:rPr>
          <w:t xml:space="preserve">minal center T follicular cell IL-4 production is dependent on signaling lymphocytic activation molecule receptor (CD150). </w:t>
        </w:r>
        <w:proofErr w:type="gramStart"/>
        <w:r w:rsidR="005C138E">
          <w:rPr>
            <w:rFonts w:ascii="Arial" w:eastAsia="Times New Roman" w:hAnsi="Arial" w:cs="Arial"/>
            <w:color w:val="000000"/>
            <w:shd w:val="clear" w:color="auto" w:fill="FFFFFF"/>
          </w:rPr>
          <w:t>J Immunology 185, 190-202.</w:t>
        </w:r>
      </w:ins>
      <w:proofErr w:type="gramEnd"/>
    </w:p>
    <w:p w14:paraId="4776B29F" w14:textId="2FAF4924" w:rsidR="00E430F5" w:rsidRPr="00F75018" w:rsidRDefault="00E430F5" w:rsidP="009C25DE">
      <w:pPr>
        <w:rPr>
          <w:rFonts w:ascii="Arial" w:hAnsi="Arial" w:cs="Arial"/>
          <w:noProof/>
        </w:rPr>
      </w:pPr>
    </w:p>
    <w:p w14:paraId="7F3768E1" w14:textId="7DC65BE3" w:rsidR="009C25DE" w:rsidRPr="00F75018" w:rsidRDefault="009C25DE" w:rsidP="009C25DE">
      <w:pPr>
        <w:rPr>
          <w:rFonts w:ascii="Arial" w:hAnsi="Arial" w:cs="Arial"/>
          <w:noProof/>
        </w:rPr>
      </w:pPr>
    </w:p>
    <w:p w14:paraId="12D96213" w14:textId="55ABD529" w:rsidR="00240A43" w:rsidRPr="00407046" w:rsidRDefault="007203C0" w:rsidP="00215C10">
      <w:pPr>
        <w:spacing w:line="360" w:lineRule="auto"/>
        <w:rPr>
          <w:rFonts w:ascii="Arial" w:hAnsi="Arial" w:cs="Arial"/>
        </w:rPr>
      </w:pPr>
      <w:r w:rsidRPr="00F75018">
        <w:rPr>
          <w:rFonts w:ascii="Arial" w:hAnsi="Arial" w:cs="Arial"/>
        </w:rPr>
        <w:fldChar w:fldCharType="end"/>
      </w:r>
    </w:p>
    <w:sectPr w:rsidR="00240A43" w:rsidRPr="00407046" w:rsidSect="00215C1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Xulong Wang" w:date="2016-02-10T18:02:00Z" w:initials="XW">
    <w:p w14:paraId="4D5798D7" w14:textId="1F030AF4" w:rsidR="00DE4809" w:rsidRDefault="00DE4809">
      <w:pPr>
        <w:pStyle w:val="CommentText"/>
      </w:pPr>
      <w:r>
        <w:rPr>
          <w:rStyle w:val="CommentReference"/>
        </w:rPr>
        <w:annotationRef/>
      </w:r>
      <w:r>
        <w:t>Gene name formats are inconsistent.  All upper AIRE, First upper PoxP3, and all upper FOXP3 in abstract</w:t>
      </w:r>
    </w:p>
  </w:comment>
  <w:comment w:id="25" w:author="Xulong Wang" w:date="2016-02-10T22:05:00Z" w:initials="XW">
    <w:p w14:paraId="3B0F429D" w14:textId="3D2F227F" w:rsidR="00DE4809" w:rsidRDefault="00DE4809">
      <w:pPr>
        <w:pStyle w:val="CommentText"/>
      </w:pPr>
      <w:r>
        <w:rPr>
          <w:rStyle w:val="CommentReference"/>
        </w:rPr>
        <w:annotationRef/>
      </w:r>
      <w:r>
        <w:t>This goes to the method or supplementary method.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D7945A" w14:textId="77777777" w:rsidR="00DE4809" w:rsidRDefault="00DE4809" w:rsidP="00F27978">
      <w:r>
        <w:separator/>
      </w:r>
    </w:p>
  </w:endnote>
  <w:endnote w:type="continuationSeparator" w:id="0">
    <w:p w14:paraId="19B77FA7" w14:textId="77777777" w:rsidR="00DE4809" w:rsidRDefault="00DE4809" w:rsidP="00F27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rade Gothic LT Std">
    <w:altName w:val="Times New Roman"/>
    <w:panose1 w:val="00000000000000000000"/>
    <w:charset w:val="4D"/>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4BB263" w14:textId="77777777" w:rsidR="00DE4809" w:rsidRDefault="00DE4809" w:rsidP="00F27978">
      <w:r>
        <w:separator/>
      </w:r>
    </w:p>
  </w:footnote>
  <w:footnote w:type="continuationSeparator" w:id="0">
    <w:p w14:paraId="14A7388B" w14:textId="77777777" w:rsidR="00DE4809" w:rsidRDefault="00DE4809" w:rsidP="00F2797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1867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DA255FE"/>
    <w:lvl w:ilvl="0">
      <w:start w:val="1"/>
      <w:numFmt w:val="decimal"/>
      <w:lvlText w:val="%1."/>
      <w:lvlJc w:val="left"/>
      <w:pPr>
        <w:tabs>
          <w:tab w:val="num" w:pos="1800"/>
        </w:tabs>
        <w:ind w:left="1800" w:hanging="360"/>
      </w:pPr>
    </w:lvl>
  </w:abstractNum>
  <w:abstractNum w:abstractNumId="2">
    <w:nsid w:val="FFFFFF7D"/>
    <w:multiLevelType w:val="singleLevel"/>
    <w:tmpl w:val="E2CC59CA"/>
    <w:lvl w:ilvl="0">
      <w:start w:val="1"/>
      <w:numFmt w:val="decimal"/>
      <w:lvlText w:val="%1."/>
      <w:lvlJc w:val="left"/>
      <w:pPr>
        <w:tabs>
          <w:tab w:val="num" w:pos="1440"/>
        </w:tabs>
        <w:ind w:left="1440" w:hanging="360"/>
      </w:pPr>
    </w:lvl>
  </w:abstractNum>
  <w:abstractNum w:abstractNumId="3">
    <w:nsid w:val="FFFFFF7E"/>
    <w:multiLevelType w:val="singleLevel"/>
    <w:tmpl w:val="0096FB4A"/>
    <w:lvl w:ilvl="0">
      <w:start w:val="1"/>
      <w:numFmt w:val="decimal"/>
      <w:lvlText w:val="%1."/>
      <w:lvlJc w:val="left"/>
      <w:pPr>
        <w:tabs>
          <w:tab w:val="num" w:pos="1080"/>
        </w:tabs>
        <w:ind w:left="1080" w:hanging="360"/>
      </w:pPr>
    </w:lvl>
  </w:abstractNum>
  <w:abstractNum w:abstractNumId="4">
    <w:nsid w:val="FFFFFF7F"/>
    <w:multiLevelType w:val="singleLevel"/>
    <w:tmpl w:val="759C4B74"/>
    <w:lvl w:ilvl="0">
      <w:start w:val="1"/>
      <w:numFmt w:val="decimal"/>
      <w:lvlText w:val="%1."/>
      <w:lvlJc w:val="left"/>
      <w:pPr>
        <w:tabs>
          <w:tab w:val="num" w:pos="720"/>
        </w:tabs>
        <w:ind w:left="720" w:hanging="360"/>
      </w:pPr>
    </w:lvl>
  </w:abstractNum>
  <w:abstractNum w:abstractNumId="5">
    <w:nsid w:val="FFFFFF80"/>
    <w:multiLevelType w:val="singleLevel"/>
    <w:tmpl w:val="9FFE418A"/>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0C43D5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5A18E4E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4202B81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BBCB920"/>
    <w:lvl w:ilvl="0">
      <w:start w:val="1"/>
      <w:numFmt w:val="decimal"/>
      <w:lvlText w:val="%1."/>
      <w:lvlJc w:val="left"/>
      <w:pPr>
        <w:tabs>
          <w:tab w:val="num" w:pos="360"/>
        </w:tabs>
        <w:ind w:left="360" w:hanging="360"/>
      </w:pPr>
    </w:lvl>
  </w:abstractNum>
  <w:abstractNum w:abstractNumId="10">
    <w:nsid w:val="FFFFFF89"/>
    <w:multiLevelType w:val="singleLevel"/>
    <w:tmpl w:val="607C0AD0"/>
    <w:lvl w:ilvl="0">
      <w:start w:val="1"/>
      <w:numFmt w:val="bullet"/>
      <w:lvlText w:val=""/>
      <w:lvlJc w:val="left"/>
      <w:pPr>
        <w:tabs>
          <w:tab w:val="num" w:pos="360"/>
        </w:tabs>
        <w:ind w:left="360" w:hanging="360"/>
      </w:pPr>
      <w:rPr>
        <w:rFonts w:ascii="Symbol" w:hAnsi="Symbol" w:hint="default"/>
      </w:rPr>
    </w:lvl>
  </w:abstractNum>
  <w:abstractNum w:abstractNumId="11">
    <w:nsid w:val="1BD5030C"/>
    <w:multiLevelType w:val="hybridMultilevel"/>
    <w:tmpl w:val="43A44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E36F6E"/>
    <w:multiLevelType w:val="hybridMultilevel"/>
    <w:tmpl w:val="3E9084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AA5BDA"/>
    <w:multiLevelType w:val="hybridMultilevel"/>
    <w:tmpl w:val="F1C260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mmunity&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0etrzezkwfxa8ewfwt5twpz990z9xvp9wwx&quot;&gt;manuscript&lt;record-ids&gt;&lt;item&gt;3&lt;/item&gt;&lt;item&gt;12&lt;/item&gt;&lt;item&gt;13&lt;/item&gt;&lt;item&gt;15&lt;/item&gt;&lt;item&gt;16&lt;/item&gt;&lt;item&gt;20&lt;/item&gt;&lt;item&gt;21&lt;/item&gt;&lt;item&gt;22&lt;/item&gt;&lt;item&gt;24&lt;/item&gt;&lt;item&gt;25&lt;/item&gt;&lt;item&gt;29&lt;/item&gt;&lt;item&gt;39&lt;/item&gt;&lt;item&gt;40&lt;/item&gt;&lt;item&gt;41&lt;/item&gt;&lt;item&gt;42&lt;/item&gt;&lt;item&gt;43&lt;/item&gt;&lt;item&gt;44&lt;/item&gt;&lt;item&gt;45&lt;/item&gt;&lt;item&gt;46&lt;/item&gt;&lt;item&gt;47&lt;/item&gt;&lt;item&gt;50&lt;/item&gt;&lt;item&gt;52&lt;/item&gt;&lt;item&gt;53&lt;/item&gt;&lt;item&gt;54&lt;/item&gt;&lt;item&gt;62&lt;/item&gt;&lt;item&gt;63&lt;/item&gt;&lt;item&gt;80&lt;/item&gt;&lt;item&gt;83&lt;/item&gt;&lt;item&gt;85&lt;/item&gt;&lt;item&gt;87&lt;/item&gt;&lt;item&gt;89&lt;/item&gt;&lt;item&gt;90&lt;/item&gt;&lt;item&gt;91&lt;/item&gt;&lt;item&gt;92&lt;/item&gt;&lt;item&gt;95&lt;/item&gt;&lt;item&gt;96&lt;/item&gt;&lt;item&gt;99&lt;/item&gt;&lt;item&gt;101&lt;/item&gt;&lt;item&gt;106&lt;/item&gt;&lt;item&gt;111&lt;/item&gt;&lt;item&gt;114&lt;/item&gt;&lt;item&gt;116&lt;/item&gt;&lt;item&gt;118&lt;/item&gt;&lt;item&gt;121&lt;/item&gt;&lt;item&gt;127&lt;/item&gt;&lt;item&gt;128&lt;/item&gt;&lt;item&gt;129&lt;/item&gt;&lt;item&gt;131&lt;/item&gt;&lt;item&gt;133&lt;/item&gt;&lt;item&gt;136&lt;/item&gt;&lt;item&gt;137&lt;/item&gt;&lt;item&gt;138&lt;/item&gt;&lt;item&gt;140&lt;/item&gt;&lt;item&gt;141&lt;/item&gt;&lt;item&gt;142&lt;/item&gt;&lt;item&gt;144&lt;/item&gt;&lt;item&gt;148&lt;/item&gt;&lt;item&gt;149&lt;/item&gt;&lt;item&gt;150&lt;/item&gt;&lt;item&gt;151&lt;/item&gt;&lt;item&gt;152&lt;/item&gt;&lt;item&gt;156&lt;/item&gt;&lt;item&gt;158&lt;/item&gt;&lt;item&gt;159&lt;/item&gt;&lt;item&gt;160&lt;/item&gt;&lt;/record-ids&gt;&lt;/item&gt;&lt;/Libraries&gt;"/>
  </w:docVars>
  <w:rsids>
    <w:rsidRoot w:val="00A45BF5"/>
    <w:rsid w:val="00000270"/>
    <w:rsid w:val="00000291"/>
    <w:rsid w:val="00000FFE"/>
    <w:rsid w:val="00005072"/>
    <w:rsid w:val="000053A2"/>
    <w:rsid w:val="000114C4"/>
    <w:rsid w:val="000115E9"/>
    <w:rsid w:val="0002288E"/>
    <w:rsid w:val="00024C40"/>
    <w:rsid w:val="00026CB5"/>
    <w:rsid w:val="00027619"/>
    <w:rsid w:val="00044389"/>
    <w:rsid w:val="00053E19"/>
    <w:rsid w:val="00063D60"/>
    <w:rsid w:val="000660B3"/>
    <w:rsid w:val="0007139E"/>
    <w:rsid w:val="00076E2D"/>
    <w:rsid w:val="00080EF6"/>
    <w:rsid w:val="000818DF"/>
    <w:rsid w:val="00085827"/>
    <w:rsid w:val="00085BE4"/>
    <w:rsid w:val="000869F6"/>
    <w:rsid w:val="00091774"/>
    <w:rsid w:val="00093A63"/>
    <w:rsid w:val="00095576"/>
    <w:rsid w:val="00095578"/>
    <w:rsid w:val="000A46E1"/>
    <w:rsid w:val="000A4722"/>
    <w:rsid w:val="000B58C2"/>
    <w:rsid w:val="000D36C2"/>
    <w:rsid w:val="000E1BF7"/>
    <w:rsid w:val="000E409E"/>
    <w:rsid w:val="000F7FD6"/>
    <w:rsid w:val="001030C1"/>
    <w:rsid w:val="00103253"/>
    <w:rsid w:val="00114F76"/>
    <w:rsid w:val="00115741"/>
    <w:rsid w:val="001166C4"/>
    <w:rsid w:val="001211A6"/>
    <w:rsid w:val="00121F45"/>
    <w:rsid w:val="0012281F"/>
    <w:rsid w:val="001232CF"/>
    <w:rsid w:val="001321CE"/>
    <w:rsid w:val="00132428"/>
    <w:rsid w:val="0014143C"/>
    <w:rsid w:val="00141FBF"/>
    <w:rsid w:val="00143F2C"/>
    <w:rsid w:val="0015308D"/>
    <w:rsid w:val="0015351D"/>
    <w:rsid w:val="00156095"/>
    <w:rsid w:val="00157466"/>
    <w:rsid w:val="00160CFC"/>
    <w:rsid w:val="0016161C"/>
    <w:rsid w:val="001643C5"/>
    <w:rsid w:val="00171057"/>
    <w:rsid w:val="0017561A"/>
    <w:rsid w:val="00176053"/>
    <w:rsid w:val="001828F5"/>
    <w:rsid w:val="0018297B"/>
    <w:rsid w:val="00183843"/>
    <w:rsid w:val="00185275"/>
    <w:rsid w:val="001854B9"/>
    <w:rsid w:val="001860F5"/>
    <w:rsid w:val="001870C9"/>
    <w:rsid w:val="001875EC"/>
    <w:rsid w:val="00190B9C"/>
    <w:rsid w:val="001912E7"/>
    <w:rsid w:val="001919F1"/>
    <w:rsid w:val="0019364E"/>
    <w:rsid w:val="00194422"/>
    <w:rsid w:val="00195F84"/>
    <w:rsid w:val="001979FB"/>
    <w:rsid w:val="00197C40"/>
    <w:rsid w:val="001A08AE"/>
    <w:rsid w:val="001A27EB"/>
    <w:rsid w:val="001B057D"/>
    <w:rsid w:val="001B19D7"/>
    <w:rsid w:val="001B7EAE"/>
    <w:rsid w:val="001C529A"/>
    <w:rsid w:val="001C5503"/>
    <w:rsid w:val="001C556E"/>
    <w:rsid w:val="001D13A1"/>
    <w:rsid w:val="001D45A2"/>
    <w:rsid w:val="001D4B1A"/>
    <w:rsid w:val="001D52FA"/>
    <w:rsid w:val="001D5A8D"/>
    <w:rsid w:val="001D67B1"/>
    <w:rsid w:val="001D6F8D"/>
    <w:rsid w:val="001E5B4A"/>
    <w:rsid w:val="001E6F9C"/>
    <w:rsid w:val="001F001F"/>
    <w:rsid w:val="001F6097"/>
    <w:rsid w:val="001F6D0F"/>
    <w:rsid w:val="002046FA"/>
    <w:rsid w:val="00210D0A"/>
    <w:rsid w:val="00211DAC"/>
    <w:rsid w:val="002120E5"/>
    <w:rsid w:val="00215C10"/>
    <w:rsid w:val="00217C66"/>
    <w:rsid w:val="002212BB"/>
    <w:rsid w:val="00222D48"/>
    <w:rsid w:val="00222D96"/>
    <w:rsid w:val="0022674D"/>
    <w:rsid w:val="00231E11"/>
    <w:rsid w:val="00232EE3"/>
    <w:rsid w:val="0023583D"/>
    <w:rsid w:val="00237628"/>
    <w:rsid w:val="002400CD"/>
    <w:rsid w:val="00240A43"/>
    <w:rsid w:val="00240ED7"/>
    <w:rsid w:val="00240F42"/>
    <w:rsid w:val="002413CD"/>
    <w:rsid w:val="00241E6C"/>
    <w:rsid w:val="002446D1"/>
    <w:rsid w:val="002460E8"/>
    <w:rsid w:val="00246D94"/>
    <w:rsid w:val="00251E47"/>
    <w:rsid w:val="002547C9"/>
    <w:rsid w:val="00254D31"/>
    <w:rsid w:val="0025694C"/>
    <w:rsid w:val="002570CE"/>
    <w:rsid w:val="002666A6"/>
    <w:rsid w:val="00267856"/>
    <w:rsid w:val="0027627E"/>
    <w:rsid w:val="00280C09"/>
    <w:rsid w:val="00281850"/>
    <w:rsid w:val="00282F06"/>
    <w:rsid w:val="002838BD"/>
    <w:rsid w:val="002847E3"/>
    <w:rsid w:val="0028493C"/>
    <w:rsid w:val="002877A9"/>
    <w:rsid w:val="00293A3F"/>
    <w:rsid w:val="002958FC"/>
    <w:rsid w:val="002A02AF"/>
    <w:rsid w:val="002A05D6"/>
    <w:rsid w:val="002A31B3"/>
    <w:rsid w:val="002A4CCB"/>
    <w:rsid w:val="002A6F78"/>
    <w:rsid w:val="002B1D04"/>
    <w:rsid w:val="002B3288"/>
    <w:rsid w:val="002B4311"/>
    <w:rsid w:val="002B43D8"/>
    <w:rsid w:val="002B70C3"/>
    <w:rsid w:val="002B7943"/>
    <w:rsid w:val="002C0887"/>
    <w:rsid w:val="002C1230"/>
    <w:rsid w:val="002C6040"/>
    <w:rsid w:val="002C6627"/>
    <w:rsid w:val="002C7D09"/>
    <w:rsid w:val="002D1BF2"/>
    <w:rsid w:val="002D79BA"/>
    <w:rsid w:val="002E618C"/>
    <w:rsid w:val="002E7E07"/>
    <w:rsid w:val="002F34F6"/>
    <w:rsid w:val="002F4B3E"/>
    <w:rsid w:val="002F52A8"/>
    <w:rsid w:val="002F5496"/>
    <w:rsid w:val="002F7A84"/>
    <w:rsid w:val="002F7D07"/>
    <w:rsid w:val="00300D82"/>
    <w:rsid w:val="00301C0A"/>
    <w:rsid w:val="00311BCC"/>
    <w:rsid w:val="00312E63"/>
    <w:rsid w:val="00312F3E"/>
    <w:rsid w:val="00314BE2"/>
    <w:rsid w:val="003216C4"/>
    <w:rsid w:val="00330943"/>
    <w:rsid w:val="00332AA4"/>
    <w:rsid w:val="00335F94"/>
    <w:rsid w:val="003508A7"/>
    <w:rsid w:val="00352E9F"/>
    <w:rsid w:val="00354837"/>
    <w:rsid w:val="00354C8C"/>
    <w:rsid w:val="00355038"/>
    <w:rsid w:val="00361D24"/>
    <w:rsid w:val="00361EB2"/>
    <w:rsid w:val="00363F03"/>
    <w:rsid w:val="003675F1"/>
    <w:rsid w:val="00367922"/>
    <w:rsid w:val="003709B2"/>
    <w:rsid w:val="00374900"/>
    <w:rsid w:val="003816F6"/>
    <w:rsid w:val="00387C40"/>
    <w:rsid w:val="003903CC"/>
    <w:rsid w:val="00390ED1"/>
    <w:rsid w:val="0039202E"/>
    <w:rsid w:val="00394144"/>
    <w:rsid w:val="0039664A"/>
    <w:rsid w:val="00396AE4"/>
    <w:rsid w:val="003A4291"/>
    <w:rsid w:val="003A58AC"/>
    <w:rsid w:val="003B0388"/>
    <w:rsid w:val="003B30FD"/>
    <w:rsid w:val="003C1A63"/>
    <w:rsid w:val="003C5026"/>
    <w:rsid w:val="003C6E84"/>
    <w:rsid w:val="003C72DB"/>
    <w:rsid w:val="003D0AC4"/>
    <w:rsid w:val="003D3FAA"/>
    <w:rsid w:val="003D47F0"/>
    <w:rsid w:val="003E0839"/>
    <w:rsid w:val="003E511B"/>
    <w:rsid w:val="003E5274"/>
    <w:rsid w:val="003E5562"/>
    <w:rsid w:val="003F3F77"/>
    <w:rsid w:val="003F5133"/>
    <w:rsid w:val="003F531B"/>
    <w:rsid w:val="00403044"/>
    <w:rsid w:val="00405AD4"/>
    <w:rsid w:val="00406384"/>
    <w:rsid w:val="00407046"/>
    <w:rsid w:val="00410DF3"/>
    <w:rsid w:val="0041233F"/>
    <w:rsid w:val="0042022B"/>
    <w:rsid w:val="00427379"/>
    <w:rsid w:val="004277FF"/>
    <w:rsid w:val="00427D8E"/>
    <w:rsid w:val="004324B2"/>
    <w:rsid w:val="00432ED8"/>
    <w:rsid w:val="00435479"/>
    <w:rsid w:val="00435BCE"/>
    <w:rsid w:val="00443D7B"/>
    <w:rsid w:val="0044597F"/>
    <w:rsid w:val="00447F03"/>
    <w:rsid w:val="00450BF7"/>
    <w:rsid w:val="004618CF"/>
    <w:rsid w:val="00463E24"/>
    <w:rsid w:val="00466652"/>
    <w:rsid w:val="00470AC3"/>
    <w:rsid w:val="0047339F"/>
    <w:rsid w:val="00476028"/>
    <w:rsid w:val="004809E9"/>
    <w:rsid w:val="00480D42"/>
    <w:rsid w:val="0048174B"/>
    <w:rsid w:val="00484A47"/>
    <w:rsid w:val="004854B9"/>
    <w:rsid w:val="00485FC6"/>
    <w:rsid w:val="0049003F"/>
    <w:rsid w:val="00490836"/>
    <w:rsid w:val="00494A70"/>
    <w:rsid w:val="00495BA8"/>
    <w:rsid w:val="00496BC7"/>
    <w:rsid w:val="004A18A1"/>
    <w:rsid w:val="004A2F9F"/>
    <w:rsid w:val="004B0763"/>
    <w:rsid w:val="004B1858"/>
    <w:rsid w:val="004B5AE3"/>
    <w:rsid w:val="004B75B5"/>
    <w:rsid w:val="004B79FF"/>
    <w:rsid w:val="004C0648"/>
    <w:rsid w:val="004C3AF2"/>
    <w:rsid w:val="004C7BD6"/>
    <w:rsid w:val="004D0798"/>
    <w:rsid w:val="004D14C9"/>
    <w:rsid w:val="004D3E8F"/>
    <w:rsid w:val="004D51D7"/>
    <w:rsid w:val="004E0A65"/>
    <w:rsid w:val="004E6671"/>
    <w:rsid w:val="004E77A4"/>
    <w:rsid w:val="004F1BB2"/>
    <w:rsid w:val="00503D78"/>
    <w:rsid w:val="005040F7"/>
    <w:rsid w:val="005118FC"/>
    <w:rsid w:val="00514B4A"/>
    <w:rsid w:val="005208CC"/>
    <w:rsid w:val="00520F93"/>
    <w:rsid w:val="0053056C"/>
    <w:rsid w:val="005341F8"/>
    <w:rsid w:val="00534C89"/>
    <w:rsid w:val="00540E59"/>
    <w:rsid w:val="0055003B"/>
    <w:rsid w:val="005517C5"/>
    <w:rsid w:val="00554764"/>
    <w:rsid w:val="0055745B"/>
    <w:rsid w:val="005607C6"/>
    <w:rsid w:val="00560A81"/>
    <w:rsid w:val="005622DD"/>
    <w:rsid w:val="00563A3C"/>
    <w:rsid w:val="00564A71"/>
    <w:rsid w:val="005651DA"/>
    <w:rsid w:val="00566737"/>
    <w:rsid w:val="0057104C"/>
    <w:rsid w:val="00575395"/>
    <w:rsid w:val="00581FCB"/>
    <w:rsid w:val="0058378B"/>
    <w:rsid w:val="0058423A"/>
    <w:rsid w:val="00584F4C"/>
    <w:rsid w:val="005A06F6"/>
    <w:rsid w:val="005A3A6E"/>
    <w:rsid w:val="005A60CA"/>
    <w:rsid w:val="005B2B69"/>
    <w:rsid w:val="005B338E"/>
    <w:rsid w:val="005B577B"/>
    <w:rsid w:val="005B7989"/>
    <w:rsid w:val="005C0250"/>
    <w:rsid w:val="005C138E"/>
    <w:rsid w:val="005C20CA"/>
    <w:rsid w:val="005C2DAB"/>
    <w:rsid w:val="005C4DE6"/>
    <w:rsid w:val="005C65B8"/>
    <w:rsid w:val="005C6EDF"/>
    <w:rsid w:val="005D2A2C"/>
    <w:rsid w:val="005D37C8"/>
    <w:rsid w:val="005D4321"/>
    <w:rsid w:val="005D4DE8"/>
    <w:rsid w:val="005E325A"/>
    <w:rsid w:val="005E3E91"/>
    <w:rsid w:val="005F0EB3"/>
    <w:rsid w:val="005F58EA"/>
    <w:rsid w:val="005F7F38"/>
    <w:rsid w:val="006020F6"/>
    <w:rsid w:val="006026E8"/>
    <w:rsid w:val="00611DCF"/>
    <w:rsid w:val="0061711F"/>
    <w:rsid w:val="00622D5F"/>
    <w:rsid w:val="006243C6"/>
    <w:rsid w:val="00624E14"/>
    <w:rsid w:val="00625FED"/>
    <w:rsid w:val="00633D10"/>
    <w:rsid w:val="00634CBD"/>
    <w:rsid w:val="00637E6D"/>
    <w:rsid w:val="0064522A"/>
    <w:rsid w:val="00647201"/>
    <w:rsid w:val="00647A98"/>
    <w:rsid w:val="0065091E"/>
    <w:rsid w:val="00656B9B"/>
    <w:rsid w:val="00662D09"/>
    <w:rsid w:val="0066379C"/>
    <w:rsid w:val="00663912"/>
    <w:rsid w:val="00666D8E"/>
    <w:rsid w:val="0067170F"/>
    <w:rsid w:val="00684825"/>
    <w:rsid w:val="0068759D"/>
    <w:rsid w:val="006917CB"/>
    <w:rsid w:val="0069368A"/>
    <w:rsid w:val="00694626"/>
    <w:rsid w:val="006947F5"/>
    <w:rsid w:val="006967BB"/>
    <w:rsid w:val="006970B7"/>
    <w:rsid w:val="00697640"/>
    <w:rsid w:val="006A266A"/>
    <w:rsid w:val="006A38ED"/>
    <w:rsid w:val="006A3B68"/>
    <w:rsid w:val="006A5F32"/>
    <w:rsid w:val="006B2747"/>
    <w:rsid w:val="006B71FB"/>
    <w:rsid w:val="006C15BB"/>
    <w:rsid w:val="006C3631"/>
    <w:rsid w:val="006C3E4F"/>
    <w:rsid w:val="006C43BB"/>
    <w:rsid w:val="006C748A"/>
    <w:rsid w:val="006D03A9"/>
    <w:rsid w:val="006D3084"/>
    <w:rsid w:val="006D5211"/>
    <w:rsid w:val="006E4139"/>
    <w:rsid w:val="006E7171"/>
    <w:rsid w:val="006F0781"/>
    <w:rsid w:val="006F08D9"/>
    <w:rsid w:val="006F2A9A"/>
    <w:rsid w:val="006F61BA"/>
    <w:rsid w:val="00700F1C"/>
    <w:rsid w:val="007016F1"/>
    <w:rsid w:val="0070579A"/>
    <w:rsid w:val="00706DA2"/>
    <w:rsid w:val="00713177"/>
    <w:rsid w:val="00717594"/>
    <w:rsid w:val="00717744"/>
    <w:rsid w:val="00717ED0"/>
    <w:rsid w:val="007203C0"/>
    <w:rsid w:val="0072286D"/>
    <w:rsid w:val="007310A3"/>
    <w:rsid w:val="007319DC"/>
    <w:rsid w:val="00733199"/>
    <w:rsid w:val="0073375F"/>
    <w:rsid w:val="00734F8B"/>
    <w:rsid w:val="007353E7"/>
    <w:rsid w:val="007412CF"/>
    <w:rsid w:val="00741613"/>
    <w:rsid w:val="00742EFB"/>
    <w:rsid w:val="00745C34"/>
    <w:rsid w:val="00745FC8"/>
    <w:rsid w:val="00753C11"/>
    <w:rsid w:val="00755DD8"/>
    <w:rsid w:val="0075655B"/>
    <w:rsid w:val="00756B73"/>
    <w:rsid w:val="00756FDF"/>
    <w:rsid w:val="00764F06"/>
    <w:rsid w:val="007659B1"/>
    <w:rsid w:val="00771342"/>
    <w:rsid w:val="00773AA5"/>
    <w:rsid w:val="00773D13"/>
    <w:rsid w:val="00775B09"/>
    <w:rsid w:val="00783D3E"/>
    <w:rsid w:val="00786F2D"/>
    <w:rsid w:val="00787311"/>
    <w:rsid w:val="007921DD"/>
    <w:rsid w:val="007A1B73"/>
    <w:rsid w:val="007A2357"/>
    <w:rsid w:val="007A2371"/>
    <w:rsid w:val="007A26C1"/>
    <w:rsid w:val="007A4A83"/>
    <w:rsid w:val="007A7BBB"/>
    <w:rsid w:val="007B0B0D"/>
    <w:rsid w:val="007B0F8F"/>
    <w:rsid w:val="007B2B50"/>
    <w:rsid w:val="007B588D"/>
    <w:rsid w:val="007C37EF"/>
    <w:rsid w:val="007D19E7"/>
    <w:rsid w:val="007D34FE"/>
    <w:rsid w:val="007D57BC"/>
    <w:rsid w:val="007D75D7"/>
    <w:rsid w:val="007E15F3"/>
    <w:rsid w:val="007E6DDB"/>
    <w:rsid w:val="007F2544"/>
    <w:rsid w:val="007F3C7F"/>
    <w:rsid w:val="007F6E94"/>
    <w:rsid w:val="007F7346"/>
    <w:rsid w:val="00815184"/>
    <w:rsid w:val="00815923"/>
    <w:rsid w:val="008167FD"/>
    <w:rsid w:val="00821D92"/>
    <w:rsid w:val="0082311F"/>
    <w:rsid w:val="008303C5"/>
    <w:rsid w:val="0083157A"/>
    <w:rsid w:val="00832A26"/>
    <w:rsid w:val="00832D45"/>
    <w:rsid w:val="0083538B"/>
    <w:rsid w:val="00845229"/>
    <w:rsid w:val="008501B2"/>
    <w:rsid w:val="00850DBB"/>
    <w:rsid w:val="008570DB"/>
    <w:rsid w:val="0085790E"/>
    <w:rsid w:val="00861DF8"/>
    <w:rsid w:val="00863282"/>
    <w:rsid w:val="0087018B"/>
    <w:rsid w:val="00874A4C"/>
    <w:rsid w:val="0088592C"/>
    <w:rsid w:val="00890243"/>
    <w:rsid w:val="0089303F"/>
    <w:rsid w:val="00893BB0"/>
    <w:rsid w:val="00895542"/>
    <w:rsid w:val="008A5018"/>
    <w:rsid w:val="008A5AD9"/>
    <w:rsid w:val="008A634F"/>
    <w:rsid w:val="008B41BF"/>
    <w:rsid w:val="008B4960"/>
    <w:rsid w:val="008B7839"/>
    <w:rsid w:val="008C027E"/>
    <w:rsid w:val="008C06AC"/>
    <w:rsid w:val="008C0B5A"/>
    <w:rsid w:val="008C72BB"/>
    <w:rsid w:val="008D0086"/>
    <w:rsid w:val="008D16EC"/>
    <w:rsid w:val="008D46A2"/>
    <w:rsid w:val="008D50EA"/>
    <w:rsid w:val="008D6EB6"/>
    <w:rsid w:val="008E2455"/>
    <w:rsid w:val="008E472D"/>
    <w:rsid w:val="008E4DDC"/>
    <w:rsid w:val="008E6ADE"/>
    <w:rsid w:val="008E79AA"/>
    <w:rsid w:val="008F32AB"/>
    <w:rsid w:val="008F535F"/>
    <w:rsid w:val="008F7CD8"/>
    <w:rsid w:val="00903DA2"/>
    <w:rsid w:val="00904013"/>
    <w:rsid w:val="00904CF5"/>
    <w:rsid w:val="00910B5A"/>
    <w:rsid w:val="00910F94"/>
    <w:rsid w:val="00912328"/>
    <w:rsid w:val="00913688"/>
    <w:rsid w:val="0092466D"/>
    <w:rsid w:val="0092580F"/>
    <w:rsid w:val="00926CCD"/>
    <w:rsid w:val="0092710C"/>
    <w:rsid w:val="0093348A"/>
    <w:rsid w:val="009343BA"/>
    <w:rsid w:val="00942DF5"/>
    <w:rsid w:val="00951D14"/>
    <w:rsid w:val="00954F40"/>
    <w:rsid w:val="00957C5C"/>
    <w:rsid w:val="00962615"/>
    <w:rsid w:val="009721C7"/>
    <w:rsid w:val="00974223"/>
    <w:rsid w:val="00981730"/>
    <w:rsid w:val="009836AA"/>
    <w:rsid w:val="00984A35"/>
    <w:rsid w:val="00985DB8"/>
    <w:rsid w:val="00992A13"/>
    <w:rsid w:val="00993375"/>
    <w:rsid w:val="00994BD6"/>
    <w:rsid w:val="00994C46"/>
    <w:rsid w:val="009A09B7"/>
    <w:rsid w:val="009A57A0"/>
    <w:rsid w:val="009A7F02"/>
    <w:rsid w:val="009B1271"/>
    <w:rsid w:val="009B2BC8"/>
    <w:rsid w:val="009C25DE"/>
    <w:rsid w:val="009D448C"/>
    <w:rsid w:val="009D4D93"/>
    <w:rsid w:val="009D7BB7"/>
    <w:rsid w:val="009E047F"/>
    <w:rsid w:val="009E2ECD"/>
    <w:rsid w:val="009E5B9D"/>
    <w:rsid w:val="009F40D4"/>
    <w:rsid w:val="009F6E71"/>
    <w:rsid w:val="009F6EC2"/>
    <w:rsid w:val="00A00123"/>
    <w:rsid w:val="00A1100B"/>
    <w:rsid w:val="00A21DA2"/>
    <w:rsid w:val="00A22D1D"/>
    <w:rsid w:val="00A2378A"/>
    <w:rsid w:val="00A2730B"/>
    <w:rsid w:val="00A31C4F"/>
    <w:rsid w:val="00A34DE2"/>
    <w:rsid w:val="00A36D6F"/>
    <w:rsid w:val="00A421D8"/>
    <w:rsid w:val="00A4422D"/>
    <w:rsid w:val="00A45318"/>
    <w:rsid w:val="00A45BF5"/>
    <w:rsid w:val="00A471F8"/>
    <w:rsid w:val="00A5204C"/>
    <w:rsid w:val="00A52693"/>
    <w:rsid w:val="00A60217"/>
    <w:rsid w:val="00A615BB"/>
    <w:rsid w:val="00A624B0"/>
    <w:rsid w:val="00A65827"/>
    <w:rsid w:val="00A75B51"/>
    <w:rsid w:val="00A77344"/>
    <w:rsid w:val="00A80968"/>
    <w:rsid w:val="00A84B83"/>
    <w:rsid w:val="00A928F6"/>
    <w:rsid w:val="00A940E6"/>
    <w:rsid w:val="00AA0D97"/>
    <w:rsid w:val="00AA598C"/>
    <w:rsid w:val="00AA5D29"/>
    <w:rsid w:val="00AB25AE"/>
    <w:rsid w:val="00AB5F0D"/>
    <w:rsid w:val="00AC0EB5"/>
    <w:rsid w:val="00AC24B8"/>
    <w:rsid w:val="00AD3823"/>
    <w:rsid w:val="00AE078D"/>
    <w:rsid w:val="00AE35BA"/>
    <w:rsid w:val="00AE3C50"/>
    <w:rsid w:val="00AF25F7"/>
    <w:rsid w:val="00B1280E"/>
    <w:rsid w:val="00B14AAA"/>
    <w:rsid w:val="00B15D75"/>
    <w:rsid w:val="00B20B24"/>
    <w:rsid w:val="00B2188D"/>
    <w:rsid w:val="00B2377B"/>
    <w:rsid w:val="00B23D60"/>
    <w:rsid w:val="00B242A8"/>
    <w:rsid w:val="00B268A9"/>
    <w:rsid w:val="00B34263"/>
    <w:rsid w:val="00B44710"/>
    <w:rsid w:val="00B46C08"/>
    <w:rsid w:val="00B47058"/>
    <w:rsid w:val="00B500AB"/>
    <w:rsid w:val="00B51B9D"/>
    <w:rsid w:val="00B51CC2"/>
    <w:rsid w:val="00B535B7"/>
    <w:rsid w:val="00B55419"/>
    <w:rsid w:val="00B613B8"/>
    <w:rsid w:val="00B61FE6"/>
    <w:rsid w:val="00B636E1"/>
    <w:rsid w:val="00B6460E"/>
    <w:rsid w:val="00B64F26"/>
    <w:rsid w:val="00B74FF4"/>
    <w:rsid w:val="00B83DC1"/>
    <w:rsid w:val="00B855BB"/>
    <w:rsid w:val="00B90249"/>
    <w:rsid w:val="00B9486B"/>
    <w:rsid w:val="00BA24F2"/>
    <w:rsid w:val="00BA2638"/>
    <w:rsid w:val="00BA53A8"/>
    <w:rsid w:val="00BB524D"/>
    <w:rsid w:val="00BB5DF2"/>
    <w:rsid w:val="00BB6FD3"/>
    <w:rsid w:val="00BB757C"/>
    <w:rsid w:val="00BC13E5"/>
    <w:rsid w:val="00BC1BB8"/>
    <w:rsid w:val="00BC1C68"/>
    <w:rsid w:val="00BD0F2A"/>
    <w:rsid w:val="00BD3353"/>
    <w:rsid w:val="00BD3D61"/>
    <w:rsid w:val="00BE42DD"/>
    <w:rsid w:val="00BE52EB"/>
    <w:rsid w:val="00BF0C51"/>
    <w:rsid w:val="00BF1E47"/>
    <w:rsid w:val="00C02A9D"/>
    <w:rsid w:val="00C03856"/>
    <w:rsid w:val="00C04120"/>
    <w:rsid w:val="00C0713A"/>
    <w:rsid w:val="00C0719C"/>
    <w:rsid w:val="00C0743F"/>
    <w:rsid w:val="00C145E2"/>
    <w:rsid w:val="00C15592"/>
    <w:rsid w:val="00C20702"/>
    <w:rsid w:val="00C224FA"/>
    <w:rsid w:val="00C23D58"/>
    <w:rsid w:val="00C24EFA"/>
    <w:rsid w:val="00C26267"/>
    <w:rsid w:val="00C273CC"/>
    <w:rsid w:val="00C3030F"/>
    <w:rsid w:val="00C30C90"/>
    <w:rsid w:val="00C31A92"/>
    <w:rsid w:val="00C335C2"/>
    <w:rsid w:val="00C36071"/>
    <w:rsid w:val="00C43FAF"/>
    <w:rsid w:val="00C4574C"/>
    <w:rsid w:val="00C463C1"/>
    <w:rsid w:val="00C4686B"/>
    <w:rsid w:val="00C536B6"/>
    <w:rsid w:val="00C604F6"/>
    <w:rsid w:val="00C61B25"/>
    <w:rsid w:val="00C61DBF"/>
    <w:rsid w:val="00C66AA1"/>
    <w:rsid w:val="00C73730"/>
    <w:rsid w:val="00C76BC4"/>
    <w:rsid w:val="00C77FF9"/>
    <w:rsid w:val="00C80E70"/>
    <w:rsid w:val="00C826D7"/>
    <w:rsid w:val="00C82B92"/>
    <w:rsid w:val="00C868C4"/>
    <w:rsid w:val="00C91024"/>
    <w:rsid w:val="00CA08BE"/>
    <w:rsid w:val="00CA303F"/>
    <w:rsid w:val="00CA5EF1"/>
    <w:rsid w:val="00CC052D"/>
    <w:rsid w:val="00CC17BE"/>
    <w:rsid w:val="00CC3D50"/>
    <w:rsid w:val="00CC60A9"/>
    <w:rsid w:val="00CD371B"/>
    <w:rsid w:val="00CE5100"/>
    <w:rsid w:val="00CF016D"/>
    <w:rsid w:val="00CF05FA"/>
    <w:rsid w:val="00CF1B37"/>
    <w:rsid w:val="00CF20E8"/>
    <w:rsid w:val="00CF573A"/>
    <w:rsid w:val="00D02615"/>
    <w:rsid w:val="00D039D8"/>
    <w:rsid w:val="00D04480"/>
    <w:rsid w:val="00D073AF"/>
    <w:rsid w:val="00D1500C"/>
    <w:rsid w:val="00D24A74"/>
    <w:rsid w:val="00D266A5"/>
    <w:rsid w:val="00D277CB"/>
    <w:rsid w:val="00D330BA"/>
    <w:rsid w:val="00D3313F"/>
    <w:rsid w:val="00D35427"/>
    <w:rsid w:val="00D37EF3"/>
    <w:rsid w:val="00D40FF4"/>
    <w:rsid w:val="00D41DA3"/>
    <w:rsid w:val="00D41FF6"/>
    <w:rsid w:val="00D51BD7"/>
    <w:rsid w:val="00D528D8"/>
    <w:rsid w:val="00D54266"/>
    <w:rsid w:val="00D56862"/>
    <w:rsid w:val="00D62A2C"/>
    <w:rsid w:val="00D6392C"/>
    <w:rsid w:val="00D63A35"/>
    <w:rsid w:val="00D63DA5"/>
    <w:rsid w:val="00D64B2F"/>
    <w:rsid w:val="00D65AD8"/>
    <w:rsid w:val="00D70161"/>
    <w:rsid w:val="00D7243B"/>
    <w:rsid w:val="00D72D40"/>
    <w:rsid w:val="00D74C17"/>
    <w:rsid w:val="00D7620B"/>
    <w:rsid w:val="00D8030D"/>
    <w:rsid w:val="00D82CEC"/>
    <w:rsid w:val="00D908F7"/>
    <w:rsid w:val="00D90AF6"/>
    <w:rsid w:val="00D924FA"/>
    <w:rsid w:val="00D937DD"/>
    <w:rsid w:val="00D9603D"/>
    <w:rsid w:val="00D9696F"/>
    <w:rsid w:val="00D970B7"/>
    <w:rsid w:val="00DA12AD"/>
    <w:rsid w:val="00DA3118"/>
    <w:rsid w:val="00DA3283"/>
    <w:rsid w:val="00DA6941"/>
    <w:rsid w:val="00DB104E"/>
    <w:rsid w:val="00DB1544"/>
    <w:rsid w:val="00DB3CBE"/>
    <w:rsid w:val="00DB47EE"/>
    <w:rsid w:val="00DB78AC"/>
    <w:rsid w:val="00DC00BE"/>
    <w:rsid w:val="00DC2360"/>
    <w:rsid w:val="00DC3887"/>
    <w:rsid w:val="00DD0391"/>
    <w:rsid w:val="00DD1619"/>
    <w:rsid w:val="00DD2C16"/>
    <w:rsid w:val="00DE4809"/>
    <w:rsid w:val="00DE636D"/>
    <w:rsid w:val="00DE6A5D"/>
    <w:rsid w:val="00DF0BF0"/>
    <w:rsid w:val="00DF11EF"/>
    <w:rsid w:val="00DF3632"/>
    <w:rsid w:val="00DF409C"/>
    <w:rsid w:val="00DF4E4C"/>
    <w:rsid w:val="00DF6C4D"/>
    <w:rsid w:val="00DF70CA"/>
    <w:rsid w:val="00E01D34"/>
    <w:rsid w:val="00E01F39"/>
    <w:rsid w:val="00E05312"/>
    <w:rsid w:val="00E059C9"/>
    <w:rsid w:val="00E14800"/>
    <w:rsid w:val="00E20CD6"/>
    <w:rsid w:val="00E226DF"/>
    <w:rsid w:val="00E23E69"/>
    <w:rsid w:val="00E24812"/>
    <w:rsid w:val="00E256C6"/>
    <w:rsid w:val="00E27B4F"/>
    <w:rsid w:val="00E3027C"/>
    <w:rsid w:val="00E30857"/>
    <w:rsid w:val="00E34F15"/>
    <w:rsid w:val="00E36857"/>
    <w:rsid w:val="00E430F5"/>
    <w:rsid w:val="00E43F3B"/>
    <w:rsid w:val="00E47A19"/>
    <w:rsid w:val="00E51BBA"/>
    <w:rsid w:val="00E528D8"/>
    <w:rsid w:val="00E61C85"/>
    <w:rsid w:val="00E654FC"/>
    <w:rsid w:val="00E666FD"/>
    <w:rsid w:val="00E67715"/>
    <w:rsid w:val="00E71AB1"/>
    <w:rsid w:val="00E74AE8"/>
    <w:rsid w:val="00E77266"/>
    <w:rsid w:val="00E87673"/>
    <w:rsid w:val="00E96CA4"/>
    <w:rsid w:val="00EA6EA2"/>
    <w:rsid w:val="00EB7650"/>
    <w:rsid w:val="00EB7DE2"/>
    <w:rsid w:val="00ED0200"/>
    <w:rsid w:val="00ED38BA"/>
    <w:rsid w:val="00ED3B47"/>
    <w:rsid w:val="00ED53DC"/>
    <w:rsid w:val="00EE3902"/>
    <w:rsid w:val="00EE5469"/>
    <w:rsid w:val="00EF08D8"/>
    <w:rsid w:val="00EF14C0"/>
    <w:rsid w:val="00EF1A34"/>
    <w:rsid w:val="00EF39EA"/>
    <w:rsid w:val="00EF3C4D"/>
    <w:rsid w:val="00EF4F17"/>
    <w:rsid w:val="00F0779A"/>
    <w:rsid w:val="00F07B7C"/>
    <w:rsid w:val="00F27978"/>
    <w:rsid w:val="00F302F6"/>
    <w:rsid w:val="00F31643"/>
    <w:rsid w:val="00F33A24"/>
    <w:rsid w:val="00F37BF3"/>
    <w:rsid w:val="00F42B14"/>
    <w:rsid w:val="00F4416D"/>
    <w:rsid w:val="00F47171"/>
    <w:rsid w:val="00F50AA6"/>
    <w:rsid w:val="00F50EA4"/>
    <w:rsid w:val="00F514F1"/>
    <w:rsid w:val="00F5203B"/>
    <w:rsid w:val="00F520CA"/>
    <w:rsid w:val="00F53BFB"/>
    <w:rsid w:val="00F542F8"/>
    <w:rsid w:val="00F54690"/>
    <w:rsid w:val="00F55D0F"/>
    <w:rsid w:val="00F71430"/>
    <w:rsid w:val="00F749A6"/>
    <w:rsid w:val="00F75018"/>
    <w:rsid w:val="00F836EE"/>
    <w:rsid w:val="00F85D50"/>
    <w:rsid w:val="00F8735F"/>
    <w:rsid w:val="00F93F1E"/>
    <w:rsid w:val="00F9713A"/>
    <w:rsid w:val="00F9761B"/>
    <w:rsid w:val="00F97EB4"/>
    <w:rsid w:val="00FA6A4C"/>
    <w:rsid w:val="00FB26E4"/>
    <w:rsid w:val="00FB338C"/>
    <w:rsid w:val="00FB3D22"/>
    <w:rsid w:val="00FC07A8"/>
    <w:rsid w:val="00FC09DE"/>
    <w:rsid w:val="00FC14FC"/>
    <w:rsid w:val="00FC1AFD"/>
    <w:rsid w:val="00FD3848"/>
    <w:rsid w:val="00FD3EA0"/>
    <w:rsid w:val="00FD7B3C"/>
    <w:rsid w:val="00FE3EB8"/>
    <w:rsid w:val="00FF1FB8"/>
    <w:rsid w:val="00FF2126"/>
    <w:rsid w:val="00FF3197"/>
    <w:rsid w:val="00FF56AC"/>
    <w:rsid w:val="00FF5D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28433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lsdException w:name="Normal" w:qFormat="1"/>
    <w:lsdException w:name="annotation text" w:uiPriority="99"/>
    <w:lsdException w:name="footnote reference" w:uiPriority="99"/>
    <w:lsdException w:name="List Paragraph" w:uiPriority="34" w:qFormat="1"/>
  </w:latentStyles>
  <w:style w:type="paragraph" w:default="1" w:styleId="Normal">
    <w:name w:val="Normal"/>
    <w:qFormat/>
    <w:rsid w:val="00A45B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114CA8"/>
    <w:rPr>
      <w:rFonts w:ascii="Lucida Grande" w:hAnsi="Lucida Grande"/>
      <w:sz w:val="18"/>
      <w:szCs w:val="18"/>
    </w:rPr>
  </w:style>
  <w:style w:type="paragraph" w:customStyle="1" w:styleId="Default">
    <w:name w:val="Default"/>
    <w:rsid w:val="00A45BF5"/>
    <w:pPr>
      <w:widowControl w:val="0"/>
      <w:autoSpaceDE w:val="0"/>
      <w:autoSpaceDN w:val="0"/>
      <w:adjustRightInd w:val="0"/>
    </w:pPr>
    <w:rPr>
      <w:rFonts w:ascii="Trade Gothic LT Std" w:hAnsi="Trade Gothic LT Std" w:cs="Trade Gothic LT Std"/>
      <w:color w:val="000000"/>
    </w:rPr>
  </w:style>
  <w:style w:type="character" w:customStyle="1" w:styleId="CommentTextChar">
    <w:name w:val="Comment Text Char"/>
    <w:basedOn w:val="DefaultParagraphFont"/>
    <w:link w:val="CommentText"/>
    <w:uiPriority w:val="99"/>
    <w:rsid w:val="00A45BF5"/>
  </w:style>
  <w:style w:type="paragraph" w:styleId="CommentText">
    <w:name w:val="annotation text"/>
    <w:basedOn w:val="Normal"/>
    <w:link w:val="CommentTextChar"/>
    <w:uiPriority w:val="99"/>
    <w:unhideWhenUsed/>
    <w:rsid w:val="00A45BF5"/>
  </w:style>
  <w:style w:type="character" w:customStyle="1" w:styleId="CommentTextChar1">
    <w:name w:val="Comment Text Char1"/>
    <w:basedOn w:val="DefaultParagraphFont"/>
    <w:rsid w:val="00A45BF5"/>
  </w:style>
  <w:style w:type="paragraph" w:styleId="ListParagraph">
    <w:name w:val="List Paragraph"/>
    <w:basedOn w:val="Normal"/>
    <w:uiPriority w:val="34"/>
    <w:qFormat/>
    <w:rsid w:val="00DA6941"/>
    <w:pPr>
      <w:ind w:left="720"/>
      <w:contextualSpacing/>
    </w:pPr>
  </w:style>
  <w:style w:type="character" w:styleId="FootnoteReference">
    <w:name w:val="footnote reference"/>
    <w:basedOn w:val="DefaultParagraphFont"/>
    <w:uiPriority w:val="99"/>
    <w:unhideWhenUsed/>
    <w:rsid w:val="00F27978"/>
    <w:rPr>
      <w:vertAlign w:val="superscript"/>
    </w:rPr>
  </w:style>
  <w:style w:type="character" w:styleId="Hyperlink">
    <w:name w:val="Hyperlink"/>
    <w:basedOn w:val="DefaultParagraphFont"/>
    <w:rsid w:val="00756B73"/>
    <w:rPr>
      <w:color w:val="0000FF" w:themeColor="hyperlink"/>
      <w:u w:val="single"/>
    </w:rPr>
  </w:style>
  <w:style w:type="paragraph" w:customStyle="1" w:styleId="EndNoteBibliographyTitle">
    <w:name w:val="EndNote Bibliography Title"/>
    <w:basedOn w:val="Normal"/>
    <w:rsid w:val="00581FCB"/>
    <w:pPr>
      <w:jc w:val="center"/>
    </w:pPr>
    <w:rPr>
      <w:rFonts w:ascii="Cambria" w:hAnsi="Cambria"/>
    </w:rPr>
  </w:style>
  <w:style w:type="paragraph" w:customStyle="1" w:styleId="EndNoteBibliography">
    <w:name w:val="EndNote Bibliography"/>
    <w:basedOn w:val="Normal"/>
    <w:rsid w:val="00581FCB"/>
    <w:rPr>
      <w:rFonts w:ascii="Cambria" w:hAnsi="Cambria"/>
    </w:rPr>
  </w:style>
  <w:style w:type="character" w:styleId="CommentReference">
    <w:name w:val="annotation reference"/>
    <w:basedOn w:val="DefaultParagraphFont"/>
    <w:rsid w:val="00CF20E8"/>
    <w:rPr>
      <w:sz w:val="18"/>
      <w:szCs w:val="18"/>
    </w:rPr>
  </w:style>
  <w:style w:type="paragraph" w:styleId="CommentSubject">
    <w:name w:val="annotation subject"/>
    <w:basedOn w:val="CommentText"/>
    <w:next w:val="CommentText"/>
    <w:link w:val="CommentSubjectChar"/>
    <w:rsid w:val="00CF20E8"/>
    <w:rPr>
      <w:b/>
      <w:bCs/>
      <w:sz w:val="20"/>
      <w:szCs w:val="20"/>
    </w:rPr>
  </w:style>
  <w:style w:type="character" w:customStyle="1" w:styleId="CommentSubjectChar">
    <w:name w:val="Comment Subject Char"/>
    <w:basedOn w:val="CommentTextChar"/>
    <w:link w:val="CommentSubject"/>
    <w:rsid w:val="00CF20E8"/>
    <w:rPr>
      <w:b/>
      <w:bCs/>
      <w:sz w:val="20"/>
      <w:szCs w:val="20"/>
    </w:rPr>
  </w:style>
  <w:style w:type="character" w:customStyle="1" w:styleId="apple-converted-space">
    <w:name w:val="apple-converted-space"/>
    <w:basedOn w:val="DefaultParagraphFont"/>
    <w:rsid w:val="00E430F5"/>
  </w:style>
  <w:style w:type="character" w:styleId="FollowedHyperlink">
    <w:name w:val="FollowedHyperlink"/>
    <w:basedOn w:val="DefaultParagraphFont"/>
    <w:rsid w:val="00E430F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lsdException w:name="Normal" w:qFormat="1"/>
    <w:lsdException w:name="annotation text" w:uiPriority="99"/>
    <w:lsdException w:name="footnote reference" w:uiPriority="99"/>
    <w:lsdException w:name="List Paragraph" w:uiPriority="34" w:qFormat="1"/>
  </w:latentStyles>
  <w:style w:type="paragraph" w:default="1" w:styleId="Normal">
    <w:name w:val="Normal"/>
    <w:qFormat/>
    <w:rsid w:val="00A45B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114CA8"/>
    <w:rPr>
      <w:rFonts w:ascii="Lucida Grande" w:hAnsi="Lucida Grande"/>
      <w:sz w:val="18"/>
      <w:szCs w:val="18"/>
    </w:rPr>
  </w:style>
  <w:style w:type="paragraph" w:customStyle="1" w:styleId="Default">
    <w:name w:val="Default"/>
    <w:rsid w:val="00A45BF5"/>
    <w:pPr>
      <w:widowControl w:val="0"/>
      <w:autoSpaceDE w:val="0"/>
      <w:autoSpaceDN w:val="0"/>
      <w:adjustRightInd w:val="0"/>
    </w:pPr>
    <w:rPr>
      <w:rFonts w:ascii="Trade Gothic LT Std" w:hAnsi="Trade Gothic LT Std" w:cs="Trade Gothic LT Std"/>
      <w:color w:val="000000"/>
    </w:rPr>
  </w:style>
  <w:style w:type="character" w:customStyle="1" w:styleId="CommentTextChar">
    <w:name w:val="Comment Text Char"/>
    <w:basedOn w:val="DefaultParagraphFont"/>
    <w:link w:val="CommentText"/>
    <w:uiPriority w:val="99"/>
    <w:rsid w:val="00A45BF5"/>
  </w:style>
  <w:style w:type="paragraph" w:styleId="CommentText">
    <w:name w:val="annotation text"/>
    <w:basedOn w:val="Normal"/>
    <w:link w:val="CommentTextChar"/>
    <w:uiPriority w:val="99"/>
    <w:unhideWhenUsed/>
    <w:rsid w:val="00A45BF5"/>
  </w:style>
  <w:style w:type="character" w:customStyle="1" w:styleId="CommentTextChar1">
    <w:name w:val="Comment Text Char1"/>
    <w:basedOn w:val="DefaultParagraphFont"/>
    <w:rsid w:val="00A45BF5"/>
  </w:style>
  <w:style w:type="paragraph" w:styleId="ListParagraph">
    <w:name w:val="List Paragraph"/>
    <w:basedOn w:val="Normal"/>
    <w:uiPriority w:val="34"/>
    <w:qFormat/>
    <w:rsid w:val="00DA6941"/>
    <w:pPr>
      <w:ind w:left="720"/>
      <w:contextualSpacing/>
    </w:pPr>
  </w:style>
  <w:style w:type="character" w:styleId="FootnoteReference">
    <w:name w:val="footnote reference"/>
    <w:basedOn w:val="DefaultParagraphFont"/>
    <w:uiPriority w:val="99"/>
    <w:unhideWhenUsed/>
    <w:rsid w:val="00F27978"/>
    <w:rPr>
      <w:vertAlign w:val="superscript"/>
    </w:rPr>
  </w:style>
  <w:style w:type="character" w:styleId="Hyperlink">
    <w:name w:val="Hyperlink"/>
    <w:basedOn w:val="DefaultParagraphFont"/>
    <w:rsid w:val="00756B73"/>
    <w:rPr>
      <w:color w:val="0000FF" w:themeColor="hyperlink"/>
      <w:u w:val="single"/>
    </w:rPr>
  </w:style>
  <w:style w:type="paragraph" w:customStyle="1" w:styleId="EndNoteBibliographyTitle">
    <w:name w:val="EndNote Bibliography Title"/>
    <w:basedOn w:val="Normal"/>
    <w:rsid w:val="00581FCB"/>
    <w:pPr>
      <w:jc w:val="center"/>
    </w:pPr>
    <w:rPr>
      <w:rFonts w:ascii="Cambria" w:hAnsi="Cambria"/>
    </w:rPr>
  </w:style>
  <w:style w:type="paragraph" w:customStyle="1" w:styleId="EndNoteBibliography">
    <w:name w:val="EndNote Bibliography"/>
    <w:basedOn w:val="Normal"/>
    <w:rsid w:val="00581FCB"/>
    <w:rPr>
      <w:rFonts w:ascii="Cambria" w:hAnsi="Cambria"/>
    </w:rPr>
  </w:style>
  <w:style w:type="character" w:styleId="CommentReference">
    <w:name w:val="annotation reference"/>
    <w:basedOn w:val="DefaultParagraphFont"/>
    <w:rsid w:val="00CF20E8"/>
    <w:rPr>
      <w:sz w:val="18"/>
      <w:szCs w:val="18"/>
    </w:rPr>
  </w:style>
  <w:style w:type="paragraph" w:styleId="CommentSubject">
    <w:name w:val="annotation subject"/>
    <w:basedOn w:val="CommentText"/>
    <w:next w:val="CommentText"/>
    <w:link w:val="CommentSubjectChar"/>
    <w:rsid w:val="00CF20E8"/>
    <w:rPr>
      <w:b/>
      <w:bCs/>
      <w:sz w:val="20"/>
      <w:szCs w:val="20"/>
    </w:rPr>
  </w:style>
  <w:style w:type="character" w:customStyle="1" w:styleId="CommentSubjectChar">
    <w:name w:val="Comment Subject Char"/>
    <w:basedOn w:val="CommentTextChar"/>
    <w:link w:val="CommentSubject"/>
    <w:rsid w:val="00CF20E8"/>
    <w:rPr>
      <w:b/>
      <w:bCs/>
      <w:sz w:val="20"/>
      <w:szCs w:val="20"/>
    </w:rPr>
  </w:style>
  <w:style w:type="character" w:customStyle="1" w:styleId="apple-converted-space">
    <w:name w:val="apple-converted-space"/>
    <w:basedOn w:val="DefaultParagraphFont"/>
    <w:rsid w:val="00E430F5"/>
  </w:style>
  <w:style w:type="character" w:styleId="FollowedHyperlink">
    <w:name w:val="FollowedHyperlink"/>
    <w:basedOn w:val="DefaultParagraphFont"/>
    <w:rsid w:val="00E430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3542774">
      <w:bodyDiv w:val="1"/>
      <w:marLeft w:val="0"/>
      <w:marRight w:val="0"/>
      <w:marTop w:val="0"/>
      <w:marBottom w:val="0"/>
      <w:divBdr>
        <w:top w:val="none" w:sz="0" w:space="0" w:color="auto"/>
        <w:left w:val="none" w:sz="0" w:space="0" w:color="auto"/>
        <w:bottom w:val="none" w:sz="0" w:space="0" w:color="auto"/>
        <w:right w:val="none" w:sz="0" w:space="0" w:color="auto"/>
      </w:divBdr>
    </w:div>
    <w:div w:id="1270240923">
      <w:bodyDiv w:val="1"/>
      <w:marLeft w:val="0"/>
      <w:marRight w:val="0"/>
      <w:marTop w:val="0"/>
      <w:marBottom w:val="0"/>
      <w:divBdr>
        <w:top w:val="none" w:sz="0" w:space="0" w:color="auto"/>
        <w:left w:val="none" w:sz="0" w:space="0" w:color="auto"/>
        <w:bottom w:val="none" w:sz="0" w:space="0" w:color="auto"/>
        <w:right w:val="none" w:sz="0" w:space="0" w:color="auto"/>
      </w:divBdr>
    </w:div>
    <w:div w:id="19468863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28</Pages>
  <Words>11525</Words>
  <Characters>65699</Characters>
  <Application>Microsoft Macintosh Word</Application>
  <DocSecurity>0</DocSecurity>
  <Lines>547</Lines>
  <Paragraphs>154</Paragraphs>
  <ScaleCrop>false</ScaleCrop>
  <Company>TJL</Company>
  <LinksUpToDate>false</LinksUpToDate>
  <CharactersWithSpaces>77070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Derry Roopenian</dc:creator>
  <cp:keywords/>
  <dc:description/>
  <cp:lastModifiedBy>Xulong Wang</cp:lastModifiedBy>
  <cp:revision>66</cp:revision>
  <dcterms:created xsi:type="dcterms:W3CDTF">2016-02-07T22:51:00Z</dcterms:created>
  <dcterms:modified xsi:type="dcterms:W3CDTF">2016-02-11T15:07:00Z</dcterms:modified>
</cp:coreProperties>
</file>