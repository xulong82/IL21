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60B1B5" w14:textId="77777777" w:rsidR="00D9377C" w:rsidRPr="00BB0258" w:rsidRDefault="00D9377C" w:rsidP="00D9377C">
      <w:pPr>
        <w:spacing w:line="360" w:lineRule="auto"/>
        <w:rPr>
          <w:rFonts w:ascii="Arial" w:hAnsi="Arial" w:cs="Arial"/>
          <w:b/>
          <w:sz w:val="28"/>
          <w:szCs w:val="28"/>
        </w:rPr>
      </w:pPr>
      <w:r w:rsidRPr="00BB0258">
        <w:rPr>
          <w:rFonts w:ascii="Arial" w:hAnsi="Arial" w:cs="Arial"/>
          <w:b/>
          <w:sz w:val="28"/>
          <w:szCs w:val="28"/>
        </w:rPr>
        <w:t xml:space="preserve">Precocious </w:t>
      </w:r>
      <w:r>
        <w:rPr>
          <w:rFonts w:ascii="Arial" w:hAnsi="Arial" w:cs="Arial"/>
          <w:b/>
          <w:bCs/>
          <w:sz w:val="28"/>
          <w:szCs w:val="28"/>
        </w:rPr>
        <w:t>Interleukin 21</w:t>
      </w:r>
      <w:r w:rsidRPr="00BB0258">
        <w:rPr>
          <w:rFonts w:ascii="Arial" w:hAnsi="Arial" w:cs="Arial"/>
          <w:b/>
          <w:bCs/>
          <w:sz w:val="28"/>
          <w:szCs w:val="28"/>
        </w:rPr>
        <w:t xml:space="preserve"> expression in naïve mice defines a novel stage of T-follicular helper cell development </w:t>
      </w:r>
    </w:p>
    <w:p w14:paraId="3134D8C4" w14:textId="77777777" w:rsidR="00D71BB1" w:rsidRPr="00CC4888" w:rsidRDefault="00D71BB1" w:rsidP="00FD739F">
      <w:pPr>
        <w:spacing w:line="360" w:lineRule="auto"/>
        <w:rPr>
          <w:rFonts w:ascii="Arial" w:hAnsi="Arial" w:cs="Arial"/>
          <w:b/>
        </w:rPr>
      </w:pPr>
    </w:p>
    <w:p w14:paraId="43A4EF3E" w14:textId="77777777" w:rsidR="00CC4888" w:rsidRDefault="00CC4888" w:rsidP="00CC4888">
      <w:pPr>
        <w:widowControl w:val="0"/>
        <w:autoSpaceDE w:val="0"/>
        <w:autoSpaceDN w:val="0"/>
        <w:adjustRightInd w:val="0"/>
        <w:rPr>
          <w:rFonts w:ascii="Arial" w:hAnsi="Arial" w:cs="Arial"/>
          <w:b/>
          <w:bCs/>
          <w:vertAlign w:val="superscript"/>
        </w:rPr>
      </w:pPr>
      <w:r w:rsidRPr="00CC4888">
        <w:rPr>
          <w:rFonts w:ascii="Arial" w:hAnsi="Arial" w:cs="Arial"/>
          <w:b/>
          <w:bCs/>
        </w:rPr>
        <w:t>Elisabeth B. Adkins</w:t>
      </w:r>
      <w:r w:rsidRPr="00CC4888">
        <w:rPr>
          <w:rFonts w:ascii="Arial" w:hAnsi="Arial" w:cs="Arial"/>
          <w:b/>
          <w:bCs/>
          <w:vertAlign w:val="superscript"/>
        </w:rPr>
        <w:t>1</w:t>
      </w:r>
      <w:r w:rsidRPr="00CC4888">
        <w:rPr>
          <w:rFonts w:ascii="Arial" w:hAnsi="Arial" w:cs="Arial"/>
          <w:b/>
          <w:bCs/>
        </w:rPr>
        <w:t>, Xulong Wang</w:t>
      </w:r>
      <w:r w:rsidRPr="00CC4888">
        <w:rPr>
          <w:rFonts w:ascii="Arial" w:hAnsi="Arial" w:cs="Arial"/>
          <w:b/>
          <w:bCs/>
          <w:vertAlign w:val="superscript"/>
        </w:rPr>
        <w:t>1</w:t>
      </w:r>
      <w:r w:rsidRPr="00CC4888">
        <w:rPr>
          <w:rFonts w:ascii="Arial" w:hAnsi="Arial" w:cs="Arial"/>
          <w:b/>
          <w:bCs/>
          <w:vertAlign w:val="subscript"/>
        </w:rPr>
        <w:t xml:space="preserve">, </w:t>
      </w:r>
      <w:r w:rsidRPr="00CC4888">
        <w:rPr>
          <w:rFonts w:ascii="Arial" w:hAnsi="Arial" w:cs="Arial"/>
          <w:b/>
          <w:bCs/>
        </w:rPr>
        <w:t>Thomas J. Sproule</w:t>
      </w:r>
      <w:r w:rsidRPr="00CC4888">
        <w:rPr>
          <w:rFonts w:ascii="Arial" w:hAnsi="Arial" w:cs="Arial"/>
          <w:b/>
          <w:bCs/>
          <w:vertAlign w:val="superscript"/>
        </w:rPr>
        <w:t>1</w:t>
      </w:r>
      <w:r w:rsidRPr="00CC4888">
        <w:rPr>
          <w:rFonts w:ascii="Arial" w:hAnsi="Arial" w:cs="Arial"/>
          <w:b/>
          <w:bCs/>
        </w:rPr>
        <w:t>, Giljun Park</w:t>
      </w:r>
      <w:r w:rsidRPr="00CC4888">
        <w:rPr>
          <w:rFonts w:ascii="Arial" w:hAnsi="Arial" w:cs="Arial"/>
          <w:b/>
          <w:bCs/>
          <w:vertAlign w:val="superscript"/>
        </w:rPr>
        <w:t>1</w:t>
      </w:r>
      <w:r w:rsidRPr="00CC4888">
        <w:rPr>
          <w:rFonts w:ascii="Arial" w:hAnsi="Arial" w:cs="Arial"/>
          <w:b/>
          <w:bCs/>
        </w:rPr>
        <w:t>, Gregory J. Christianson, Sarah Kate Lane-Reticker, Gregory W. Carter</w:t>
      </w:r>
      <w:r w:rsidRPr="00CC4888">
        <w:rPr>
          <w:rFonts w:ascii="Arial" w:hAnsi="Arial" w:cs="Arial"/>
          <w:b/>
          <w:bCs/>
          <w:vertAlign w:val="superscript"/>
        </w:rPr>
        <w:t>1</w:t>
      </w:r>
      <w:r w:rsidRPr="00CC4888">
        <w:rPr>
          <w:rFonts w:ascii="Arial" w:hAnsi="Arial" w:cs="Arial"/>
          <w:b/>
          <w:bCs/>
        </w:rPr>
        <w:t xml:space="preserve"> Herbert C. Morse III</w:t>
      </w:r>
      <w:r w:rsidRPr="00CC4888">
        <w:rPr>
          <w:rFonts w:ascii="Arial" w:hAnsi="Arial" w:cs="Arial"/>
          <w:b/>
          <w:bCs/>
          <w:vertAlign w:val="superscript"/>
        </w:rPr>
        <w:t>2,4</w:t>
      </w:r>
      <w:r w:rsidRPr="00CC4888">
        <w:rPr>
          <w:rFonts w:ascii="Arial" w:hAnsi="Arial" w:cs="Arial"/>
          <w:b/>
          <w:bCs/>
        </w:rPr>
        <w:t>, and Derry C. Roopenian</w:t>
      </w:r>
      <w:r w:rsidRPr="00CC4888">
        <w:rPr>
          <w:rFonts w:ascii="Arial" w:hAnsi="Arial" w:cs="Arial"/>
          <w:b/>
          <w:bCs/>
          <w:vertAlign w:val="superscript"/>
        </w:rPr>
        <w:t>1,4</w:t>
      </w:r>
    </w:p>
    <w:p w14:paraId="5A4D53E6" w14:textId="77777777" w:rsidR="00D9377C" w:rsidRDefault="00D9377C" w:rsidP="00CC4888">
      <w:pPr>
        <w:widowControl w:val="0"/>
        <w:autoSpaceDE w:val="0"/>
        <w:autoSpaceDN w:val="0"/>
        <w:adjustRightInd w:val="0"/>
        <w:rPr>
          <w:rFonts w:ascii="Arial" w:hAnsi="Arial" w:cs="Arial"/>
          <w:b/>
          <w:bCs/>
          <w:vertAlign w:val="superscript"/>
        </w:rPr>
      </w:pPr>
    </w:p>
    <w:p w14:paraId="6C9CFD5C" w14:textId="77777777" w:rsidR="00D9377C" w:rsidRPr="00F81B10" w:rsidRDefault="00D9377C" w:rsidP="00D9377C">
      <w:pPr>
        <w:widowControl w:val="0"/>
        <w:autoSpaceDE w:val="0"/>
        <w:autoSpaceDN w:val="0"/>
        <w:adjustRightInd w:val="0"/>
        <w:rPr>
          <w:rFonts w:ascii="Arial" w:hAnsi="Arial" w:cs="Arial"/>
        </w:rPr>
      </w:pPr>
      <w:r w:rsidRPr="00F81B10">
        <w:rPr>
          <w:rFonts w:ascii="Arial" w:hAnsi="Arial" w:cs="Arial"/>
          <w:vertAlign w:val="superscript"/>
        </w:rPr>
        <w:t>1</w:t>
      </w:r>
      <w:r w:rsidRPr="00F81B10">
        <w:rPr>
          <w:rFonts w:ascii="Arial" w:hAnsi="Arial" w:cs="Arial"/>
        </w:rPr>
        <w:t>The Jackson Laboratory, Bar Harbor, ME, USA</w:t>
      </w:r>
    </w:p>
    <w:p w14:paraId="5DB0A07D" w14:textId="77777777" w:rsidR="00D9377C" w:rsidRPr="00F81B10" w:rsidRDefault="00D9377C" w:rsidP="00D9377C">
      <w:pPr>
        <w:widowControl w:val="0"/>
        <w:autoSpaceDE w:val="0"/>
        <w:autoSpaceDN w:val="0"/>
        <w:adjustRightInd w:val="0"/>
        <w:rPr>
          <w:rFonts w:ascii="Arial" w:hAnsi="Arial" w:cs="Arial"/>
        </w:rPr>
      </w:pPr>
      <w:r w:rsidRPr="00F81B10">
        <w:rPr>
          <w:rFonts w:ascii="Arial" w:hAnsi="Arial" w:cs="Arial"/>
          <w:vertAlign w:val="superscript"/>
        </w:rPr>
        <w:t>2</w:t>
      </w:r>
      <w:r w:rsidRPr="00F81B10">
        <w:rPr>
          <w:rFonts w:ascii="Arial" w:hAnsi="Arial" w:cs="Arial"/>
        </w:rPr>
        <w:t>Virology and Cellular Immunology Section</w:t>
      </w:r>
      <w:r>
        <w:rPr>
          <w:rFonts w:ascii="Arial" w:hAnsi="Arial" w:cs="Arial"/>
        </w:rPr>
        <w:t xml:space="preserve">, </w:t>
      </w:r>
      <w:r w:rsidRPr="00F81B10">
        <w:rPr>
          <w:rFonts w:ascii="Arial" w:hAnsi="Arial" w:cs="Arial"/>
        </w:rPr>
        <w:t>Laboratory of Immunogenetics,NIAID,NIH,Rockville, MD 20852</w:t>
      </w:r>
      <w:r w:rsidRPr="00F81B10">
        <w:rPr>
          <w:rFonts w:ascii="Arial" w:hAnsi="Arial" w:cs="Arial"/>
          <w:vertAlign w:val="superscript"/>
        </w:rPr>
        <w:t xml:space="preserve"> </w:t>
      </w:r>
    </w:p>
    <w:p w14:paraId="63988115" w14:textId="77777777" w:rsidR="00D9377C" w:rsidRDefault="00D9377C" w:rsidP="00CC4888">
      <w:pPr>
        <w:widowControl w:val="0"/>
        <w:autoSpaceDE w:val="0"/>
        <w:autoSpaceDN w:val="0"/>
        <w:adjustRightInd w:val="0"/>
        <w:rPr>
          <w:rFonts w:ascii="Arial" w:hAnsi="Arial" w:cs="Arial"/>
          <w:b/>
          <w:bCs/>
          <w:vertAlign w:val="superscript"/>
        </w:rPr>
      </w:pPr>
    </w:p>
    <w:p w14:paraId="05CEADD1" w14:textId="77777777" w:rsidR="00CC4888" w:rsidRPr="00CC4888" w:rsidRDefault="00CC4888" w:rsidP="00CC4888">
      <w:pPr>
        <w:widowControl w:val="0"/>
        <w:autoSpaceDE w:val="0"/>
        <w:autoSpaceDN w:val="0"/>
        <w:adjustRightInd w:val="0"/>
        <w:rPr>
          <w:rFonts w:ascii="Arial" w:hAnsi="Arial" w:cs="Arial"/>
        </w:rPr>
      </w:pPr>
    </w:p>
    <w:p w14:paraId="297AEED3" w14:textId="77777777" w:rsidR="00CC4888" w:rsidRPr="00CC4888" w:rsidRDefault="00CC4888" w:rsidP="00CC4888">
      <w:pPr>
        <w:widowControl w:val="0"/>
        <w:autoSpaceDE w:val="0"/>
        <w:autoSpaceDN w:val="0"/>
        <w:adjustRightInd w:val="0"/>
        <w:rPr>
          <w:rFonts w:ascii="Arial" w:hAnsi="Arial" w:cs="Arial"/>
        </w:rPr>
      </w:pPr>
      <w:r w:rsidRPr="00CC4888">
        <w:rPr>
          <w:rFonts w:ascii="Arial" w:hAnsi="Arial" w:cs="Arial"/>
        </w:rPr>
        <w:t>This work was supported in part by the Alliance for Lupus Research, the Lupus Foundation of America, and Intramural Research Program of the NIH, NIAID.</w:t>
      </w:r>
    </w:p>
    <w:p w14:paraId="64EED5B5" w14:textId="77777777" w:rsidR="00CC4888" w:rsidRDefault="00CC4888">
      <w:pPr>
        <w:rPr>
          <w:rFonts w:ascii="Arial" w:hAnsi="Arial" w:cs="Arial"/>
        </w:rPr>
      </w:pPr>
    </w:p>
    <w:p w14:paraId="4A51BAFC" w14:textId="52481324" w:rsidR="006822F4" w:rsidRDefault="00CC4888" w:rsidP="00CC4888">
      <w:pPr>
        <w:rPr>
          <w:rFonts w:ascii="Arial" w:hAnsi="Arial" w:cs="Arial"/>
          <w:highlight w:val="yellow"/>
        </w:rPr>
      </w:pPr>
      <w:r w:rsidRPr="00CC4888">
        <w:rPr>
          <w:rFonts w:ascii="Arial" w:hAnsi="Arial" w:cs="Arial"/>
          <w:highlight w:val="yellow"/>
        </w:rPr>
        <w:t>Greg do you have a grant you want to cite?</w:t>
      </w:r>
    </w:p>
    <w:p w14:paraId="7D4B7FC8" w14:textId="4E7DA94E" w:rsidR="00CC4888" w:rsidRDefault="006822F4" w:rsidP="00E507D2">
      <w:pPr>
        <w:spacing w:after="200"/>
        <w:rPr>
          <w:rFonts w:ascii="Arial" w:hAnsi="Arial"/>
          <w:b/>
          <w:sz w:val="32"/>
        </w:rPr>
      </w:pPr>
      <w:r>
        <w:rPr>
          <w:rFonts w:ascii="Arial" w:hAnsi="Arial" w:cs="Arial"/>
          <w:highlight w:val="yellow"/>
        </w:rPr>
        <w:br w:type="page"/>
      </w:r>
      <w:r w:rsidR="00FD739F" w:rsidRPr="00CC4888">
        <w:rPr>
          <w:rFonts w:ascii="Arial" w:hAnsi="Arial"/>
          <w:b/>
          <w:sz w:val="32"/>
        </w:rPr>
        <w:lastRenderedPageBreak/>
        <w:t xml:space="preserve">Abstract </w:t>
      </w:r>
    </w:p>
    <w:p w14:paraId="2C60B8F6" w14:textId="1E43B589" w:rsidR="006822F4" w:rsidRDefault="00CC4888" w:rsidP="009E5511">
      <w:pPr>
        <w:spacing w:line="360" w:lineRule="auto"/>
        <w:rPr>
          <w:rFonts w:ascii="Arial" w:hAnsi="Arial"/>
        </w:rPr>
      </w:pPr>
      <w:r w:rsidRPr="00CC4888">
        <w:rPr>
          <w:rFonts w:ascii="Arial" w:hAnsi="Arial"/>
        </w:rPr>
        <w:t>T follicular helper cells (T</w:t>
      </w:r>
      <w:r w:rsidRPr="00CC4888">
        <w:rPr>
          <w:rFonts w:ascii="Arial" w:hAnsi="Arial"/>
          <w:vertAlign w:val="subscript"/>
        </w:rPr>
        <w:t>FH</w:t>
      </w:r>
      <w:r w:rsidRPr="00CC4888">
        <w:rPr>
          <w:rFonts w:ascii="Arial" w:hAnsi="Arial"/>
        </w:rPr>
        <w:t>) localized to germinal centers secrete Interleukin 21 (IL21), driving B cells to differentiate into memory cells and long-lived plasma cells. T</w:t>
      </w:r>
      <w:r w:rsidRPr="00CC4888">
        <w:rPr>
          <w:rFonts w:ascii="Arial" w:hAnsi="Arial"/>
          <w:vertAlign w:val="subscript"/>
        </w:rPr>
        <w:t>FH</w:t>
      </w:r>
      <w:r w:rsidRPr="00CC4888">
        <w:rPr>
          <w:rFonts w:ascii="Arial" w:hAnsi="Arial"/>
        </w:rPr>
        <w:t xml:space="preserve"> are critical for humoral immunity to T-dependent antigens and contribute to several autoimmune diseases, yet their developmental origins remain obscure. Here, we describe activated, IL21-expressing CD4</w:t>
      </w:r>
      <w:r w:rsidRPr="00060ABC">
        <w:rPr>
          <w:rFonts w:ascii="Arial" w:hAnsi="Arial"/>
          <w:vertAlign w:val="superscript"/>
        </w:rPr>
        <w:t>+</w:t>
      </w:r>
      <w:r w:rsidRPr="00CC4888">
        <w:rPr>
          <w:rFonts w:ascii="Arial" w:hAnsi="Arial"/>
        </w:rPr>
        <w:t xml:space="preserve"> T cells present in neonatal mice and show that IL21 is their defining cytokine. </w:t>
      </w:r>
      <w:r w:rsidR="00D9377C">
        <w:rPr>
          <w:rFonts w:ascii="Arial" w:hAnsi="Arial"/>
        </w:rPr>
        <w:t xml:space="preserve">Their </w:t>
      </w:r>
      <w:r w:rsidR="00D9377C" w:rsidRPr="00CC4888">
        <w:rPr>
          <w:rFonts w:ascii="Arial" w:hAnsi="Arial"/>
        </w:rPr>
        <w:t xml:space="preserve">generation is </w:t>
      </w:r>
      <w:r w:rsidR="00D9377C">
        <w:rPr>
          <w:rFonts w:ascii="Arial" w:hAnsi="Arial"/>
        </w:rPr>
        <w:t xml:space="preserve">not dependent on B cells or CXCR5 but is dependent on IL6 and IL21 signaling. </w:t>
      </w:r>
      <w:r w:rsidRPr="00CC4888">
        <w:rPr>
          <w:rFonts w:ascii="Arial" w:hAnsi="Arial"/>
        </w:rPr>
        <w:t>Their generation is not limited by stringent restriction of their diverse TCR repertoire and they are major targets of regulatory T cells (T</w:t>
      </w:r>
      <w:r w:rsidRPr="00CC4888">
        <w:rPr>
          <w:rFonts w:ascii="Arial" w:hAnsi="Arial"/>
          <w:vertAlign w:val="subscript"/>
        </w:rPr>
        <w:t>REG</w:t>
      </w:r>
      <w:r w:rsidRPr="00CC4888">
        <w:rPr>
          <w:rFonts w:ascii="Arial" w:hAnsi="Arial"/>
        </w:rPr>
        <w:t xml:space="preserve">). We propose that </w:t>
      </w:r>
      <w:r w:rsidR="00B9128E">
        <w:rPr>
          <w:rFonts w:ascii="Arial" w:hAnsi="Arial"/>
        </w:rPr>
        <w:t xml:space="preserve">these </w:t>
      </w:r>
      <w:r w:rsidRPr="00CC4888">
        <w:rPr>
          <w:rFonts w:ascii="Arial" w:hAnsi="Arial"/>
        </w:rPr>
        <w:t xml:space="preserve">“nascent” </w:t>
      </w:r>
      <w:r w:rsidR="00B9128E">
        <w:rPr>
          <w:rFonts w:ascii="Arial" w:hAnsi="Arial"/>
        </w:rPr>
        <w:t xml:space="preserve">IL21-expressing </w:t>
      </w:r>
      <w:r w:rsidRPr="00CC4888">
        <w:rPr>
          <w:rFonts w:ascii="Arial" w:hAnsi="Arial"/>
        </w:rPr>
        <w:t>T</w:t>
      </w:r>
      <w:r w:rsidRPr="00CC4888">
        <w:rPr>
          <w:rFonts w:ascii="Arial" w:hAnsi="Arial"/>
          <w:vertAlign w:val="subscript"/>
        </w:rPr>
        <w:t>FH</w:t>
      </w:r>
      <w:r w:rsidR="00E244FE">
        <w:rPr>
          <w:rFonts w:ascii="Arial" w:hAnsi="Arial"/>
        </w:rPr>
        <w:t xml:space="preserve"> </w:t>
      </w:r>
      <w:r w:rsidR="00D9377C">
        <w:rPr>
          <w:rFonts w:ascii="Arial" w:hAnsi="Arial"/>
        </w:rPr>
        <w:t xml:space="preserve">develop and persist because </w:t>
      </w:r>
      <w:r w:rsidR="00B9128E">
        <w:rPr>
          <w:rFonts w:ascii="Arial" w:hAnsi="Arial"/>
        </w:rPr>
        <w:t xml:space="preserve">of hypersensitivity to weak tonic stimuli through which </w:t>
      </w:r>
      <w:r w:rsidRPr="00CC4888">
        <w:rPr>
          <w:rFonts w:ascii="Arial" w:hAnsi="Arial"/>
        </w:rPr>
        <w:t xml:space="preserve">they are poised for rapid responses to foreign </w:t>
      </w:r>
      <w:r w:rsidR="00B9128E">
        <w:rPr>
          <w:rFonts w:ascii="Arial" w:hAnsi="Arial"/>
        </w:rPr>
        <w:t>and potential autoantigenic challenges</w:t>
      </w:r>
      <w:r w:rsidR="006822F4">
        <w:rPr>
          <w:rFonts w:ascii="Arial" w:hAnsi="Arial"/>
        </w:rPr>
        <w:t>.</w:t>
      </w:r>
    </w:p>
    <w:p w14:paraId="613CA7E1" w14:textId="77777777" w:rsidR="006822F4" w:rsidRDefault="006822F4">
      <w:pPr>
        <w:rPr>
          <w:rFonts w:ascii="Arial" w:hAnsi="Arial"/>
        </w:rPr>
      </w:pPr>
      <w:r>
        <w:rPr>
          <w:rFonts w:ascii="Arial" w:hAnsi="Arial"/>
        </w:rPr>
        <w:br w:type="page"/>
      </w:r>
    </w:p>
    <w:p w14:paraId="0274D991" w14:textId="77777777" w:rsidR="009E5511" w:rsidRPr="00E507D2" w:rsidRDefault="009E5511">
      <w:pPr>
        <w:spacing w:line="360" w:lineRule="auto"/>
        <w:rPr>
          <w:rFonts w:ascii="Arial" w:hAnsi="Arial"/>
          <w:b/>
          <w:sz w:val="28"/>
          <w:szCs w:val="28"/>
        </w:rPr>
      </w:pPr>
      <w:r w:rsidRPr="00E507D2">
        <w:rPr>
          <w:rFonts w:ascii="Arial" w:hAnsi="Arial"/>
          <w:b/>
          <w:sz w:val="28"/>
          <w:szCs w:val="28"/>
        </w:rPr>
        <w:t>Introduction</w:t>
      </w:r>
    </w:p>
    <w:p w14:paraId="2ADC2C5B" w14:textId="7947C83C" w:rsidR="009E5511" w:rsidRPr="0011534A" w:rsidRDefault="009E5511" w:rsidP="00E507D2">
      <w:pPr>
        <w:spacing w:line="360" w:lineRule="auto"/>
      </w:pPr>
      <w:r>
        <w:rPr>
          <w:rFonts w:ascii="Arial" w:hAnsi="Arial" w:cs="Arial"/>
        </w:rPr>
        <w:t>Interleukin 21 (IL21) is a member of the</w:t>
      </w:r>
      <w:r w:rsidRPr="0072185E">
        <w:rPr>
          <w:rFonts w:ascii="Arial" w:hAnsi="Arial" w:cs="Arial"/>
        </w:rPr>
        <w:t xml:space="preserve"> </w:t>
      </w:r>
      <w:r w:rsidR="00E244FE" w:rsidRPr="00E244FE">
        <w:rPr>
          <w:rFonts w:ascii="Symbol" w:hAnsi="Symbol" w:cs="Arial"/>
          <w:color w:val="000000"/>
        </w:rPr>
        <w:t></w:t>
      </w:r>
      <w:r w:rsidRPr="00E244FE">
        <w:rPr>
          <w:rFonts w:ascii="Arial" w:hAnsi="Arial" w:cs="Arial"/>
          <w:color w:val="000000"/>
          <w:vertAlign w:val="subscript"/>
        </w:rPr>
        <w:t>c</w:t>
      </w:r>
      <w:r w:rsidRPr="005C3D65">
        <w:rPr>
          <w:rFonts w:ascii="Arial" w:hAnsi="Arial" w:cs="Arial"/>
          <w:color w:val="000000"/>
        </w:rPr>
        <w:t xml:space="preserve"> cytokine family</w:t>
      </w:r>
      <w:r w:rsidRPr="0072185E">
        <w:rPr>
          <w:rFonts w:ascii="Arial" w:hAnsi="Arial" w:cs="Arial"/>
        </w:rPr>
        <w:t xml:space="preserve"> </w:t>
      </w:r>
      <w:r>
        <w:rPr>
          <w:rFonts w:ascii="Arial" w:hAnsi="Arial" w:cs="Arial"/>
        </w:rPr>
        <w:t xml:space="preserve">that </w:t>
      </w:r>
      <w:r w:rsidRPr="0072185E">
        <w:rPr>
          <w:rFonts w:ascii="Arial" w:hAnsi="Arial" w:cs="Arial"/>
        </w:rPr>
        <w:t>acts in a pleiotropic manner to modulate the differenti</w:t>
      </w:r>
      <w:r w:rsidRPr="00D71BB1">
        <w:rPr>
          <w:rFonts w:ascii="Arial" w:hAnsi="Arial" w:cs="Arial"/>
        </w:rPr>
        <w:t>ation and function of many lymphoid and myeloid cell type</w:t>
      </w:r>
      <w:r w:rsidR="00840C04">
        <w:rPr>
          <w:rFonts w:ascii="Arial" w:hAnsi="Arial" w:cs="Arial"/>
        </w:rPr>
        <w:t>s</w:t>
      </w:r>
      <w:r w:rsidR="00AC2F23">
        <w:rPr>
          <w:rFonts w:ascii="Arial" w:hAnsi="Arial" w:cs="Arial"/>
        </w:rPr>
        <w:t xml:space="preserve"> </w:t>
      </w:r>
      <w:r w:rsidR="00270898" w:rsidRPr="00270898">
        <w:rPr>
          <w:rFonts w:ascii="Arial" w:hAnsi="Arial" w:cs="Arial"/>
        </w:rPr>
        <w:t>{Spolski, 2014 #53}</w:t>
      </w:r>
      <w:r>
        <w:rPr>
          <w:rFonts w:ascii="Arial" w:hAnsi="Arial" w:cs="Arial"/>
        </w:rPr>
        <w:t xml:space="preserve">. </w:t>
      </w:r>
      <w:r w:rsidRPr="00D71BB1">
        <w:rPr>
          <w:rFonts w:ascii="Arial" w:hAnsi="Arial" w:cs="Arial"/>
        </w:rPr>
        <w:t xml:space="preserve">Through its broadly expressed receptor (IL21R), this potent cytokine </w:t>
      </w:r>
      <w:r w:rsidR="00FB7EC2">
        <w:rPr>
          <w:rFonts w:ascii="Arial" w:hAnsi="Arial" w:cs="Arial"/>
        </w:rPr>
        <w:t xml:space="preserve">acts in an autocrine and paracrine manner to </w:t>
      </w:r>
      <w:r w:rsidRPr="00D71BB1">
        <w:rPr>
          <w:rFonts w:ascii="Arial" w:hAnsi="Arial" w:cs="Arial"/>
        </w:rPr>
        <w:t xml:space="preserve">support anti-tumor and anti-viral responses and numerous autoimmune disease processes </w:t>
      </w:r>
      <w:r w:rsidR="003E0307" w:rsidRPr="003E0307">
        <w:rPr>
          <w:rFonts w:ascii="Arial" w:hAnsi="Arial" w:cs="Arial"/>
        </w:rPr>
        <w:t>{Liu, 2013 #56</w:t>
      </w:r>
      <w:r w:rsidR="003E0307">
        <w:rPr>
          <w:rFonts w:ascii="Arial" w:hAnsi="Arial" w:cs="Arial"/>
        </w:rPr>
        <w:t>;</w:t>
      </w:r>
      <w:r w:rsidR="003E0307" w:rsidRPr="003E0307">
        <w:rPr>
          <w:rFonts w:ascii="Arial" w:hAnsi="Arial" w:cs="Arial"/>
        </w:rPr>
        <w:t>Spolski, 2014 #53</w:t>
      </w:r>
      <w:r w:rsidR="003E0307">
        <w:rPr>
          <w:rFonts w:ascii="Arial" w:hAnsi="Arial" w:cs="Arial"/>
        </w:rPr>
        <w:t>;Tangye, 2013 #43;</w:t>
      </w:r>
      <w:r w:rsidR="00251579" w:rsidRPr="00251579">
        <w:rPr>
          <w:rFonts w:ascii="Arial" w:hAnsi="Arial" w:cs="Arial"/>
        </w:rPr>
        <w:t>Davis, 2015 #54}</w:t>
      </w:r>
      <w:r>
        <w:rPr>
          <w:rFonts w:ascii="Arial" w:hAnsi="Arial" w:cs="Arial"/>
        </w:rPr>
        <w:t xml:space="preserve">. </w:t>
      </w:r>
      <w:r w:rsidRPr="00D71BB1">
        <w:rPr>
          <w:rFonts w:ascii="Arial" w:hAnsi="Arial" w:cs="Arial"/>
        </w:rPr>
        <w:t>While there is evidence tha</w:t>
      </w:r>
      <w:r w:rsidRPr="00554C01">
        <w:rPr>
          <w:rFonts w:ascii="Arial" w:hAnsi="Arial" w:cs="Arial"/>
        </w:rPr>
        <w:t>t natural killer (NK) T cells and T</w:t>
      </w:r>
      <w:r w:rsidRPr="009D12AB">
        <w:rPr>
          <w:rFonts w:ascii="Arial" w:hAnsi="Arial" w:cs="Arial"/>
          <w:vertAlign w:val="subscript"/>
        </w:rPr>
        <w:t>H</w:t>
      </w:r>
      <w:r w:rsidRPr="009D12AB">
        <w:rPr>
          <w:rFonts w:ascii="Arial" w:hAnsi="Arial" w:cs="Arial"/>
        </w:rPr>
        <w:t>17 cells can produce IL21</w:t>
      </w:r>
      <w:r>
        <w:rPr>
          <w:rFonts w:ascii="Arial" w:hAnsi="Arial" w:cs="Arial"/>
        </w:rPr>
        <w:t xml:space="preserve"> </w:t>
      </w:r>
      <w:r w:rsidR="00AC2F23" w:rsidRPr="00E507D2">
        <w:rPr>
          <w:rFonts w:ascii="Arial" w:hAnsi="Arial" w:cs="Arial"/>
          <w:strike/>
        </w:rPr>
        <w:t>{Coquet, 2007 #33;Zhou, 2007 #525}</w:t>
      </w:r>
      <w:r w:rsidRPr="009D12AB">
        <w:rPr>
          <w:rFonts w:ascii="Arial" w:hAnsi="Arial" w:cs="Arial"/>
        </w:rPr>
        <w:t>, the major source is T follicular helper cells (T</w:t>
      </w:r>
      <w:r w:rsidRPr="00D626D0">
        <w:rPr>
          <w:rFonts w:ascii="Arial" w:hAnsi="Arial" w:cs="Arial"/>
          <w:vertAlign w:val="subscript"/>
        </w:rPr>
        <w:t>FH</w:t>
      </w:r>
      <w:r w:rsidRPr="00D626D0">
        <w:rPr>
          <w:rFonts w:ascii="Arial" w:hAnsi="Arial" w:cs="Arial"/>
        </w:rPr>
        <w:t xml:space="preserve">) </w:t>
      </w:r>
      <w:r w:rsidR="00AC2F23">
        <w:rPr>
          <w:rFonts w:ascii="Arial" w:hAnsi="Arial" w:cs="Arial"/>
        </w:rPr>
        <w:t>{Crotty, 2011 #45}</w:t>
      </w:r>
      <w:r w:rsidR="003E0307" w:rsidRPr="003E0307">
        <w:t xml:space="preserve"> </w:t>
      </w:r>
      <w:r w:rsidR="003E0307" w:rsidRPr="003E0307">
        <w:rPr>
          <w:rFonts w:ascii="Arial" w:hAnsi="Arial" w:cs="Arial"/>
        </w:rPr>
        <w:t>{Tangye, 2013 #43}</w:t>
      </w:r>
      <w:r w:rsidRPr="00D626D0">
        <w:rPr>
          <w:rFonts w:ascii="Arial" w:hAnsi="Arial" w:cs="Arial"/>
        </w:rPr>
        <w:t>. T</w:t>
      </w:r>
      <w:r w:rsidRPr="00D626D0">
        <w:rPr>
          <w:rFonts w:ascii="Arial" w:hAnsi="Arial" w:cs="Arial"/>
          <w:vertAlign w:val="subscript"/>
        </w:rPr>
        <w:t>FH</w:t>
      </w:r>
      <w:r w:rsidRPr="00D626D0">
        <w:rPr>
          <w:rFonts w:ascii="Arial" w:hAnsi="Arial" w:cs="Arial"/>
        </w:rPr>
        <w:t xml:space="preserve"> are a specialized class of CD4</w:t>
      </w:r>
      <w:r w:rsidRPr="00D626D0">
        <w:rPr>
          <w:rFonts w:ascii="Arial" w:hAnsi="Arial" w:cs="Arial"/>
          <w:vertAlign w:val="superscript"/>
        </w:rPr>
        <w:t>+</w:t>
      </w:r>
      <w:r w:rsidRPr="00D626D0">
        <w:rPr>
          <w:rFonts w:ascii="Arial" w:hAnsi="Arial" w:cs="Arial"/>
        </w:rPr>
        <w:t xml:space="preserve"> helper T cells that localize preferentially to germinal centers (GC) within </w:t>
      </w:r>
      <w:r w:rsidRPr="005C3D65">
        <w:rPr>
          <w:rFonts w:ascii="Arial" w:hAnsi="Arial" w:cs="Arial"/>
        </w:rPr>
        <w:t>B cell follicles of the spleen</w:t>
      </w:r>
      <w:r>
        <w:rPr>
          <w:rFonts w:ascii="Arial" w:hAnsi="Arial" w:cs="Arial"/>
        </w:rPr>
        <w:t xml:space="preserve">, </w:t>
      </w:r>
      <w:r w:rsidRPr="005C3D65">
        <w:rPr>
          <w:rFonts w:ascii="Arial" w:hAnsi="Arial" w:cs="Arial"/>
        </w:rPr>
        <w:t>lymph nodes</w:t>
      </w:r>
      <w:r>
        <w:rPr>
          <w:rFonts w:ascii="Arial" w:hAnsi="Arial" w:cs="Arial"/>
        </w:rPr>
        <w:t xml:space="preserve"> and </w:t>
      </w:r>
      <w:r w:rsidRPr="0011534A">
        <w:rPr>
          <w:rFonts w:ascii="Arial" w:hAnsi="Arial" w:cs="Arial"/>
        </w:rPr>
        <w:t>Peyer’s</w:t>
      </w:r>
      <w:r>
        <w:rPr>
          <w:rFonts w:ascii="Arial" w:hAnsi="Arial" w:cs="Arial"/>
        </w:rPr>
        <w:t xml:space="preserve"> patches</w:t>
      </w:r>
      <w:r w:rsidRPr="005C3D65">
        <w:rPr>
          <w:rFonts w:ascii="Arial" w:hAnsi="Arial" w:cs="Arial"/>
        </w:rPr>
        <w:t xml:space="preserve">. They are characterized </w:t>
      </w:r>
      <w:r w:rsidRPr="0072185E">
        <w:rPr>
          <w:rFonts w:ascii="Arial" w:hAnsi="Arial" w:cs="Arial"/>
        </w:rPr>
        <w:t xml:space="preserve">by </w:t>
      </w:r>
      <w:r w:rsidRPr="00D71BB1">
        <w:rPr>
          <w:rFonts w:ascii="Arial" w:hAnsi="Arial" w:cs="Arial"/>
        </w:rPr>
        <w:t>surface expression of ICOS, CXCR5, and PD1 and expression of the master transcriptional regulator, BCL6, which is critical for T</w:t>
      </w:r>
      <w:r w:rsidRPr="00D71BB1">
        <w:rPr>
          <w:rFonts w:ascii="Arial" w:hAnsi="Arial" w:cs="Arial"/>
          <w:vertAlign w:val="subscript"/>
        </w:rPr>
        <w:t>FH</w:t>
      </w:r>
      <w:r w:rsidRPr="00D71BB1">
        <w:rPr>
          <w:rFonts w:ascii="Arial" w:hAnsi="Arial" w:cs="Arial"/>
        </w:rPr>
        <w:t xml:space="preserve"> development </w:t>
      </w:r>
      <w:r w:rsidR="00AC2F23">
        <w:rPr>
          <w:rFonts w:ascii="Arial" w:hAnsi="Arial" w:cs="Arial"/>
        </w:rPr>
        <w:t>{Nurieva, 2009 #21e}</w:t>
      </w:r>
      <w:r w:rsidRPr="00D71BB1">
        <w:rPr>
          <w:rFonts w:ascii="Arial" w:hAnsi="Arial" w:cs="Arial"/>
        </w:rPr>
        <w:t xml:space="preserve">. </w:t>
      </w:r>
      <w:r w:rsidRPr="00554C01">
        <w:rPr>
          <w:rFonts w:ascii="Arial" w:hAnsi="Arial" w:cs="Arial"/>
        </w:rPr>
        <w:t xml:space="preserve">Through </w:t>
      </w:r>
      <w:r w:rsidRPr="005C3D65">
        <w:rPr>
          <w:rFonts w:ascii="Arial" w:hAnsi="Arial" w:cs="Arial"/>
          <w:color w:val="000000"/>
        </w:rPr>
        <w:t xml:space="preserve">cognate engagements </w:t>
      </w:r>
      <w:r>
        <w:rPr>
          <w:rFonts w:ascii="Arial" w:hAnsi="Arial" w:cs="Arial"/>
          <w:color w:val="000000"/>
        </w:rPr>
        <w:t xml:space="preserve">with B cells in </w:t>
      </w:r>
      <w:r w:rsidRPr="005C3D65">
        <w:rPr>
          <w:rFonts w:ascii="Arial" w:hAnsi="Arial" w:cs="Arial"/>
          <w:color w:val="000000"/>
        </w:rPr>
        <w:t>in B cell follicles, T</w:t>
      </w:r>
      <w:r w:rsidRPr="005C3D65">
        <w:rPr>
          <w:rFonts w:ascii="Arial" w:hAnsi="Arial" w:cs="Arial"/>
          <w:color w:val="000000"/>
          <w:vertAlign w:val="subscript"/>
        </w:rPr>
        <w:t>FH</w:t>
      </w:r>
      <w:r w:rsidRPr="005C3D65">
        <w:rPr>
          <w:rFonts w:ascii="Arial" w:hAnsi="Arial" w:cs="Arial"/>
          <w:color w:val="000000"/>
        </w:rPr>
        <w:t xml:space="preserve"> fully differentiate and drive the proliferation of antigen-stimulated B cells in GCs and their differentiation to class-switched IgG secreting plasmablasts, plasma </w:t>
      </w:r>
      <w:r>
        <w:rPr>
          <w:rFonts w:ascii="Arial" w:hAnsi="Arial" w:cs="Arial"/>
          <w:color w:val="000000"/>
        </w:rPr>
        <w:t xml:space="preserve">cells </w:t>
      </w:r>
      <w:r w:rsidRPr="005C3D65">
        <w:rPr>
          <w:rFonts w:ascii="Arial" w:hAnsi="Arial" w:cs="Arial"/>
          <w:color w:val="000000"/>
        </w:rPr>
        <w:t xml:space="preserve">and memory </w:t>
      </w:r>
      <w:r>
        <w:rPr>
          <w:rFonts w:ascii="Arial" w:hAnsi="Arial" w:cs="Arial"/>
          <w:color w:val="000000"/>
        </w:rPr>
        <w:t xml:space="preserve">B </w:t>
      </w:r>
      <w:r w:rsidRPr="005C3D65">
        <w:rPr>
          <w:rFonts w:ascii="Arial" w:hAnsi="Arial" w:cs="Arial"/>
          <w:color w:val="000000"/>
        </w:rPr>
        <w:t>cells</w:t>
      </w:r>
      <w:r w:rsidR="00AC2F23">
        <w:rPr>
          <w:rFonts w:ascii="Arial" w:hAnsi="Arial" w:cs="Arial"/>
          <w:color w:val="000000"/>
        </w:rPr>
        <w:t>{Barnett, 2014 #4}</w:t>
      </w:r>
      <w:r w:rsidRPr="005C3D65">
        <w:rPr>
          <w:rFonts w:ascii="Arial" w:hAnsi="Arial" w:cs="Arial"/>
          <w:color w:val="000000"/>
        </w:rPr>
        <w:t xml:space="preserve">. Although IL21 is regarded </w:t>
      </w:r>
      <w:r>
        <w:rPr>
          <w:rFonts w:ascii="Arial" w:hAnsi="Arial" w:cs="Arial"/>
          <w:color w:val="000000"/>
        </w:rPr>
        <w:t xml:space="preserve">as </w:t>
      </w:r>
      <w:r w:rsidRPr="005C3D65">
        <w:rPr>
          <w:rFonts w:ascii="Arial" w:hAnsi="Arial" w:cs="Arial"/>
          <w:color w:val="000000"/>
        </w:rPr>
        <w:t>their signature cytokine, T</w:t>
      </w:r>
      <w:r w:rsidRPr="005C3D65">
        <w:rPr>
          <w:rFonts w:ascii="Arial" w:hAnsi="Arial" w:cs="Arial"/>
          <w:color w:val="000000"/>
          <w:vertAlign w:val="subscript"/>
        </w:rPr>
        <w:t>FH</w:t>
      </w:r>
      <w:r w:rsidRPr="005C3D65">
        <w:rPr>
          <w:rFonts w:ascii="Arial" w:hAnsi="Arial" w:cs="Arial"/>
          <w:color w:val="000000"/>
        </w:rPr>
        <w:t xml:space="preserve"> can also express other cytokines, including IL4, IL10, IL17, and IFN</w:t>
      </w:r>
      <w:r w:rsidRPr="005C3D65">
        <w:rPr>
          <w:rFonts w:ascii="Symbol" w:hAnsi="Symbol" w:cs="Arial"/>
          <w:color w:val="000000"/>
        </w:rPr>
        <w:t></w:t>
      </w:r>
      <w:r>
        <w:rPr>
          <w:rFonts w:ascii="Arial" w:hAnsi="Arial" w:cs="Arial"/>
          <w:color w:val="000000"/>
        </w:rPr>
        <w:t xml:space="preserve">, and </w:t>
      </w:r>
      <w:r w:rsidRPr="005C3D65">
        <w:rPr>
          <w:rFonts w:ascii="Arial" w:hAnsi="Arial" w:cs="Arial"/>
          <w:color w:val="000000"/>
        </w:rPr>
        <w:t xml:space="preserve">can also assume alternative cytokine polarization states </w:t>
      </w:r>
      <w:r w:rsidR="00AC2F23">
        <w:rPr>
          <w:rFonts w:ascii="Arial" w:hAnsi="Arial" w:cs="Arial"/>
          <w:color w:val="000000"/>
        </w:rPr>
        <w:t>{O'Shea, 2010 #529;Tellier, 2013 #156}</w:t>
      </w:r>
      <w:r>
        <w:rPr>
          <w:rFonts w:ascii="Arial" w:hAnsi="Arial" w:cs="Arial"/>
          <w:color w:val="000000"/>
        </w:rPr>
        <w:t>.</w:t>
      </w:r>
      <w:r w:rsidRPr="005C3D65">
        <w:rPr>
          <w:rFonts w:ascii="Arial" w:hAnsi="Arial" w:cs="Arial"/>
          <w:color w:val="000000"/>
        </w:rPr>
        <w:t xml:space="preserve"> Furthermore, while homing and positioning in B cell follicles is a defining feature</w:t>
      </w:r>
      <w:r>
        <w:rPr>
          <w:rFonts w:ascii="Arial" w:hAnsi="Arial" w:cs="Arial"/>
          <w:color w:val="000000"/>
        </w:rPr>
        <w:t xml:space="preserve"> of “GC T</w:t>
      </w:r>
      <w:r w:rsidRPr="005C3D65">
        <w:rPr>
          <w:rFonts w:ascii="Arial" w:hAnsi="Arial" w:cs="Arial"/>
          <w:color w:val="000000"/>
          <w:vertAlign w:val="subscript"/>
        </w:rPr>
        <w:t>FH</w:t>
      </w:r>
      <w:r>
        <w:rPr>
          <w:rFonts w:ascii="Arial" w:hAnsi="Arial" w:cs="Arial"/>
          <w:color w:val="000000"/>
        </w:rPr>
        <w:t>”</w:t>
      </w:r>
      <w:r w:rsidRPr="005C3D65">
        <w:rPr>
          <w:rFonts w:ascii="Arial" w:hAnsi="Arial" w:cs="Arial"/>
          <w:color w:val="000000"/>
        </w:rPr>
        <w:t>, IL21-expressing T</w:t>
      </w:r>
      <w:r w:rsidRPr="005C3D65">
        <w:rPr>
          <w:rFonts w:ascii="Arial" w:hAnsi="Arial" w:cs="Arial"/>
          <w:color w:val="000000"/>
          <w:vertAlign w:val="subscript"/>
        </w:rPr>
        <w:t>FH</w:t>
      </w:r>
      <w:r w:rsidRPr="005C3D65">
        <w:rPr>
          <w:rFonts w:ascii="Arial" w:hAnsi="Arial" w:cs="Arial"/>
          <w:color w:val="000000"/>
        </w:rPr>
        <w:t>-like cells</w:t>
      </w:r>
      <w:r>
        <w:rPr>
          <w:rFonts w:ascii="Arial" w:hAnsi="Arial" w:cs="Arial"/>
          <w:color w:val="000000"/>
        </w:rPr>
        <w:t xml:space="preserve">, </w:t>
      </w:r>
      <w:r w:rsidRPr="005C3D65">
        <w:rPr>
          <w:rFonts w:ascii="Arial" w:hAnsi="Arial" w:cs="Arial"/>
          <w:color w:val="000000"/>
        </w:rPr>
        <w:t>are found in the circulation and</w:t>
      </w:r>
      <w:r w:rsidRPr="005C3D65">
        <w:rPr>
          <w:rFonts w:ascii="Arial" w:hAnsi="Arial" w:cs="Arial"/>
          <w:color w:val="000000"/>
          <w:vertAlign w:val="subscript"/>
        </w:rPr>
        <w:t xml:space="preserve"> </w:t>
      </w:r>
      <w:r w:rsidRPr="005C3D65">
        <w:rPr>
          <w:rFonts w:ascii="Arial" w:hAnsi="Arial" w:cs="Arial"/>
          <w:color w:val="000000"/>
        </w:rPr>
        <w:t xml:space="preserve">in extrafollicular lymphoid sites </w:t>
      </w:r>
      <w:r>
        <w:rPr>
          <w:rFonts w:ascii="Arial" w:hAnsi="Arial" w:cs="Arial"/>
          <w:color w:val="000000"/>
        </w:rPr>
        <w:t>(termed extrafollicular T</w:t>
      </w:r>
      <w:r w:rsidRPr="005C3D65">
        <w:rPr>
          <w:rFonts w:ascii="Arial" w:hAnsi="Arial" w:cs="Arial"/>
          <w:color w:val="000000"/>
          <w:vertAlign w:val="subscript"/>
        </w:rPr>
        <w:t>FH</w:t>
      </w:r>
      <w:r>
        <w:rPr>
          <w:rFonts w:ascii="Arial" w:hAnsi="Arial" w:cs="Arial"/>
          <w:color w:val="000000"/>
          <w:vertAlign w:val="subscript"/>
        </w:rPr>
        <w:t xml:space="preserve"> </w:t>
      </w:r>
      <w:r>
        <w:rPr>
          <w:rFonts w:ascii="Arial" w:hAnsi="Arial" w:cs="Arial"/>
          <w:color w:val="000000"/>
        </w:rPr>
        <w:t>(E T</w:t>
      </w:r>
      <w:r w:rsidRPr="005C3D65">
        <w:rPr>
          <w:rFonts w:ascii="Arial" w:hAnsi="Arial" w:cs="Arial"/>
          <w:color w:val="000000"/>
          <w:vertAlign w:val="subscript"/>
        </w:rPr>
        <w:t>FH</w:t>
      </w:r>
      <w:r>
        <w:rPr>
          <w:rFonts w:ascii="Arial" w:hAnsi="Arial" w:cs="Arial"/>
          <w:color w:val="000000"/>
        </w:rPr>
        <w:t xml:space="preserve">) </w:t>
      </w:r>
      <w:r w:rsidR="00AC2F23">
        <w:rPr>
          <w:rFonts w:ascii="Arial" w:hAnsi="Arial" w:cs="Arial"/>
          <w:color w:val="000000"/>
        </w:rPr>
        <w:t>{Lee, 2011 #44}</w:t>
      </w:r>
      <w:r>
        <w:rPr>
          <w:rFonts w:ascii="Arial" w:hAnsi="Arial" w:cs="Arial"/>
          <w:color w:val="000000"/>
        </w:rPr>
        <w:t>)</w:t>
      </w:r>
      <w:r w:rsidRPr="00D039DF">
        <w:rPr>
          <w:rFonts w:ascii="Arial" w:hAnsi="Arial" w:cs="Arial"/>
          <w:color w:val="000000"/>
        </w:rPr>
        <w:t xml:space="preserve"> </w:t>
      </w:r>
      <w:r w:rsidRPr="005C3D65">
        <w:rPr>
          <w:rFonts w:ascii="Arial" w:hAnsi="Arial" w:cs="Arial"/>
          <w:color w:val="000000"/>
        </w:rPr>
        <w:t xml:space="preserve">where they help extrafollicular B cells to differentiate to antibody-secreting plasmablasts. </w:t>
      </w:r>
      <w:r w:rsidR="00A74A59">
        <w:rPr>
          <w:rFonts w:ascii="Arial" w:hAnsi="Arial" w:cs="Arial"/>
          <w:color w:val="000000"/>
        </w:rPr>
        <w:t xml:space="preserve">Given the </w:t>
      </w:r>
      <w:r>
        <w:rPr>
          <w:rFonts w:ascii="Arial" w:hAnsi="Arial" w:cs="Arial"/>
          <w:color w:val="000000"/>
        </w:rPr>
        <w:t xml:space="preserve">importance of IL21 </w:t>
      </w:r>
      <w:r w:rsidR="00FB7EC2">
        <w:rPr>
          <w:rFonts w:ascii="Arial" w:hAnsi="Arial" w:cs="Arial"/>
          <w:color w:val="000000"/>
        </w:rPr>
        <w:t xml:space="preserve">signaling and </w:t>
      </w:r>
      <w:r>
        <w:rPr>
          <w:rFonts w:ascii="Arial" w:hAnsi="Arial" w:cs="Arial"/>
          <w:color w:val="000000"/>
        </w:rPr>
        <w:t>T</w:t>
      </w:r>
      <w:r w:rsidRPr="00852263">
        <w:rPr>
          <w:rFonts w:ascii="Arial" w:hAnsi="Arial" w:cs="Arial"/>
          <w:color w:val="000000"/>
          <w:vertAlign w:val="subscript"/>
        </w:rPr>
        <w:t>FH</w:t>
      </w:r>
      <w:r>
        <w:rPr>
          <w:rFonts w:ascii="Arial" w:hAnsi="Arial" w:cs="Arial"/>
          <w:color w:val="000000"/>
        </w:rPr>
        <w:t xml:space="preserve"> in health and disease, </w:t>
      </w:r>
      <w:r w:rsidRPr="005C3D65">
        <w:rPr>
          <w:rFonts w:ascii="Arial" w:hAnsi="Arial" w:cs="Arial"/>
          <w:color w:val="000000"/>
        </w:rPr>
        <w:t xml:space="preserve">there is need for a deeper </w:t>
      </w:r>
      <w:r w:rsidRPr="0011534A">
        <w:rPr>
          <w:rFonts w:ascii="Arial" w:hAnsi="Arial" w:cs="Arial"/>
          <w:color w:val="000000"/>
        </w:rPr>
        <w:t xml:space="preserve">understanding </w:t>
      </w:r>
      <w:r w:rsidR="00FB7EC2">
        <w:rPr>
          <w:rFonts w:ascii="Arial" w:hAnsi="Arial" w:cs="Arial"/>
          <w:color w:val="000000"/>
        </w:rPr>
        <w:t xml:space="preserve">into </w:t>
      </w:r>
      <w:r w:rsidR="00A74A59">
        <w:rPr>
          <w:rFonts w:ascii="Arial" w:hAnsi="Arial" w:cs="Arial"/>
          <w:color w:val="000000"/>
        </w:rPr>
        <w:t xml:space="preserve">how and when their biologies converge. </w:t>
      </w:r>
    </w:p>
    <w:p w14:paraId="5993DA58" w14:textId="7792BAA6" w:rsidR="00FB7EC2" w:rsidRPr="00554C01" w:rsidRDefault="009E5511" w:rsidP="00FB7EC2">
      <w:pPr>
        <w:pStyle w:val="Default"/>
        <w:spacing w:line="360" w:lineRule="auto"/>
      </w:pPr>
      <w:r w:rsidRPr="0011534A">
        <w:rPr>
          <w:rFonts w:ascii="Arial" w:hAnsi="Arial" w:cs="Arial"/>
        </w:rPr>
        <w:t>Currently, the</w:t>
      </w:r>
      <w:r w:rsidRPr="00D71BB1">
        <w:rPr>
          <w:rFonts w:ascii="Arial" w:hAnsi="Arial" w:cs="Arial"/>
        </w:rPr>
        <w:t xml:space="preserve"> onto</w:t>
      </w:r>
      <w:r>
        <w:rPr>
          <w:rFonts w:ascii="Arial" w:hAnsi="Arial" w:cs="Arial"/>
        </w:rPr>
        <w:t>genic</w:t>
      </w:r>
      <w:r w:rsidRPr="00554C01">
        <w:rPr>
          <w:rFonts w:ascii="Arial" w:hAnsi="Arial" w:cs="Arial"/>
        </w:rPr>
        <w:t xml:space="preserve"> processes that give rise to T</w:t>
      </w:r>
      <w:r w:rsidRPr="005C3D65">
        <w:rPr>
          <w:rFonts w:ascii="Arial" w:hAnsi="Arial" w:cs="Arial"/>
          <w:vertAlign w:val="subscript"/>
        </w:rPr>
        <w:t>FH</w:t>
      </w:r>
      <w:r w:rsidRPr="0072185E">
        <w:rPr>
          <w:rFonts w:ascii="Arial" w:hAnsi="Arial" w:cs="Arial"/>
        </w:rPr>
        <w:t xml:space="preserve"> </w:t>
      </w:r>
      <w:r>
        <w:rPr>
          <w:rFonts w:ascii="Arial" w:hAnsi="Arial" w:cs="Arial"/>
        </w:rPr>
        <w:t xml:space="preserve">as opposed to other </w:t>
      </w:r>
      <w:r>
        <w:rPr>
          <w:rFonts w:ascii="Arial" w:hAnsi="Arial" w:cs="Times New Roman"/>
        </w:rPr>
        <w:t>T</w:t>
      </w:r>
      <w:r w:rsidRPr="00E37B1B">
        <w:rPr>
          <w:rFonts w:ascii="Arial" w:hAnsi="Arial" w:cs="Times New Roman"/>
          <w:vertAlign w:val="subscript"/>
        </w:rPr>
        <w:t>H</w:t>
      </w:r>
      <w:r>
        <w:rPr>
          <w:rFonts w:ascii="Arial" w:hAnsi="Arial" w:cs="Times New Roman"/>
        </w:rPr>
        <w:t xml:space="preserve"> lineages</w:t>
      </w:r>
      <w:r>
        <w:rPr>
          <w:rFonts w:ascii="Arial" w:hAnsi="Arial"/>
        </w:rPr>
        <w:t xml:space="preserve"> </w:t>
      </w:r>
      <w:r w:rsidRPr="00D71BB1">
        <w:rPr>
          <w:rFonts w:ascii="Arial" w:hAnsi="Arial" w:cs="Arial"/>
        </w:rPr>
        <w:t>are only partially understood</w:t>
      </w:r>
      <w:r w:rsidRPr="009D12AB">
        <w:rPr>
          <w:rFonts w:ascii="Arial" w:hAnsi="Arial" w:cs="Arial"/>
        </w:rPr>
        <w:t>.</w:t>
      </w:r>
      <w:r>
        <w:rPr>
          <w:rFonts w:ascii="Arial" w:hAnsi="Arial" w:cs="Arial"/>
        </w:rPr>
        <w:t xml:space="preserve"> According to </w:t>
      </w:r>
      <w:r w:rsidRPr="00EC1867">
        <w:rPr>
          <w:rFonts w:ascii="Arial" w:hAnsi="Arial" w:cs="Arial"/>
        </w:rPr>
        <w:t>present-day</w:t>
      </w:r>
      <w:r>
        <w:rPr>
          <w:rFonts w:ascii="Arial" w:hAnsi="Arial" w:cs="Arial"/>
        </w:rPr>
        <w:t xml:space="preserve"> concepts, this</w:t>
      </w:r>
      <w:r w:rsidRPr="00D71BB1">
        <w:rPr>
          <w:rFonts w:ascii="Arial" w:hAnsi="Arial" w:cs="Arial"/>
        </w:rPr>
        <w:t xml:space="preserve"> dynamic, multistep process start</w:t>
      </w:r>
      <w:r>
        <w:rPr>
          <w:rFonts w:ascii="Arial" w:hAnsi="Arial" w:cs="Arial"/>
        </w:rPr>
        <w:t>s</w:t>
      </w:r>
      <w:r w:rsidRPr="00D71BB1">
        <w:rPr>
          <w:rFonts w:ascii="Arial" w:hAnsi="Arial" w:cs="Arial"/>
        </w:rPr>
        <w:t xml:space="preserve"> when n</w:t>
      </w:r>
      <w:r w:rsidRPr="00554C01">
        <w:rPr>
          <w:rFonts w:ascii="Arial" w:hAnsi="Arial" w:cs="Arial"/>
        </w:rPr>
        <w:t>aïve CD4</w:t>
      </w:r>
      <w:r w:rsidRPr="005C3D65">
        <w:rPr>
          <w:rFonts w:ascii="Arial" w:hAnsi="Arial" w:cs="Arial"/>
          <w:vertAlign w:val="superscript"/>
        </w:rPr>
        <w:t>+</w:t>
      </w:r>
      <w:r w:rsidRPr="0072185E">
        <w:rPr>
          <w:rFonts w:ascii="Arial" w:hAnsi="Arial" w:cs="Arial"/>
        </w:rPr>
        <w:t xml:space="preserve"> T cells </w:t>
      </w:r>
      <w:r w:rsidRPr="00D71BB1">
        <w:rPr>
          <w:rFonts w:ascii="Arial" w:hAnsi="Arial" w:cs="Arial"/>
          <w:color w:val="000000" w:themeColor="text1"/>
        </w:rPr>
        <w:t xml:space="preserve">in T cell zone of </w:t>
      </w:r>
      <w:r>
        <w:rPr>
          <w:rFonts w:ascii="Arial" w:hAnsi="Arial" w:cs="Arial"/>
          <w:color w:val="000000" w:themeColor="text1"/>
        </w:rPr>
        <w:t xml:space="preserve">the </w:t>
      </w:r>
      <w:r w:rsidRPr="00D71BB1">
        <w:rPr>
          <w:rFonts w:ascii="Arial" w:hAnsi="Arial" w:cs="Arial"/>
          <w:color w:val="000000" w:themeColor="text1"/>
        </w:rPr>
        <w:t xml:space="preserve">spleen and lymph nodes are first activated and express ICOS </w:t>
      </w:r>
      <w:r w:rsidRPr="00554C01">
        <w:rPr>
          <w:rFonts w:ascii="Arial" w:hAnsi="Arial" w:cs="Arial"/>
          <w:color w:val="000000" w:themeColor="text1"/>
        </w:rPr>
        <w:t>through c</w:t>
      </w:r>
      <w:r w:rsidRPr="009D12AB">
        <w:rPr>
          <w:rFonts w:ascii="Arial" w:hAnsi="Arial" w:cs="Arial"/>
          <w:color w:val="000000" w:themeColor="text1"/>
        </w:rPr>
        <w:t>ognate TCR engagements with myeloid dendritic cells (DC)</w:t>
      </w:r>
      <w:r>
        <w:rPr>
          <w:rFonts w:ascii="Arial" w:hAnsi="Arial" w:cs="Arial"/>
          <w:color w:val="000000" w:themeColor="text1"/>
        </w:rPr>
        <w:t xml:space="preserve"> </w:t>
      </w:r>
      <w:r w:rsidR="00AC2F23">
        <w:rPr>
          <w:rFonts w:ascii="Arial" w:hAnsi="Arial" w:cs="Arial"/>
          <w:color w:val="000000" w:themeColor="text1"/>
        </w:rPr>
        <w:t>{Goenka, 2011 #8}</w:t>
      </w:r>
      <w:r w:rsidRPr="009D12AB">
        <w:rPr>
          <w:rFonts w:ascii="Arial" w:hAnsi="Arial" w:cs="Arial"/>
          <w:color w:val="000000" w:themeColor="text1"/>
        </w:rPr>
        <w:t xml:space="preserve"> expr</w:t>
      </w:r>
      <w:r w:rsidRPr="00D626D0">
        <w:rPr>
          <w:rFonts w:ascii="Arial" w:hAnsi="Arial" w:cs="Arial"/>
          <w:color w:val="000000" w:themeColor="text1"/>
        </w:rPr>
        <w:t>essing ICOSL</w:t>
      </w:r>
      <w:r w:rsidR="00AC2F23">
        <w:rPr>
          <w:rFonts w:ascii="Arial" w:hAnsi="Arial" w:cs="Arial"/>
          <w:color w:val="000000" w:themeColor="text1"/>
        </w:rPr>
        <w:t>{Choi, 2011 #15}</w:t>
      </w:r>
      <w:r>
        <w:rPr>
          <w:rFonts w:ascii="Arial" w:hAnsi="Arial" w:cs="Arial"/>
          <w:color w:val="000000" w:themeColor="text1"/>
        </w:rPr>
        <w:t xml:space="preserve"> and</w:t>
      </w:r>
      <w:r w:rsidRPr="00D626D0">
        <w:rPr>
          <w:rFonts w:ascii="Arial" w:hAnsi="Arial" w:cs="Arial"/>
          <w:color w:val="000000" w:themeColor="text1"/>
        </w:rPr>
        <w:t xml:space="preserve"> IL6</w:t>
      </w:r>
      <w:r w:rsidR="002D35E5">
        <w:rPr>
          <w:rFonts w:ascii="Arial" w:hAnsi="Arial" w:cs="Arial"/>
          <w:color w:val="000000" w:themeColor="text1"/>
        </w:rPr>
        <w:t xml:space="preserve"> (</w:t>
      </w:r>
      <w:r w:rsidR="002D35E5" w:rsidRPr="00E507D2">
        <w:rPr>
          <w:rFonts w:ascii="Arial" w:hAnsi="Arial" w:cs="Arial"/>
          <w:color w:val="000000" w:themeColor="text1"/>
          <w:highlight w:val="yellow"/>
        </w:rPr>
        <w:t>xxx</w:t>
      </w:r>
      <w:r w:rsidR="002D35E5">
        <w:rPr>
          <w:rFonts w:ascii="Arial" w:hAnsi="Arial" w:cs="Arial"/>
          <w:color w:val="000000" w:themeColor="text1"/>
        </w:rPr>
        <w:t>)</w:t>
      </w:r>
      <w:r>
        <w:rPr>
          <w:rFonts w:ascii="Arial" w:hAnsi="Arial" w:cs="Arial"/>
          <w:color w:val="000000" w:themeColor="text1"/>
        </w:rPr>
        <w:t>. In this “pre-T</w:t>
      </w:r>
      <w:r w:rsidRPr="00852263">
        <w:rPr>
          <w:rFonts w:ascii="Arial" w:hAnsi="Arial" w:cs="Arial"/>
          <w:color w:val="000000" w:themeColor="text1"/>
          <w:vertAlign w:val="subscript"/>
        </w:rPr>
        <w:t>FH</w:t>
      </w:r>
      <w:r>
        <w:rPr>
          <w:rFonts w:ascii="Arial" w:hAnsi="Arial" w:cs="Arial"/>
          <w:color w:val="000000" w:themeColor="text1"/>
        </w:rPr>
        <w:t>” stage, a</w:t>
      </w:r>
      <w:r w:rsidRPr="00D626D0">
        <w:rPr>
          <w:rFonts w:ascii="Arial" w:hAnsi="Arial" w:cs="Arial"/>
          <w:color w:val="000000" w:themeColor="text1"/>
        </w:rPr>
        <w:t>ctivation by DC initiates a series of transcriptional changes including the upregulation of the master T</w:t>
      </w:r>
      <w:r w:rsidRPr="005C3D65">
        <w:rPr>
          <w:rFonts w:ascii="Arial" w:hAnsi="Arial" w:cs="Arial"/>
          <w:color w:val="000000" w:themeColor="text1"/>
          <w:vertAlign w:val="subscript"/>
        </w:rPr>
        <w:t>FH</w:t>
      </w:r>
      <w:r w:rsidRPr="0072185E">
        <w:rPr>
          <w:rFonts w:ascii="Arial" w:hAnsi="Arial" w:cs="Arial"/>
          <w:color w:val="000000" w:themeColor="text1"/>
        </w:rPr>
        <w:t xml:space="preserve"> regulator, </w:t>
      </w:r>
      <w:r w:rsidRPr="00D71BB1">
        <w:rPr>
          <w:rFonts w:ascii="Arial" w:hAnsi="Arial" w:cs="Arial"/>
          <w:color w:val="000000" w:themeColor="text1"/>
        </w:rPr>
        <w:t>BCL6</w:t>
      </w:r>
      <w:r w:rsidR="00AC2F23">
        <w:rPr>
          <w:rFonts w:ascii="Arial" w:hAnsi="Arial" w:cs="Arial"/>
          <w:color w:val="000000" w:themeColor="text1"/>
        </w:rPr>
        <w:t>{Johnston, 2009 #22;Liu, 2012 #12}</w:t>
      </w:r>
      <w:r w:rsidRPr="00D71BB1">
        <w:rPr>
          <w:rFonts w:ascii="Arial" w:hAnsi="Arial" w:cs="Arial"/>
          <w:color w:val="000000" w:themeColor="text1"/>
        </w:rPr>
        <w:t xml:space="preserve">, </w:t>
      </w:r>
      <w:r>
        <w:rPr>
          <w:rFonts w:ascii="Arial" w:hAnsi="Arial" w:cs="Arial"/>
          <w:color w:val="000000" w:themeColor="text1"/>
        </w:rPr>
        <w:t xml:space="preserve">as well as </w:t>
      </w:r>
      <w:r w:rsidRPr="0072185E">
        <w:rPr>
          <w:rFonts w:ascii="Arial" w:hAnsi="Arial" w:cs="Arial"/>
          <w:color w:val="000000" w:themeColor="text1"/>
        </w:rPr>
        <w:t>other</w:t>
      </w:r>
      <w:r>
        <w:rPr>
          <w:rFonts w:ascii="Arial" w:hAnsi="Arial" w:cs="Arial"/>
          <w:color w:val="000000" w:themeColor="text1"/>
        </w:rPr>
        <w:t xml:space="preserve"> transcription </w:t>
      </w:r>
      <w:commentRangeStart w:id="0"/>
      <w:r>
        <w:rPr>
          <w:rFonts w:ascii="Arial" w:hAnsi="Arial" w:cs="Arial"/>
          <w:color w:val="000000" w:themeColor="text1"/>
        </w:rPr>
        <w:t>factors</w:t>
      </w:r>
      <w:commentRangeEnd w:id="0"/>
      <w:r w:rsidR="00B64FE5">
        <w:rPr>
          <w:rStyle w:val="CommentReference"/>
          <w:rFonts w:asciiTheme="minorHAnsi" w:hAnsiTheme="minorHAnsi" w:cstheme="minorBidi"/>
          <w:color w:val="auto"/>
        </w:rPr>
        <w:commentReference w:id="0"/>
      </w:r>
      <w:r w:rsidR="00AC2F23">
        <w:rPr>
          <w:rFonts w:ascii="Arial" w:hAnsi="Arial" w:cs="Arial"/>
          <w:color w:val="000000" w:themeColor="text1"/>
        </w:rPr>
        <w:t>{Xiao, 2014 #2;Wang, 2014 #3;Liu, 2014 #42}</w:t>
      </w:r>
      <w:r w:rsidRPr="00D71BB1">
        <w:rPr>
          <w:rFonts w:ascii="Arial" w:hAnsi="Arial" w:cs="Arial"/>
          <w:color w:val="000000" w:themeColor="text1"/>
        </w:rPr>
        <w:t>, the repress</w:t>
      </w:r>
      <w:r w:rsidRPr="00554C01">
        <w:rPr>
          <w:rFonts w:ascii="Arial" w:hAnsi="Arial" w:cs="Arial"/>
          <w:color w:val="000000" w:themeColor="text1"/>
        </w:rPr>
        <w:t xml:space="preserve">ion of </w:t>
      </w:r>
      <w:r w:rsidRPr="009D12AB">
        <w:rPr>
          <w:rFonts w:ascii="Arial" w:hAnsi="Arial" w:cs="Arial"/>
          <w:color w:val="000000" w:themeColor="text1"/>
        </w:rPr>
        <w:t>alternative T</w:t>
      </w:r>
      <w:r w:rsidRPr="005C3D65">
        <w:rPr>
          <w:rFonts w:ascii="Arial" w:hAnsi="Arial" w:cs="Arial"/>
          <w:color w:val="000000" w:themeColor="text1"/>
          <w:vertAlign w:val="subscript"/>
        </w:rPr>
        <w:t>H</w:t>
      </w:r>
      <w:r w:rsidRPr="0072185E">
        <w:rPr>
          <w:rFonts w:ascii="Arial" w:hAnsi="Arial" w:cs="Arial"/>
          <w:color w:val="000000" w:themeColor="text1"/>
        </w:rPr>
        <w:t xml:space="preserve"> fate </w:t>
      </w:r>
      <w:r w:rsidRPr="00D71BB1">
        <w:rPr>
          <w:rFonts w:ascii="Arial" w:hAnsi="Arial" w:cs="Arial"/>
          <w:color w:val="000000" w:themeColor="text1"/>
        </w:rPr>
        <w:t>determining factors</w:t>
      </w:r>
      <w:r w:rsidR="00AC2F23">
        <w:rPr>
          <w:rFonts w:ascii="Arial" w:hAnsi="Arial" w:cs="Arial"/>
          <w:color w:val="000000" w:themeColor="text1"/>
        </w:rPr>
        <w:t>{Chtanova, 2004 #27;Nurieva, 2008 #25}</w:t>
      </w:r>
      <w:r w:rsidRPr="00D71BB1">
        <w:rPr>
          <w:rFonts w:ascii="Arial" w:hAnsi="Arial" w:cs="Arial"/>
          <w:color w:val="000000" w:themeColor="text1"/>
        </w:rPr>
        <w:t xml:space="preserve">, and the expression of </w:t>
      </w:r>
      <w:r w:rsidRPr="00554C01">
        <w:rPr>
          <w:rFonts w:ascii="Arial" w:hAnsi="Arial" w:cs="Arial"/>
          <w:color w:val="000000" w:themeColor="text1"/>
        </w:rPr>
        <w:t xml:space="preserve">CXCR5 </w:t>
      </w:r>
      <w:r w:rsidRPr="009D12AB">
        <w:rPr>
          <w:rFonts w:ascii="Arial" w:hAnsi="Arial" w:cs="Arial"/>
          <w:color w:val="000000" w:themeColor="text1"/>
        </w:rPr>
        <w:t xml:space="preserve">(XX). </w:t>
      </w:r>
      <w:r>
        <w:rPr>
          <w:rFonts w:ascii="Arial" w:hAnsi="Arial" w:cs="Arial"/>
          <w:bCs/>
        </w:rPr>
        <w:t>P</w:t>
      </w:r>
      <w:r w:rsidRPr="00C1383E">
        <w:rPr>
          <w:rFonts w:ascii="Arial" w:hAnsi="Arial" w:cs="Arial"/>
          <w:bCs/>
        </w:rPr>
        <w:t xml:space="preserve">rogramming </w:t>
      </w:r>
      <w:r>
        <w:rPr>
          <w:rFonts w:ascii="Arial" w:hAnsi="Arial" w:cs="Arial"/>
          <w:bCs/>
        </w:rPr>
        <w:t xml:space="preserve">is then continually </w:t>
      </w:r>
      <w:r w:rsidRPr="00C1383E">
        <w:rPr>
          <w:rFonts w:ascii="Arial" w:hAnsi="Arial" w:cs="Arial"/>
          <w:bCs/>
        </w:rPr>
        <w:t>reinforce</w:t>
      </w:r>
      <w:r>
        <w:rPr>
          <w:rFonts w:ascii="Arial" w:hAnsi="Arial" w:cs="Arial"/>
          <w:bCs/>
        </w:rPr>
        <w:t>d</w:t>
      </w:r>
      <w:r w:rsidRPr="00C1383E">
        <w:rPr>
          <w:rFonts w:ascii="Arial" w:hAnsi="Arial" w:cs="Arial"/>
          <w:bCs/>
        </w:rPr>
        <w:t xml:space="preserve"> </w:t>
      </w:r>
      <w:r>
        <w:rPr>
          <w:rFonts w:ascii="Arial" w:hAnsi="Arial" w:cs="Arial"/>
          <w:bCs/>
        </w:rPr>
        <w:t>and refined. When</w:t>
      </w:r>
      <w:r w:rsidRPr="00C1383E">
        <w:rPr>
          <w:rFonts w:ascii="Arial" w:hAnsi="Arial" w:cs="Arial"/>
          <w:bCs/>
        </w:rPr>
        <w:t xml:space="preserve"> </w:t>
      </w:r>
      <w:r>
        <w:rPr>
          <w:rFonts w:ascii="Arial" w:hAnsi="Arial" w:cs="Arial"/>
          <w:bCs/>
        </w:rPr>
        <w:t>pre-T</w:t>
      </w:r>
      <w:r w:rsidRPr="005C3D65">
        <w:rPr>
          <w:rFonts w:ascii="Arial" w:hAnsi="Arial" w:cs="Arial"/>
          <w:bCs/>
          <w:vertAlign w:val="subscript"/>
        </w:rPr>
        <w:t>FH</w:t>
      </w:r>
      <w:r>
        <w:rPr>
          <w:rFonts w:ascii="Arial" w:hAnsi="Arial" w:cs="Arial"/>
          <w:bCs/>
        </w:rPr>
        <w:t xml:space="preserve"> </w:t>
      </w:r>
      <w:r w:rsidRPr="0072185E">
        <w:rPr>
          <w:rFonts w:ascii="Arial" w:hAnsi="Arial" w:cs="Arial"/>
        </w:rPr>
        <w:t>re-encounter cognate antigens presented by B cells at</w:t>
      </w:r>
      <w:r w:rsidRPr="00D71BB1">
        <w:rPr>
          <w:rFonts w:ascii="Arial" w:hAnsi="Arial" w:cs="Arial"/>
        </w:rPr>
        <w:t xml:space="preserve"> T/B border of the B cell follicles</w:t>
      </w:r>
      <w:r>
        <w:rPr>
          <w:rFonts w:ascii="Arial" w:hAnsi="Arial" w:cs="Arial"/>
        </w:rPr>
        <w:t xml:space="preserve"> they increase expression of CXCR5 as they </w:t>
      </w:r>
      <w:r w:rsidRPr="00D71BB1">
        <w:rPr>
          <w:rFonts w:ascii="Arial" w:hAnsi="Arial" w:cs="Arial"/>
        </w:rPr>
        <w:t>enter the</w:t>
      </w:r>
      <w:r w:rsidRPr="00554C01">
        <w:rPr>
          <w:rFonts w:ascii="Arial" w:hAnsi="Arial" w:cs="Arial"/>
        </w:rPr>
        <w:t xml:space="preserve"> follicle</w:t>
      </w:r>
      <w:r w:rsidRPr="009D12AB">
        <w:rPr>
          <w:rFonts w:ascii="Arial" w:hAnsi="Arial" w:cs="Arial"/>
        </w:rPr>
        <w:t xml:space="preserve">s, and clonally expand and </w:t>
      </w:r>
      <w:r w:rsidRPr="00D626D0">
        <w:rPr>
          <w:rFonts w:ascii="Arial" w:hAnsi="Arial" w:cs="Arial"/>
        </w:rPr>
        <w:t xml:space="preserve">fully mature </w:t>
      </w:r>
      <w:r>
        <w:rPr>
          <w:rFonts w:ascii="Arial" w:hAnsi="Arial" w:cs="Arial"/>
        </w:rPr>
        <w:t xml:space="preserve">to </w:t>
      </w:r>
      <w:r w:rsidRPr="0011534A">
        <w:rPr>
          <w:rFonts w:ascii="Arial" w:hAnsi="Arial" w:cs="Arial"/>
        </w:rPr>
        <w:t>PD1</w:t>
      </w:r>
      <w:r w:rsidR="00FF515E" w:rsidRPr="00E507D2">
        <w:rPr>
          <w:rFonts w:ascii="Arial" w:hAnsi="Arial" w:cs="Arial"/>
          <w:vertAlign w:val="superscript"/>
        </w:rPr>
        <w:t>+</w:t>
      </w:r>
      <w:r>
        <w:rPr>
          <w:rFonts w:ascii="Arial" w:hAnsi="Arial" w:cs="Arial"/>
        </w:rPr>
        <w:t xml:space="preserve"> </w:t>
      </w:r>
      <w:r w:rsidRPr="0072185E">
        <w:rPr>
          <w:rFonts w:ascii="Arial" w:hAnsi="Arial" w:cs="Arial"/>
        </w:rPr>
        <w:t>GC</w:t>
      </w:r>
      <w:r w:rsidRPr="00D71BB1">
        <w:rPr>
          <w:rFonts w:ascii="Arial" w:hAnsi="Arial" w:cs="Arial"/>
        </w:rPr>
        <w:t xml:space="preserve"> T</w:t>
      </w:r>
      <w:r w:rsidRPr="005C3D65">
        <w:rPr>
          <w:rFonts w:ascii="Arial" w:hAnsi="Arial" w:cs="Arial"/>
          <w:vertAlign w:val="subscript"/>
        </w:rPr>
        <w:t>FH</w:t>
      </w:r>
      <w:r w:rsidR="00FF515E">
        <w:rPr>
          <w:rFonts w:ascii="Arial" w:hAnsi="Arial" w:cs="Arial"/>
        </w:rPr>
        <w:t>.</w:t>
      </w:r>
      <w:r w:rsidR="00FF515E" w:rsidRPr="0072185E">
        <w:rPr>
          <w:rFonts w:ascii="Arial" w:hAnsi="Arial" w:cs="Arial"/>
        </w:rPr>
        <w:t xml:space="preserve"> </w:t>
      </w:r>
    </w:p>
    <w:p w14:paraId="3E52AFB0" w14:textId="021A5E1E" w:rsidR="009E5511" w:rsidRDefault="009E5511" w:rsidP="009E5511">
      <w:pPr>
        <w:spacing w:line="360" w:lineRule="auto"/>
        <w:rPr>
          <w:rFonts w:ascii="Arial" w:hAnsi="Arial" w:cs="Arial"/>
          <w:bCs/>
        </w:rPr>
      </w:pPr>
      <w:r>
        <w:rPr>
          <w:rFonts w:ascii="Arial" w:hAnsi="Arial" w:cs="Arial"/>
        </w:rPr>
        <w:t xml:space="preserve">Importantly, </w:t>
      </w:r>
      <w:r w:rsidRPr="00554C01">
        <w:rPr>
          <w:rFonts w:ascii="Arial" w:hAnsi="Arial" w:cs="Arial"/>
        </w:rPr>
        <w:t xml:space="preserve">almost all the information we have on the </w:t>
      </w:r>
      <w:r w:rsidR="00582A7F">
        <w:rPr>
          <w:rFonts w:ascii="Arial" w:hAnsi="Arial" w:cs="Arial"/>
        </w:rPr>
        <w:t xml:space="preserve">development of </w:t>
      </w:r>
      <w:r w:rsidRPr="00554C01">
        <w:rPr>
          <w:rFonts w:ascii="Arial" w:hAnsi="Arial" w:cs="Arial"/>
        </w:rPr>
        <w:t>T</w:t>
      </w:r>
      <w:r w:rsidRPr="009D12AB">
        <w:rPr>
          <w:rFonts w:ascii="Arial" w:hAnsi="Arial" w:cs="Arial"/>
          <w:vertAlign w:val="subscript"/>
        </w:rPr>
        <w:t>FH</w:t>
      </w:r>
      <w:r w:rsidRPr="009D12AB">
        <w:rPr>
          <w:rFonts w:ascii="Arial" w:hAnsi="Arial" w:cs="Arial"/>
        </w:rPr>
        <w:t xml:space="preserve"> is based on studies </w:t>
      </w:r>
      <w:r>
        <w:rPr>
          <w:rFonts w:ascii="Arial" w:hAnsi="Arial" w:cs="Arial"/>
        </w:rPr>
        <w:t>of</w:t>
      </w:r>
      <w:r w:rsidRPr="009D12AB">
        <w:rPr>
          <w:rFonts w:ascii="Arial" w:hAnsi="Arial" w:cs="Arial"/>
        </w:rPr>
        <w:t xml:space="preserve"> cells from </w:t>
      </w:r>
      <w:r w:rsidRPr="00D626D0">
        <w:rPr>
          <w:rFonts w:ascii="Arial" w:hAnsi="Arial" w:cs="Arial"/>
        </w:rPr>
        <w:t xml:space="preserve">immunized or infected </w:t>
      </w:r>
      <w:r w:rsidRPr="005C3D65">
        <w:rPr>
          <w:rFonts w:ascii="Arial" w:hAnsi="Arial" w:cs="Arial"/>
        </w:rPr>
        <w:t>adult</w:t>
      </w:r>
      <w:r w:rsidRPr="00D626D0">
        <w:rPr>
          <w:rFonts w:ascii="Arial" w:hAnsi="Arial" w:cs="Arial"/>
        </w:rPr>
        <w:t xml:space="preserve"> animals </w:t>
      </w:r>
      <w:r w:rsidRPr="00E507D2">
        <w:rPr>
          <w:rFonts w:ascii="Arial" w:hAnsi="Arial" w:cs="Arial"/>
        </w:rPr>
        <w:t xml:space="preserve">or from </w:t>
      </w:r>
      <w:r w:rsidR="00BF6E42">
        <w:rPr>
          <w:rFonts w:ascii="Arial" w:hAnsi="Arial" w:cs="Arial"/>
        </w:rPr>
        <w:t xml:space="preserve">the inducing the differentiation of naïve T cells </w:t>
      </w:r>
      <w:r w:rsidR="00BF6E42" w:rsidRPr="00E507D2">
        <w:rPr>
          <w:rFonts w:ascii="Arial" w:hAnsi="Arial" w:cs="Arial"/>
          <w:i/>
        </w:rPr>
        <w:t>in vitro</w:t>
      </w:r>
      <w:r w:rsidRPr="00E507D2">
        <w:rPr>
          <w:rFonts w:ascii="Arial" w:hAnsi="Arial" w:cs="Arial"/>
        </w:rPr>
        <w:t>.</w:t>
      </w:r>
      <w:r w:rsidR="002D5C8C" w:rsidRPr="005B0F89">
        <w:rPr>
          <w:rFonts w:ascii="Arial" w:hAnsi="Arial" w:cs="Arial"/>
        </w:rPr>
        <w:t xml:space="preserve"> </w:t>
      </w:r>
      <w:r w:rsidRPr="005B0F89">
        <w:rPr>
          <w:rFonts w:ascii="Arial" w:hAnsi="Arial" w:cs="Arial"/>
          <w:bCs/>
        </w:rPr>
        <w:t>While studies have revealed important facets of T</w:t>
      </w:r>
      <w:r w:rsidRPr="005B0F89">
        <w:rPr>
          <w:rFonts w:ascii="Arial" w:hAnsi="Arial" w:cs="Arial"/>
          <w:bCs/>
          <w:vertAlign w:val="subscript"/>
        </w:rPr>
        <w:t>FH</w:t>
      </w:r>
      <w:r w:rsidRPr="005B0F89">
        <w:rPr>
          <w:rFonts w:ascii="Arial" w:hAnsi="Arial" w:cs="Arial"/>
          <w:bCs/>
        </w:rPr>
        <w:t xml:space="preserve"> development and function, little attention has been paid to </w:t>
      </w:r>
      <w:r w:rsidR="00190E9E" w:rsidRPr="005B0F89">
        <w:rPr>
          <w:rFonts w:ascii="Arial" w:hAnsi="Arial" w:cs="Arial"/>
          <w:bCs/>
        </w:rPr>
        <w:t xml:space="preserve">the </w:t>
      </w:r>
      <w:r w:rsidR="00582A7F" w:rsidRPr="005B0F89">
        <w:rPr>
          <w:rFonts w:ascii="Arial" w:hAnsi="Arial" w:cs="Arial"/>
          <w:bCs/>
        </w:rPr>
        <w:t>processes through which T</w:t>
      </w:r>
      <w:r w:rsidR="00582A7F" w:rsidRPr="00E507D2">
        <w:rPr>
          <w:rFonts w:ascii="Arial" w:hAnsi="Arial" w:cs="Arial"/>
          <w:bCs/>
          <w:vertAlign w:val="subscript"/>
        </w:rPr>
        <w:t>FH</w:t>
      </w:r>
      <w:r w:rsidR="00582A7F" w:rsidRPr="005B0F89">
        <w:rPr>
          <w:rFonts w:ascii="Arial" w:hAnsi="Arial" w:cs="Arial"/>
          <w:bCs/>
        </w:rPr>
        <w:t xml:space="preserve"> naturally develop in naïve mice </w:t>
      </w:r>
      <w:r w:rsidR="00190E9E" w:rsidRPr="005B0F89">
        <w:rPr>
          <w:rFonts w:ascii="Arial" w:hAnsi="Arial" w:cs="Arial"/>
          <w:bCs/>
        </w:rPr>
        <w:t xml:space="preserve">and </w:t>
      </w:r>
      <w:r w:rsidRPr="005B0F89">
        <w:rPr>
          <w:rFonts w:ascii="Arial" w:hAnsi="Arial" w:cs="Arial"/>
          <w:bCs/>
        </w:rPr>
        <w:t xml:space="preserve">to the possible </w:t>
      </w:r>
      <w:r w:rsidR="00BF6E42" w:rsidRPr="005B0F89">
        <w:rPr>
          <w:rFonts w:ascii="Arial" w:hAnsi="Arial" w:cs="Arial"/>
          <w:bCs/>
        </w:rPr>
        <w:t>involv</w:t>
      </w:r>
      <w:r w:rsidR="005B0F89" w:rsidRPr="00E507D2">
        <w:rPr>
          <w:rFonts w:ascii="Arial" w:hAnsi="Arial" w:cs="Arial"/>
          <w:bCs/>
        </w:rPr>
        <w:t>e</w:t>
      </w:r>
      <w:r w:rsidR="00BF6E42" w:rsidRPr="005B0F89">
        <w:rPr>
          <w:rFonts w:ascii="Arial" w:hAnsi="Arial" w:cs="Arial"/>
          <w:bCs/>
        </w:rPr>
        <w:t>m</w:t>
      </w:r>
      <w:r w:rsidR="005B0F89" w:rsidRPr="00E507D2">
        <w:rPr>
          <w:rFonts w:ascii="Arial" w:hAnsi="Arial" w:cs="Arial"/>
          <w:bCs/>
        </w:rPr>
        <w:t>e</w:t>
      </w:r>
      <w:r w:rsidR="00BF6E42" w:rsidRPr="005B0F89">
        <w:rPr>
          <w:rFonts w:ascii="Arial" w:hAnsi="Arial" w:cs="Arial"/>
          <w:bCs/>
        </w:rPr>
        <w:t>nt</w:t>
      </w:r>
      <w:r w:rsidRPr="005B0F89">
        <w:rPr>
          <w:rFonts w:ascii="Arial" w:hAnsi="Arial" w:cs="Arial"/>
          <w:bCs/>
        </w:rPr>
        <w:t xml:space="preserve"> of IL21</w:t>
      </w:r>
      <w:r w:rsidR="001726EE" w:rsidRPr="005B0F89">
        <w:rPr>
          <w:rFonts w:ascii="Arial" w:hAnsi="Arial" w:cs="Arial"/>
          <w:bCs/>
        </w:rPr>
        <w:t>.</w:t>
      </w:r>
      <w:r w:rsidR="001726EE">
        <w:rPr>
          <w:rFonts w:ascii="Arial" w:hAnsi="Arial" w:cs="Arial"/>
          <w:bCs/>
        </w:rPr>
        <w:t xml:space="preserve"> </w:t>
      </w:r>
      <w:r w:rsidRPr="0011534A">
        <w:rPr>
          <w:rFonts w:ascii="Arial" w:hAnsi="Arial" w:cs="Arial"/>
          <w:bCs/>
        </w:rPr>
        <w:t xml:space="preserve">Knowledge of these </w:t>
      </w:r>
      <w:r w:rsidR="00190E9E">
        <w:rPr>
          <w:rFonts w:ascii="Arial" w:hAnsi="Arial" w:cs="Arial"/>
          <w:bCs/>
        </w:rPr>
        <w:t xml:space="preserve">natural ontogeny </w:t>
      </w:r>
      <w:r w:rsidR="001726EE">
        <w:rPr>
          <w:rFonts w:ascii="Arial" w:hAnsi="Arial" w:cs="Arial"/>
          <w:bCs/>
        </w:rPr>
        <w:t>processes</w:t>
      </w:r>
      <w:r w:rsidR="001726EE" w:rsidRPr="0011534A">
        <w:rPr>
          <w:rFonts w:ascii="Arial" w:hAnsi="Arial" w:cs="Arial"/>
          <w:bCs/>
        </w:rPr>
        <w:t xml:space="preserve"> </w:t>
      </w:r>
      <w:r w:rsidRPr="0011534A">
        <w:rPr>
          <w:rFonts w:ascii="Arial" w:hAnsi="Arial" w:cs="Arial"/>
          <w:bCs/>
        </w:rPr>
        <w:t xml:space="preserve">could prove to be important for understanding humoral immunodeficiencies, </w:t>
      </w:r>
      <w:r w:rsidR="00582A7F">
        <w:rPr>
          <w:rFonts w:ascii="Arial" w:hAnsi="Arial" w:cs="Arial"/>
          <w:bCs/>
        </w:rPr>
        <w:t xml:space="preserve">improving early vaccinations, </w:t>
      </w:r>
      <w:r w:rsidRPr="0011534A">
        <w:rPr>
          <w:rFonts w:ascii="Arial" w:hAnsi="Arial" w:cs="Arial"/>
          <w:bCs/>
        </w:rPr>
        <w:t>and uncovering early events in the pathogenesis of autoimmune diseases.</w:t>
      </w:r>
      <w:r w:rsidRPr="005C3D65">
        <w:rPr>
          <w:rFonts w:ascii="Arial" w:hAnsi="Arial" w:cs="Arial"/>
          <w:bCs/>
        </w:rPr>
        <w:t xml:space="preserve"> </w:t>
      </w:r>
    </w:p>
    <w:p w14:paraId="41FE34FE" w14:textId="61B4CD0D" w:rsidR="002B1468" w:rsidRDefault="009E5511" w:rsidP="009E5511">
      <w:pPr>
        <w:spacing w:line="360" w:lineRule="auto"/>
        <w:rPr>
          <w:rFonts w:ascii="Arial" w:hAnsi="Arial" w:cs="Arial"/>
        </w:rPr>
      </w:pPr>
      <w:r w:rsidRPr="005C3D65">
        <w:rPr>
          <w:rFonts w:ascii="Arial" w:hAnsi="Arial" w:cs="Arial"/>
          <w:bCs/>
        </w:rPr>
        <w:t xml:space="preserve">To develop insights into these issues, we generated an IL21-Venus </w:t>
      </w:r>
      <w:r>
        <w:rPr>
          <w:rFonts w:ascii="Arial" w:hAnsi="Arial" w:cs="Arial"/>
          <w:bCs/>
        </w:rPr>
        <w:t>F</w:t>
      </w:r>
      <w:r w:rsidRPr="005C3D65">
        <w:rPr>
          <w:rFonts w:ascii="Arial" w:hAnsi="Arial" w:cs="Arial"/>
          <w:bCs/>
        </w:rPr>
        <w:t xml:space="preserve">luorescent </w:t>
      </w:r>
      <w:r>
        <w:rPr>
          <w:rFonts w:ascii="Arial" w:hAnsi="Arial" w:cs="Arial"/>
          <w:bCs/>
        </w:rPr>
        <w:t>P</w:t>
      </w:r>
      <w:r w:rsidRPr="005C3D65">
        <w:rPr>
          <w:rFonts w:ascii="Arial" w:hAnsi="Arial" w:cs="Arial"/>
          <w:bCs/>
        </w:rPr>
        <w:t xml:space="preserve">rotein </w:t>
      </w:r>
      <w:r>
        <w:rPr>
          <w:rFonts w:ascii="Arial" w:hAnsi="Arial" w:cs="Arial"/>
          <w:bCs/>
        </w:rPr>
        <w:t xml:space="preserve">(VFP) </w:t>
      </w:r>
      <w:r w:rsidRPr="005C3D65">
        <w:rPr>
          <w:rFonts w:ascii="Arial" w:hAnsi="Arial" w:cs="Arial"/>
          <w:bCs/>
        </w:rPr>
        <w:t xml:space="preserve">reporter mouse that </w:t>
      </w:r>
      <w:r>
        <w:rPr>
          <w:rFonts w:ascii="Arial" w:hAnsi="Arial" w:cs="Arial"/>
          <w:bCs/>
        </w:rPr>
        <w:t>made</w:t>
      </w:r>
      <w:r w:rsidRPr="005C3D65">
        <w:rPr>
          <w:rFonts w:ascii="Arial" w:hAnsi="Arial" w:cs="Arial"/>
          <w:bCs/>
        </w:rPr>
        <w:t xml:space="preserve"> it possible to identify, phenotypically characterize and functionally assess</w:t>
      </w:r>
      <w:r>
        <w:rPr>
          <w:rFonts w:ascii="Arial" w:hAnsi="Arial" w:cs="Arial"/>
          <w:bCs/>
        </w:rPr>
        <w:t xml:space="preserve"> cellular sources of </w:t>
      </w:r>
      <w:r w:rsidRPr="005C3D65">
        <w:rPr>
          <w:rFonts w:ascii="Arial" w:hAnsi="Arial" w:cs="Arial"/>
          <w:bCs/>
        </w:rPr>
        <w:t>IL21</w:t>
      </w:r>
      <w:r>
        <w:rPr>
          <w:rFonts w:ascii="Arial" w:hAnsi="Arial" w:cs="Arial"/>
          <w:bCs/>
        </w:rPr>
        <w:t>. W</w:t>
      </w:r>
      <w:r w:rsidRPr="005C3D65">
        <w:rPr>
          <w:rFonts w:ascii="Arial" w:hAnsi="Arial" w:cs="Arial"/>
          <w:bCs/>
        </w:rPr>
        <w:t xml:space="preserve">e </w:t>
      </w:r>
      <w:r w:rsidRPr="0072185E">
        <w:rPr>
          <w:rFonts w:ascii="Arial" w:hAnsi="Arial" w:cs="Arial"/>
        </w:rPr>
        <w:t>show that IL21 is the major</w:t>
      </w:r>
      <w:r w:rsidRPr="00D71BB1">
        <w:rPr>
          <w:rFonts w:ascii="Arial" w:hAnsi="Arial" w:cs="Arial"/>
          <w:vertAlign w:val="subscript"/>
        </w:rPr>
        <w:t xml:space="preserve"> </w:t>
      </w:r>
      <w:r w:rsidRPr="00D71BB1">
        <w:rPr>
          <w:rFonts w:ascii="Arial" w:hAnsi="Arial" w:cs="Arial"/>
        </w:rPr>
        <w:t>cytokine expressed within weeks of birth by the earliest CD4</w:t>
      </w:r>
      <w:r w:rsidRPr="00554C01">
        <w:rPr>
          <w:rFonts w:ascii="Arial" w:hAnsi="Arial" w:cs="Arial"/>
          <w:vertAlign w:val="superscript"/>
        </w:rPr>
        <w:t>+</w:t>
      </w:r>
      <w:r w:rsidRPr="00554C01">
        <w:rPr>
          <w:rFonts w:ascii="Arial" w:hAnsi="Arial" w:cs="Arial"/>
        </w:rPr>
        <w:t xml:space="preserve"> T cells to be activated in the spleens, circulation, and thymi</w:t>
      </w:r>
      <w:r w:rsidRPr="009D12AB">
        <w:rPr>
          <w:rFonts w:ascii="Arial" w:hAnsi="Arial" w:cs="Arial"/>
        </w:rPr>
        <w:t xml:space="preserve"> of naïve mice. Using a variety of approaches, </w:t>
      </w:r>
      <w:r>
        <w:rPr>
          <w:rFonts w:ascii="Arial" w:hAnsi="Arial" w:cs="Arial"/>
        </w:rPr>
        <w:t xml:space="preserve">we show that these </w:t>
      </w:r>
      <w:r w:rsidRPr="00D626D0">
        <w:rPr>
          <w:rFonts w:ascii="Arial" w:hAnsi="Arial" w:cs="Arial"/>
        </w:rPr>
        <w:t xml:space="preserve">IL21-expressing cells </w:t>
      </w:r>
      <w:r w:rsidR="00F31CC2">
        <w:rPr>
          <w:rFonts w:ascii="Arial" w:hAnsi="Arial" w:cs="Arial"/>
        </w:rPr>
        <w:t xml:space="preserve">arise </w:t>
      </w:r>
      <w:r w:rsidR="00F31CC2" w:rsidRPr="009D12AB">
        <w:rPr>
          <w:rFonts w:ascii="Arial" w:hAnsi="Arial" w:cs="Arial"/>
        </w:rPr>
        <w:t>naturally</w:t>
      </w:r>
      <w:r w:rsidR="00F31CC2">
        <w:rPr>
          <w:rFonts w:ascii="Arial" w:hAnsi="Arial" w:cs="Arial"/>
        </w:rPr>
        <w:t xml:space="preserve">-and </w:t>
      </w:r>
      <w:r w:rsidRPr="00D626D0">
        <w:rPr>
          <w:rFonts w:ascii="Arial" w:hAnsi="Arial" w:cs="Arial"/>
        </w:rPr>
        <w:t>are the earliest precursors of mature T</w:t>
      </w:r>
      <w:r w:rsidRPr="00D626D0">
        <w:rPr>
          <w:rFonts w:ascii="Arial" w:hAnsi="Arial" w:cs="Arial"/>
          <w:vertAlign w:val="subscript"/>
        </w:rPr>
        <w:t>FH</w:t>
      </w:r>
      <w:r w:rsidRPr="00D626D0">
        <w:rPr>
          <w:rFonts w:ascii="Arial" w:hAnsi="Arial" w:cs="Arial"/>
        </w:rPr>
        <w:t>. These “nascent” T</w:t>
      </w:r>
      <w:r w:rsidRPr="00D626D0">
        <w:rPr>
          <w:rFonts w:ascii="Arial" w:hAnsi="Arial" w:cs="Arial"/>
          <w:vertAlign w:val="subscript"/>
        </w:rPr>
        <w:t>FH</w:t>
      </w:r>
      <w:r w:rsidRPr="00D626D0">
        <w:rPr>
          <w:rFonts w:ascii="Arial" w:hAnsi="Arial" w:cs="Arial"/>
        </w:rPr>
        <w:t xml:space="preserve"> (nT</w:t>
      </w:r>
      <w:r w:rsidRPr="00D626D0">
        <w:rPr>
          <w:rFonts w:ascii="Arial" w:hAnsi="Arial" w:cs="Arial"/>
          <w:vertAlign w:val="subscript"/>
        </w:rPr>
        <w:t>FH</w:t>
      </w:r>
      <w:r w:rsidRPr="00D626D0">
        <w:rPr>
          <w:rFonts w:ascii="Arial" w:hAnsi="Arial" w:cs="Arial"/>
        </w:rPr>
        <w:t xml:space="preserve">) </w:t>
      </w:r>
      <w:r>
        <w:rPr>
          <w:rFonts w:ascii="Arial" w:hAnsi="Arial" w:cs="Arial"/>
        </w:rPr>
        <w:t xml:space="preserve">are clonally diverse </w:t>
      </w:r>
      <w:r w:rsidRPr="00D626D0">
        <w:rPr>
          <w:rFonts w:ascii="Arial" w:hAnsi="Arial" w:cs="Arial"/>
        </w:rPr>
        <w:t xml:space="preserve">but </w:t>
      </w:r>
      <w:r>
        <w:rPr>
          <w:rFonts w:ascii="Arial" w:hAnsi="Arial" w:cs="Arial"/>
        </w:rPr>
        <w:t xml:space="preserve">they develop and persist in naïve mice even with </w:t>
      </w:r>
      <w:r w:rsidRPr="00D626D0">
        <w:rPr>
          <w:rFonts w:ascii="Arial" w:hAnsi="Arial" w:cs="Arial"/>
        </w:rPr>
        <w:t xml:space="preserve">stringent restriction </w:t>
      </w:r>
      <w:r>
        <w:rPr>
          <w:rFonts w:ascii="Arial" w:hAnsi="Arial" w:cs="Arial"/>
        </w:rPr>
        <w:t>of</w:t>
      </w:r>
      <w:r w:rsidRPr="00D626D0">
        <w:rPr>
          <w:rFonts w:ascii="Arial" w:hAnsi="Arial" w:cs="Arial"/>
        </w:rPr>
        <w:t xml:space="preserve"> </w:t>
      </w:r>
      <w:r>
        <w:rPr>
          <w:rFonts w:ascii="Arial" w:hAnsi="Arial" w:cs="Arial"/>
        </w:rPr>
        <w:t xml:space="preserve">their </w:t>
      </w:r>
      <w:r w:rsidRPr="00D626D0">
        <w:rPr>
          <w:rFonts w:ascii="Arial" w:hAnsi="Arial" w:cs="Arial"/>
        </w:rPr>
        <w:t>TCR</w:t>
      </w:r>
      <w:r>
        <w:rPr>
          <w:rFonts w:ascii="Arial" w:hAnsi="Arial" w:cs="Arial"/>
        </w:rPr>
        <w:t>s</w:t>
      </w:r>
      <w:r w:rsidRPr="00D626D0">
        <w:rPr>
          <w:rFonts w:ascii="Arial" w:hAnsi="Arial" w:cs="Arial"/>
        </w:rPr>
        <w:t xml:space="preserve">. </w:t>
      </w:r>
      <w:r>
        <w:rPr>
          <w:rFonts w:ascii="Arial" w:hAnsi="Arial" w:cs="Arial"/>
        </w:rPr>
        <w:t xml:space="preserve">Finally, we show that </w:t>
      </w:r>
      <w:r w:rsidRPr="00D626D0">
        <w:rPr>
          <w:rFonts w:ascii="Arial" w:hAnsi="Arial" w:cs="Arial"/>
        </w:rPr>
        <w:t>nT</w:t>
      </w:r>
      <w:r w:rsidRPr="00D626D0">
        <w:rPr>
          <w:rFonts w:ascii="Arial" w:hAnsi="Arial" w:cs="Arial"/>
          <w:vertAlign w:val="subscript"/>
        </w:rPr>
        <w:t>FH</w:t>
      </w:r>
      <w:r w:rsidRPr="00D626D0" w:rsidDel="0028385B">
        <w:rPr>
          <w:rFonts w:ascii="Arial" w:hAnsi="Arial" w:cs="Arial"/>
        </w:rPr>
        <w:t xml:space="preserve"> </w:t>
      </w:r>
      <w:r w:rsidRPr="00D626D0">
        <w:rPr>
          <w:rFonts w:ascii="Arial" w:hAnsi="Arial" w:cs="Arial"/>
        </w:rPr>
        <w:t>are a major target of</w:t>
      </w:r>
      <w:r w:rsidR="00BE6502">
        <w:rPr>
          <w:rFonts w:ascii="Arial" w:hAnsi="Arial" w:cs="Arial"/>
        </w:rPr>
        <w:t xml:space="preserve"> </w:t>
      </w:r>
      <w:r>
        <w:rPr>
          <w:rFonts w:ascii="Arial" w:hAnsi="Arial" w:cs="Arial"/>
        </w:rPr>
        <w:t xml:space="preserve">suppression by </w:t>
      </w:r>
      <w:r w:rsidRPr="00D626D0">
        <w:rPr>
          <w:rFonts w:ascii="Arial" w:hAnsi="Arial" w:cs="Arial"/>
        </w:rPr>
        <w:t>regulatory CD4</w:t>
      </w:r>
      <w:r w:rsidRPr="00D626D0">
        <w:rPr>
          <w:rFonts w:ascii="Arial" w:hAnsi="Arial" w:cs="Arial"/>
          <w:vertAlign w:val="superscript"/>
        </w:rPr>
        <w:t>+</w:t>
      </w:r>
      <w:r w:rsidRPr="00D626D0">
        <w:rPr>
          <w:rFonts w:ascii="Arial" w:hAnsi="Arial" w:cs="Arial"/>
        </w:rPr>
        <w:t xml:space="preserve"> T cells (T</w:t>
      </w:r>
      <w:r w:rsidRPr="001415D5">
        <w:rPr>
          <w:rFonts w:ascii="Arial" w:hAnsi="Arial" w:cs="Arial"/>
          <w:vertAlign w:val="subscript"/>
        </w:rPr>
        <w:t>REG</w:t>
      </w:r>
      <w:r w:rsidRPr="00D626D0">
        <w:rPr>
          <w:rFonts w:ascii="Arial" w:hAnsi="Arial" w:cs="Arial"/>
        </w:rPr>
        <w:t xml:space="preserve">) because their frequencies and maturation are increased strikingly in </w:t>
      </w:r>
      <w:r w:rsidR="00960698">
        <w:rPr>
          <w:rFonts w:ascii="Arial" w:hAnsi="Arial" w:cs="Arial"/>
        </w:rPr>
        <w:t>FOXP3-</w:t>
      </w:r>
      <w:r>
        <w:rPr>
          <w:rFonts w:ascii="Arial" w:hAnsi="Arial" w:cs="Arial"/>
        </w:rPr>
        <w:t xml:space="preserve">deficient </w:t>
      </w:r>
      <w:r w:rsidR="00960698">
        <w:rPr>
          <w:rFonts w:ascii="Arial" w:hAnsi="Arial" w:cs="Arial"/>
        </w:rPr>
        <w:t>mice</w:t>
      </w:r>
      <w:r w:rsidRPr="00D626D0">
        <w:rPr>
          <w:rFonts w:ascii="Arial" w:hAnsi="Arial" w:cs="Arial"/>
        </w:rPr>
        <w:t xml:space="preserve">. </w:t>
      </w:r>
      <w:r>
        <w:rPr>
          <w:rFonts w:ascii="Arial" w:hAnsi="Arial" w:cs="Arial"/>
        </w:rPr>
        <w:t>From these findings,</w:t>
      </w:r>
      <w:r w:rsidRPr="00D626D0">
        <w:rPr>
          <w:rFonts w:ascii="Arial" w:hAnsi="Arial" w:cs="Arial"/>
        </w:rPr>
        <w:t xml:space="preserve"> we propose </w:t>
      </w:r>
      <w:r w:rsidRPr="00A90454">
        <w:rPr>
          <w:rFonts w:ascii="Arial" w:hAnsi="Arial" w:cs="Arial"/>
        </w:rPr>
        <w:t xml:space="preserve">that </w:t>
      </w:r>
      <w:r w:rsidR="00BE6502" w:rsidRPr="00A90454">
        <w:rPr>
          <w:rFonts w:ascii="Arial" w:hAnsi="Arial" w:cs="Arial"/>
        </w:rPr>
        <w:t>nT</w:t>
      </w:r>
      <w:r w:rsidR="00BE6502" w:rsidRPr="00A90454">
        <w:rPr>
          <w:rFonts w:ascii="Arial" w:hAnsi="Arial" w:cs="Arial"/>
          <w:vertAlign w:val="subscript"/>
        </w:rPr>
        <w:t>FH</w:t>
      </w:r>
      <w:r w:rsidR="00BE6502" w:rsidRPr="00A90454">
        <w:rPr>
          <w:rFonts w:ascii="Arial" w:hAnsi="Arial" w:cs="Arial"/>
        </w:rPr>
        <w:t xml:space="preserve"> develop spontaneously</w:t>
      </w:r>
      <w:r w:rsidR="00BE6502">
        <w:rPr>
          <w:rFonts w:ascii="Arial" w:hAnsi="Arial"/>
        </w:rPr>
        <w:t xml:space="preserve"> because they are hypersensitive to </w:t>
      </w:r>
      <w:r w:rsidR="00A611D6">
        <w:rPr>
          <w:rFonts w:ascii="Arial" w:hAnsi="Arial" w:cs="Arial"/>
        </w:rPr>
        <w:t>weak tonic stimuli</w:t>
      </w:r>
      <w:r w:rsidR="002B1468">
        <w:rPr>
          <w:rFonts w:ascii="Arial" w:hAnsi="Arial" w:cs="Arial"/>
        </w:rPr>
        <w:t xml:space="preserve">, </w:t>
      </w:r>
      <w:r w:rsidR="002B1468" w:rsidRPr="00621817">
        <w:rPr>
          <w:rFonts w:ascii="Arial" w:hAnsi="Arial" w:cs="Arial"/>
        </w:rPr>
        <w:t xml:space="preserve">are constrained from their full </w:t>
      </w:r>
      <w:r w:rsidR="002B1468" w:rsidRPr="00621817">
        <w:rPr>
          <w:rFonts w:ascii="Arial" w:hAnsi="Arial"/>
        </w:rPr>
        <w:t>autoreactive potential by T</w:t>
      </w:r>
      <w:r w:rsidR="002B1468" w:rsidRPr="00621817">
        <w:rPr>
          <w:rFonts w:ascii="Arial" w:hAnsi="Arial"/>
          <w:vertAlign w:val="subscript"/>
        </w:rPr>
        <w:t>REG</w:t>
      </w:r>
      <w:r w:rsidR="002B1468">
        <w:rPr>
          <w:rFonts w:ascii="Arial" w:hAnsi="Arial"/>
          <w:vertAlign w:val="subscript"/>
        </w:rPr>
        <w:t xml:space="preserve"> </w:t>
      </w:r>
      <w:r w:rsidR="00A611D6">
        <w:rPr>
          <w:rFonts w:ascii="Arial" w:hAnsi="Arial" w:cs="Arial"/>
        </w:rPr>
        <w:t xml:space="preserve">and persist </w:t>
      </w:r>
      <w:r w:rsidR="00A611D6" w:rsidRPr="00F61A96">
        <w:rPr>
          <w:rFonts w:ascii="Arial" w:hAnsi="Arial" w:cs="Arial"/>
        </w:rPr>
        <w:t>already primed for rapid responses to</w:t>
      </w:r>
      <w:r w:rsidR="00A611D6" w:rsidRPr="00F61A96">
        <w:rPr>
          <w:rFonts w:ascii="Arial" w:hAnsi="Arial" w:cs="Arial"/>
          <w:b/>
        </w:rPr>
        <w:t xml:space="preserve"> </w:t>
      </w:r>
      <w:r w:rsidR="00A611D6" w:rsidRPr="00F61A96">
        <w:rPr>
          <w:rFonts w:ascii="Arial" w:hAnsi="Arial" w:cs="Arial"/>
        </w:rPr>
        <w:t>foreign antigens and autoimmune stimuli.</w:t>
      </w:r>
      <w:r w:rsidR="00A611D6" w:rsidRPr="00CC4888">
        <w:rPr>
          <w:rFonts w:ascii="Arial" w:hAnsi="Arial"/>
        </w:rPr>
        <w:t xml:space="preserve"> </w:t>
      </w:r>
    </w:p>
    <w:p w14:paraId="5404D6BA" w14:textId="77777777" w:rsidR="009E5511" w:rsidRPr="00852263" w:rsidRDefault="009E5511" w:rsidP="009E5511">
      <w:pPr>
        <w:spacing w:line="360" w:lineRule="auto"/>
        <w:rPr>
          <w:rFonts w:ascii="Arial" w:hAnsi="Arial"/>
          <w:b/>
          <w:sz w:val="32"/>
        </w:rPr>
      </w:pPr>
    </w:p>
    <w:p w14:paraId="378C8FCD" w14:textId="657FE195" w:rsidR="009E5511" w:rsidRPr="00614F28" w:rsidRDefault="009E5511" w:rsidP="009E5511">
      <w:pPr>
        <w:spacing w:line="360" w:lineRule="auto"/>
        <w:rPr>
          <w:rFonts w:ascii="Arial" w:hAnsi="Arial"/>
        </w:rPr>
      </w:pPr>
      <w:r w:rsidRPr="00E507D2">
        <w:rPr>
          <w:rFonts w:ascii="Arial" w:hAnsi="Arial"/>
          <w:b/>
          <w:sz w:val="28"/>
        </w:rPr>
        <w:t>Results</w:t>
      </w:r>
    </w:p>
    <w:p w14:paraId="26757D39" w14:textId="6634018C" w:rsidR="009E5511" w:rsidRPr="00614F28" w:rsidRDefault="002B1468" w:rsidP="009E5511">
      <w:pPr>
        <w:spacing w:line="360" w:lineRule="auto"/>
        <w:rPr>
          <w:rFonts w:ascii="Arial" w:hAnsi="Arial"/>
          <w:b/>
        </w:rPr>
      </w:pPr>
      <w:r>
        <w:rPr>
          <w:rFonts w:ascii="Arial" w:hAnsi="Arial"/>
          <w:b/>
        </w:rPr>
        <w:t xml:space="preserve">Expression of an IL21-VFP </w:t>
      </w:r>
      <w:r w:rsidR="009E5511">
        <w:rPr>
          <w:rFonts w:ascii="Arial" w:hAnsi="Arial"/>
          <w:b/>
        </w:rPr>
        <w:t xml:space="preserve">IL21 </w:t>
      </w:r>
      <w:r>
        <w:rPr>
          <w:rFonts w:ascii="Arial" w:hAnsi="Arial"/>
          <w:b/>
        </w:rPr>
        <w:t>knock-in reporter allele</w:t>
      </w:r>
      <w:r w:rsidRPr="002B1468">
        <w:rPr>
          <w:rFonts w:ascii="Arial" w:hAnsi="Arial"/>
          <w:b/>
        </w:rPr>
        <w:t xml:space="preserve"> </w:t>
      </w:r>
      <w:r w:rsidRPr="00E507D2">
        <w:rPr>
          <w:rFonts w:ascii="Arial" w:hAnsi="Arial"/>
          <w:b/>
        </w:rPr>
        <w:t>reliably detects IL21 expression by activated CD4</w:t>
      </w:r>
      <w:r w:rsidRPr="00E507D2">
        <w:rPr>
          <w:rFonts w:ascii="Arial" w:hAnsi="Arial"/>
          <w:b/>
          <w:vertAlign w:val="superscript"/>
        </w:rPr>
        <w:t>+</w:t>
      </w:r>
      <w:r w:rsidRPr="00E507D2">
        <w:rPr>
          <w:rFonts w:ascii="Arial" w:hAnsi="Arial"/>
          <w:b/>
        </w:rPr>
        <w:t xml:space="preserve"> T cells.</w:t>
      </w:r>
    </w:p>
    <w:p w14:paraId="0451ADB5" w14:textId="71892214" w:rsidR="009E5511" w:rsidRDefault="009E5511" w:rsidP="009E5511">
      <w:pPr>
        <w:spacing w:line="360" w:lineRule="auto"/>
        <w:rPr>
          <w:rFonts w:ascii="Arial" w:hAnsi="Arial"/>
          <w:b/>
          <w:strike/>
        </w:rPr>
      </w:pPr>
      <w:r>
        <w:rPr>
          <w:rFonts w:ascii="Arial" w:hAnsi="Arial"/>
        </w:rPr>
        <w:t xml:space="preserve">We created </w:t>
      </w:r>
      <w:r w:rsidRPr="00614F28">
        <w:rPr>
          <w:rFonts w:ascii="Arial" w:hAnsi="Arial"/>
        </w:rPr>
        <w:t>an IL21-</w:t>
      </w:r>
      <w:r>
        <w:rPr>
          <w:rFonts w:ascii="Arial" w:hAnsi="Arial"/>
        </w:rPr>
        <w:t xml:space="preserve">VFP reporter </w:t>
      </w:r>
      <w:r w:rsidRPr="00614F28">
        <w:rPr>
          <w:rFonts w:ascii="Arial" w:hAnsi="Arial"/>
        </w:rPr>
        <w:t>st</w:t>
      </w:r>
      <w:r>
        <w:rPr>
          <w:rFonts w:ascii="Arial" w:hAnsi="Arial"/>
        </w:rPr>
        <w:t>r</w:t>
      </w:r>
      <w:r w:rsidRPr="00614F28">
        <w:rPr>
          <w:rFonts w:ascii="Arial" w:hAnsi="Arial"/>
        </w:rPr>
        <w:t>ain</w:t>
      </w:r>
      <w:r>
        <w:rPr>
          <w:rFonts w:ascii="Arial" w:hAnsi="Arial"/>
        </w:rPr>
        <w:t xml:space="preserve"> by</w:t>
      </w:r>
      <w:r w:rsidRPr="00614F28">
        <w:rPr>
          <w:rFonts w:ascii="Arial" w:hAnsi="Arial"/>
        </w:rPr>
        <w:t xml:space="preserve"> insert</w:t>
      </w:r>
      <w:r>
        <w:rPr>
          <w:rFonts w:ascii="Arial" w:hAnsi="Arial"/>
        </w:rPr>
        <w:t>ing</w:t>
      </w:r>
      <w:r w:rsidRPr="00614F28">
        <w:rPr>
          <w:rFonts w:ascii="Arial" w:hAnsi="Arial"/>
        </w:rPr>
        <w:t xml:space="preserve"> an internal ribosomal entry site</w:t>
      </w:r>
      <w:r>
        <w:rPr>
          <w:rFonts w:ascii="Arial" w:hAnsi="Arial"/>
        </w:rPr>
        <w:t xml:space="preserve"> (IRES)-</w:t>
      </w:r>
      <w:r w:rsidRPr="00614F28">
        <w:rPr>
          <w:rFonts w:ascii="Arial" w:hAnsi="Arial"/>
        </w:rPr>
        <w:t xml:space="preserve">VFP cassette into </w:t>
      </w:r>
      <w:r>
        <w:rPr>
          <w:rFonts w:ascii="Arial" w:hAnsi="Arial"/>
        </w:rPr>
        <w:t xml:space="preserve">non-coding </w:t>
      </w:r>
      <w:r w:rsidRPr="00614F28">
        <w:rPr>
          <w:rFonts w:ascii="Arial" w:hAnsi="Arial"/>
        </w:rPr>
        <w:t xml:space="preserve">exon 5 of the mouse </w:t>
      </w:r>
      <w:r w:rsidRPr="00614F28">
        <w:rPr>
          <w:rFonts w:ascii="Arial" w:hAnsi="Arial"/>
          <w:i/>
        </w:rPr>
        <w:t>Il21</w:t>
      </w:r>
      <w:r w:rsidRPr="00614F28">
        <w:rPr>
          <w:rFonts w:ascii="Arial" w:hAnsi="Arial"/>
        </w:rPr>
        <w:t xml:space="preserve"> lo</w:t>
      </w:r>
      <w:r>
        <w:rPr>
          <w:rFonts w:ascii="Arial" w:hAnsi="Arial"/>
        </w:rPr>
        <w:t xml:space="preserve">cus by homologous recombination into C57BL6/N (B6)-derived </w:t>
      </w:r>
      <w:r w:rsidRPr="00614F28">
        <w:rPr>
          <w:rFonts w:ascii="Arial" w:hAnsi="Arial"/>
        </w:rPr>
        <w:t>embryonic stem cells</w:t>
      </w:r>
      <w:r>
        <w:rPr>
          <w:rFonts w:ascii="Arial" w:hAnsi="Arial"/>
        </w:rPr>
        <w:t xml:space="preserve"> and then excising the LoxP-flanked </w:t>
      </w:r>
      <w:r w:rsidRPr="005C3D65">
        <w:rPr>
          <w:rFonts w:ascii="Arial" w:hAnsi="Arial"/>
          <w:i/>
        </w:rPr>
        <w:t>Neo</w:t>
      </w:r>
      <w:r w:rsidRPr="005C3D65">
        <w:rPr>
          <w:rFonts w:ascii="Arial" w:hAnsi="Arial"/>
          <w:i/>
          <w:vertAlign w:val="superscript"/>
        </w:rPr>
        <w:t>R</w:t>
      </w:r>
      <w:r>
        <w:rPr>
          <w:rFonts w:ascii="Arial" w:hAnsi="Arial"/>
        </w:rPr>
        <w:t xml:space="preserve"> selection cassette by Cre-mediated deletion (</w:t>
      </w:r>
      <w:r w:rsidRPr="005C3D65">
        <w:rPr>
          <w:rFonts w:ascii="Arial" w:hAnsi="Arial"/>
          <w:b/>
        </w:rPr>
        <w:t>Supplement</w:t>
      </w:r>
      <w:r>
        <w:rPr>
          <w:rFonts w:ascii="Arial" w:hAnsi="Arial"/>
          <w:b/>
        </w:rPr>
        <w:t xml:space="preserve">ary </w:t>
      </w:r>
      <w:r w:rsidRPr="005C3D65">
        <w:rPr>
          <w:rFonts w:ascii="Arial" w:hAnsi="Arial"/>
          <w:b/>
        </w:rPr>
        <w:t>Fig.</w:t>
      </w:r>
      <w:r>
        <w:rPr>
          <w:rFonts w:ascii="Arial" w:hAnsi="Arial"/>
          <w:b/>
        </w:rPr>
        <w:t xml:space="preserve"> </w:t>
      </w:r>
      <w:r w:rsidR="00391BC5" w:rsidRPr="005C3D65">
        <w:rPr>
          <w:rFonts w:ascii="Arial" w:hAnsi="Arial"/>
          <w:b/>
        </w:rPr>
        <w:t>1</w:t>
      </w:r>
      <w:r w:rsidR="00CE0FA7">
        <w:rPr>
          <w:rFonts w:ascii="Arial" w:hAnsi="Arial"/>
          <w:b/>
        </w:rPr>
        <w:t>a</w:t>
      </w:r>
      <w:r>
        <w:rPr>
          <w:rFonts w:ascii="Arial" w:hAnsi="Arial"/>
          <w:b/>
        </w:rPr>
        <w:t>,</w:t>
      </w:r>
      <w:r w:rsidR="00CE0FA7">
        <w:rPr>
          <w:rFonts w:ascii="Arial" w:hAnsi="Arial"/>
          <w:b/>
        </w:rPr>
        <w:t>b</w:t>
      </w:r>
      <w:r>
        <w:rPr>
          <w:rFonts w:ascii="Arial" w:hAnsi="Arial"/>
        </w:rPr>
        <w:t>).</w:t>
      </w:r>
      <w:r w:rsidRPr="00614F28">
        <w:rPr>
          <w:rFonts w:ascii="Arial" w:hAnsi="Arial"/>
        </w:rPr>
        <w:t xml:space="preserve"> </w:t>
      </w:r>
      <w:r>
        <w:rPr>
          <w:rFonts w:ascii="Arial" w:hAnsi="Arial"/>
        </w:rPr>
        <w:t>H</w:t>
      </w:r>
      <w:r w:rsidRPr="00614F28">
        <w:rPr>
          <w:rFonts w:ascii="Arial" w:hAnsi="Arial"/>
        </w:rPr>
        <w:t xml:space="preserve">eterozygous and homozygous </w:t>
      </w:r>
      <w:r>
        <w:rPr>
          <w:rFonts w:ascii="Arial" w:hAnsi="Arial"/>
        </w:rPr>
        <w:t>B6.IL21-</w:t>
      </w:r>
      <w:r w:rsidRPr="00614F28">
        <w:rPr>
          <w:rFonts w:ascii="Arial" w:hAnsi="Arial"/>
        </w:rPr>
        <w:t xml:space="preserve">VFP mice </w:t>
      </w:r>
      <w:r>
        <w:rPr>
          <w:rFonts w:ascii="Arial" w:hAnsi="Arial"/>
        </w:rPr>
        <w:t xml:space="preserve">were born in expected Mendelian ratios and </w:t>
      </w:r>
      <w:r w:rsidRPr="00614F28">
        <w:rPr>
          <w:rFonts w:ascii="Arial" w:hAnsi="Arial"/>
        </w:rPr>
        <w:t>develop</w:t>
      </w:r>
      <w:r>
        <w:rPr>
          <w:rFonts w:ascii="Arial" w:hAnsi="Arial"/>
        </w:rPr>
        <w:t>ed</w:t>
      </w:r>
      <w:r w:rsidRPr="00614F28">
        <w:rPr>
          <w:rFonts w:ascii="Arial" w:hAnsi="Arial"/>
        </w:rPr>
        <w:t xml:space="preserve"> normally</w:t>
      </w:r>
      <w:r>
        <w:rPr>
          <w:rFonts w:ascii="Arial" w:hAnsi="Arial"/>
        </w:rPr>
        <w:t>.</w:t>
      </w:r>
      <w:r w:rsidRPr="00614F28">
        <w:rPr>
          <w:rFonts w:ascii="Arial" w:hAnsi="Arial"/>
        </w:rPr>
        <w:t xml:space="preserve"> </w:t>
      </w:r>
      <w:r>
        <w:rPr>
          <w:rFonts w:ascii="Arial" w:hAnsi="Arial"/>
          <w:b/>
          <w:strike/>
        </w:rPr>
        <w:t xml:space="preserve">     </w:t>
      </w:r>
    </w:p>
    <w:p w14:paraId="4C819C7F" w14:textId="77777777" w:rsidR="009E5511" w:rsidRPr="009A7224" w:rsidRDefault="009E5511" w:rsidP="009E5511">
      <w:pPr>
        <w:spacing w:line="360" w:lineRule="auto"/>
        <w:rPr>
          <w:rFonts w:ascii="Arial" w:hAnsi="Arial"/>
          <w:b/>
          <w:strike/>
        </w:rPr>
      </w:pPr>
    </w:p>
    <w:p w14:paraId="235D8044" w14:textId="517350AF" w:rsidR="009E5511" w:rsidRDefault="009E5511" w:rsidP="009E5511">
      <w:pPr>
        <w:spacing w:line="360" w:lineRule="auto"/>
        <w:rPr>
          <w:rFonts w:ascii="Arial" w:hAnsi="Arial"/>
        </w:rPr>
      </w:pPr>
      <w:r w:rsidRPr="00614F28">
        <w:rPr>
          <w:rFonts w:ascii="Arial" w:hAnsi="Arial"/>
        </w:rPr>
        <w:t xml:space="preserve">To </w:t>
      </w:r>
      <w:r>
        <w:rPr>
          <w:rFonts w:ascii="Arial" w:hAnsi="Arial"/>
        </w:rPr>
        <w:t xml:space="preserve">determine if </w:t>
      </w:r>
      <w:r w:rsidRPr="00614F28">
        <w:rPr>
          <w:rFonts w:ascii="Arial" w:hAnsi="Arial"/>
        </w:rPr>
        <w:t xml:space="preserve">the </w:t>
      </w:r>
      <w:r>
        <w:rPr>
          <w:rFonts w:ascii="Arial" w:hAnsi="Arial"/>
        </w:rPr>
        <w:t xml:space="preserve">VFP transgene reliably reports </w:t>
      </w:r>
      <w:r w:rsidRPr="00990F9E">
        <w:rPr>
          <w:rFonts w:ascii="Arial" w:hAnsi="Arial"/>
          <w:i/>
        </w:rPr>
        <w:t>Il21</w:t>
      </w:r>
      <w:r>
        <w:rPr>
          <w:rFonts w:ascii="Arial" w:hAnsi="Arial"/>
        </w:rPr>
        <w:t xml:space="preserve"> expression, we first performed RT-qPCR analyses on FACS-purified splenic </w:t>
      </w:r>
      <w:r w:rsidRPr="00614F28">
        <w:rPr>
          <w:rFonts w:ascii="Arial" w:hAnsi="Arial"/>
        </w:rPr>
        <w:t>VFP</w:t>
      </w:r>
      <w:r w:rsidRPr="00614F28">
        <w:rPr>
          <w:rFonts w:ascii="Arial" w:hAnsi="Arial"/>
          <w:vertAlign w:val="superscript"/>
        </w:rPr>
        <w:t>+</w:t>
      </w:r>
      <w:r w:rsidRPr="00614F28">
        <w:rPr>
          <w:rFonts w:ascii="Arial" w:hAnsi="Arial"/>
        </w:rPr>
        <w:t xml:space="preserve"> </w:t>
      </w:r>
      <w:r>
        <w:rPr>
          <w:rFonts w:ascii="Arial" w:hAnsi="Arial"/>
        </w:rPr>
        <w:t>and VFP</w:t>
      </w:r>
      <w:r w:rsidRPr="007A5CC8">
        <w:rPr>
          <w:rFonts w:ascii="Arial" w:hAnsi="Arial"/>
          <w:vertAlign w:val="superscript"/>
        </w:rPr>
        <w:t xml:space="preserve">- </w:t>
      </w:r>
      <w:r w:rsidRPr="00614F28">
        <w:rPr>
          <w:rFonts w:ascii="Arial" w:hAnsi="Arial"/>
        </w:rPr>
        <w:t>CD4</w:t>
      </w:r>
      <w:r w:rsidRPr="00614F28">
        <w:rPr>
          <w:rFonts w:ascii="Arial" w:hAnsi="Arial"/>
          <w:vertAlign w:val="superscript"/>
        </w:rPr>
        <w:t>+</w:t>
      </w:r>
      <w:r w:rsidRPr="00614F28">
        <w:rPr>
          <w:rFonts w:ascii="Arial" w:hAnsi="Arial"/>
        </w:rPr>
        <w:t xml:space="preserve"> </w:t>
      </w:r>
      <w:r>
        <w:rPr>
          <w:rFonts w:ascii="Arial" w:hAnsi="Arial"/>
        </w:rPr>
        <w:t xml:space="preserve">T cells from adult mice stimulated with </w:t>
      </w:r>
      <w:r w:rsidRPr="00614F28">
        <w:rPr>
          <w:rFonts w:ascii="Arial" w:hAnsi="Arial"/>
        </w:rPr>
        <w:t>anti</w:t>
      </w:r>
      <w:r>
        <w:rPr>
          <w:rFonts w:ascii="Arial" w:hAnsi="Arial"/>
        </w:rPr>
        <w:t xml:space="preserve">bodies to </w:t>
      </w:r>
      <w:r w:rsidRPr="00614F28">
        <w:rPr>
          <w:rFonts w:ascii="Arial" w:hAnsi="Arial"/>
        </w:rPr>
        <w:t>CD3 an</w:t>
      </w:r>
      <w:r>
        <w:rPr>
          <w:rFonts w:ascii="Arial" w:hAnsi="Arial"/>
        </w:rPr>
        <w:t xml:space="preserve">d </w:t>
      </w:r>
      <w:r w:rsidRPr="00614F28">
        <w:rPr>
          <w:rFonts w:ascii="Arial" w:hAnsi="Arial"/>
        </w:rPr>
        <w:t>CD28 for 24</w:t>
      </w:r>
      <w:r>
        <w:rPr>
          <w:rFonts w:ascii="Arial" w:hAnsi="Arial"/>
        </w:rPr>
        <w:t xml:space="preserve"> </w:t>
      </w:r>
      <w:r w:rsidRPr="00614F28">
        <w:rPr>
          <w:rFonts w:ascii="Arial" w:hAnsi="Arial"/>
        </w:rPr>
        <w:t>h.</w:t>
      </w:r>
      <w:r w:rsidRPr="00A26031">
        <w:rPr>
          <w:rFonts w:ascii="Arial" w:hAnsi="Arial"/>
        </w:rPr>
        <w:t xml:space="preserve"> </w:t>
      </w:r>
      <w:r w:rsidRPr="00614F28">
        <w:rPr>
          <w:rFonts w:ascii="Arial" w:hAnsi="Arial"/>
          <w:i/>
        </w:rPr>
        <w:t>I</w:t>
      </w:r>
      <w:r>
        <w:rPr>
          <w:rFonts w:ascii="Arial" w:hAnsi="Arial"/>
          <w:i/>
        </w:rPr>
        <w:t>l</w:t>
      </w:r>
      <w:r w:rsidRPr="00614F28">
        <w:rPr>
          <w:rFonts w:ascii="Arial" w:hAnsi="Arial"/>
          <w:i/>
        </w:rPr>
        <w:t>21</w:t>
      </w:r>
      <w:r w:rsidRPr="00614F28">
        <w:rPr>
          <w:rFonts w:ascii="Arial" w:hAnsi="Arial"/>
        </w:rPr>
        <w:t xml:space="preserve"> and </w:t>
      </w:r>
      <w:r w:rsidRPr="00614F28">
        <w:rPr>
          <w:rFonts w:ascii="Arial" w:hAnsi="Arial"/>
          <w:i/>
        </w:rPr>
        <w:t xml:space="preserve">VFP </w:t>
      </w:r>
      <w:r>
        <w:rPr>
          <w:rFonts w:ascii="Arial" w:hAnsi="Arial"/>
        </w:rPr>
        <w:t xml:space="preserve">transcripts </w:t>
      </w:r>
      <w:r w:rsidRPr="00614F28">
        <w:rPr>
          <w:rFonts w:ascii="Arial" w:hAnsi="Arial"/>
        </w:rPr>
        <w:t xml:space="preserve">were </w:t>
      </w:r>
      <w:r>
        <w:rPr>
          <w:rFonts w:ascii="Arial" w:hAnsi="Arial"/>
        </w:rPr>
        <w:t xml:space="preserve">expressed at </w:t>
      </w:r>
      <w:r w:rsidRPr="00614F28">
        <w:rPr>
          <w:rFonts w:ascii="Arial" w:hAnsi="Arial"/>
        </w:rPr>
        <w:t xml:space="preserve">comparable </w:t>
      </w:r>
      <w:r>
        <w:rPr>
          <w:rFonts w:ascii="Arial" w:hAnsi="Arial"/>
        </w:rPr>
        <w:t xml:space="preserve">levels </w:t>
      </w:r>
      <w:r w:rsidRPr="00614F28">
        <w:rPr>
          <w:rFonts w:ascii="Arial" w:hAnsi="Arial"/>
        </w:rPr>
        <w:t>in VFP</w:t>
      </w:r>
      <w:r w:rsidRPr="00614F28">
        <w:rPr>
          <w:rFonts w:ascii="Arial" w:hAnsi="Arial"/>
          <w:vertAlign w:val="superscript"/>
        </w:rPr>
        <w:t>+</w:t>
      </w:r>
      <w:r w:rsidRPr="00614F28">
        <w:rPr>
          <w:rFonts w:ascii="Arial" w:hAnsi="Arial"/>
        </w:rPr>
        <w:t xml:space="preserve"> cells</w:t>
      </w:r>
      <w:r>
        <w:rPr>
          <w:rFonts w:ascii="Arial" w:hAnsi="Arial"/>
        </w:rPr>
        <w:t xml:space="preserve"> (</w:t>
      </w:r>
      <w:r w:rsidRPr="005C3D65">
        <w:rPr>
          <w:rFonts w:ascii="Arial" w:hAnsi="Arial"/>
          <w:b/>
        </w:rPr>
        <w:t>Supplement</w:t>
      </w:r>
      <w:r>
        <w:rPr>
          <w:rFonts w:ascii="Arial" w:hAnsi="Arial"/>
          <w:b/>
        </w:rPr>
        <w:t>ary</w:t>
      </w:r>
      <w:r w:rsidRPr="005C3D65">
        <w:rPr>
          <w:rFonts w:ascii="Arial" w:hAnsi="Arial"/>
          <w:b/>
        </w:rPr>
        <w:t xml:space="preserve"> Fig. </w:t>
      </w:r>
      <w:r w:rsidR="00391BC5">
        <w:rPr>
          <w:rFonts w:ascii="Arial" w:hAnsi="Arial"/>
          <w:b/>
        </w:rPr>
        <w:t>1</w:t>
      </w:r>
      <w:r w:rsidR="00CE0FA7">
        <w:rPr>
          <w:rFonts w:ascii="Arial" w:hAnsi="Arial"/>
          <w:b/>
        </w:rPr>
        <w:t>c</w:t>
      </w:r>
      <w:r>
        <w:rPr>
          <w:rFonts w:ascii="Arial" w:hAnsi="Arial"/>
        </w:rPr>
        <w:t xml:space="preserve">). </w:t>
      </w:r>
      <w:r w:rsidRPr="00614F28">
        <w:rPr>
          <w:rFonts w:ascii="Arial" w:hAnsi="Arial"/>
        </w:rPr>
        <w:t xml:space="preserve">To </w:t>
      </w:r>
      <w:r>
        <w:rPr>
          <w:rFonts w:ascii="Arial" w:hAnsi="Arial"/>
        </w:rPr>
        <w:t xml:space="preserve">determine if </w:t>
      </w:r>
      <w:r w:rsidRPr="00614F28">
        <w:rPr>
          <w:rFonts w:ascii="Arial" w:hAnsi="Arial"/>
        </w:rPr>
        <w:t xml:space="preserve">the </w:t>
      </w:r>
      <w:r>
        <w:rPr>
          <w:rFonts w:ascii="Arial" w:hAnsi="Arial"/>
        </w:rPr>
        <w:t xml:space="preserve">VFP transgene also reports </w:t>
      </w:r>
      <w:r w:rsidRPr="00990F9E">
        <w:rPr>
          <w:rFonts w:ascii="Arial" w:hAnsi="Arial"/>
          <w:i/>
        </w:rPr>
        <w:t>Il21</w:t>
      </w:r>
      <w:r>
        <w:rPr>
          <w:rFonts w:ascii="Arial" w:hAnsi="Arial"/>
        </w:rPr>
        <w:t xml:space="preserve"> expression reliably </w:t>
      </w:r>
      <w:r>
        <w:rPr>
          <w:rFonts w:ascii="Arial" w:hAnsi="Arial"/>
          <w:i/>
        </w:rPr>
        <w:t>in vivo</w:t>
      </w:r>
      <w:r>
        <w:rPr>
          <w:rFonts w:ascii="Arial" w:hAnsi="Arial"/>
        </w:rPr>
        <w:t xml:space="preserve">, we </w:t>
      </w:r>
      <w:r w:rsidRPr="00614F28">
        <w:rPr>
          <w:rFonts w:ascii="Arial" w:hAnsi="Arial"/>
        </w:rPr>
        <w:t>immuniz</w:t>
      </w:r>
      <w:r>
        <w:rPr>
          <w:rFonts w:ascii="Arial" w:hAnsi="Arial"/>
        </w:rPr>
        <w:t xml:space="preserve">ed adult B6.IL21-VFP (VFP) mice with DNP-KLH </w:t>
      </w:r>
      <w:r w:rsidRPr="0027604E">
        <w:rPr>
          <w:rFonts w:ascii="Arial" w:hAnsi="Arial"/>
        </w:rPr>
        <w:t>in CFA</w:t>
      </w:r>
      <w:r>
        <w:rPr>
          <w:rFonts w:ascii="Arial" w:hAnsi="Arial"/>
        </w:rPr>
        <w:t xml:space="preserve"> and profiled spleen cell populations 11 days later by FACS. VFP expression was greatly elevated in ICOS</w:t>
      </w:r>
      <w:r w:rsidRPr="00807E5B">
        <w:rPr>
          <w:rFonts w:ascii="Arial" w:hAnsi="Arial"/>
          <w:vertAlign w:val="superscript"/>
        </w:rPr>
        <w:t>+</w:t>
      </w:r>
      <w:r>
        <w:rPr>
          <w:rFonts w:ascii="Arial" w:hAnsi="Arial"/>
        </w:rPr>
        <w:t>CD44</w:t>
      </w:r>
      <w:r w:rsidRPr="00807E5B">
        <w:rPr>
          <w:rFonts w:ascii="Arial" w:hAnsi="Arial"/>
          <w:vertAlign w:val="superscript"/>
        </w:rPr>
        <w:t>+</w:t>
      </w:r>
      <w:r w:rsidRPr="00614F28">
        <w:rPr>
          <w:rFonts w:ascii="Arial" w:hAnsi="Arial"/>
        </w:rPr>
        <w:t>CD4</w:t>
      </w:r>
      <w:r w:rsidRPr="00614F28">
        <w:rPr>
          <w:rFonts w:ascii="Arial" w:hAnsi="Arial"/>
          <w:vertAlign w:val="superscript"/>
        </w:rPr>
        <w:t xml:space="preserve">+ </w:t>
      </w:r>
      <w:r w:rsidRPr="00614F28">
        <w:rPr>
          <w:rFonts w:ascii="Arial" w:hAnsi="Arial"/>
        </w:rPr>
        <w:t>T</w:t>
      </w:r>
      <w:r>
        <w:rPr>
          <w:rFonts w:ascii="Arial" w:hAnsi="Arial"/>
        </w:rPr>
        <w:t xml:space="preserve"> cells with the highest expression in PD1</w:t>
      </w:r>
      <w:r w:rsidRPr="005C3D65">
        <w:rPr>
          <w:rFonts w:ascii="Arial" w:hAnsi="Arial"/>
          <w:vertAlign w:val="superscript"/>
        </w:rPr>
        <w:t>+</w:t>
      </w:r>
      <w:r>
        <w:rPr>
          <w:rFonts w:ascii="Arial" w:hAnsi="Arial"/>
        </w:rPr>
        <w:t>CXCR5</w:t>
      </w:r>
      <w:r w:rsidRPr="005C3D65">
        <w:rPr>
          <w:rFonts w:ascii="Arial" w:hAnsi="Arial"/>
          <w:vertAlign w:val="superscript"/>
        </w:rPr>
        <w:t>+</w:t>
      </w:r>
      <w:r>
        <w:rPr>
          <w:rFonts w:ascii="Arial" w:hAnsi="Arial"/>
        </w:rPr>
        <w:t xml:space="preserve"> T</w:t>
      </w:r>
      <w:r w:rsidRPr="00990F9E">
        <w:rPr>
          <w:rFonts w:ascii="Arial" w:hAnsi="Arial"/>
          <w:vertAlign w:val="subscript"/>
        </w:rPr>
        <w:t>FH</w:t>
      </w:r>
      <w:r>
        <w:rPr>
          <w:rFonts w:ascii="Arial" w:hAnsi="Arial"/>
        </w:rPr>
        <w:t xml:space="preserve"> (</w:t>
      </w:r>
      <w:r w:rsidRPr="005C3D65">
        <w:rPr>
          <w:rFonts w:ascii="Arial" w:hAnsi="Arial"/>
          <w:b/>
        </w:rPr>
        <w:t>Supplemen</w:t>
      </w:r>
      <w:r>
        <w:rPr>
          <w:rFonts w:ascii="Arial" w:hAnsi="Arial"/>
          <w:b/>
        </w:rPr>
        <w:t xml:space="preserve">tary </w:t>
      </w:r>
      <w:r w:rsidRPr="005C3D65">
        <w:rPr>
          <w:rFonts w:ascii="Arial" w:hAnsi="Arial"/>
          <w:b/>
        </w:rPr>
        <w:t>F</w:t>
      </w:r>
      <w:r w:rsidRPr="00614F28">
        <w:rPr>
          <w:rFonts w:ascii="Arial" w:hAnsi="Arial"/>
          <w:b/>
        </w:rPr>
        <w:t>ig</w:t>
      </w:r>
      <w:r>
        <w:rPr>
          <w:rFonts w:ascii="Arial" w:hAnsi="Arial"/>
          <w:b/>
        </w:rPr>
        <w:t>.</w:t>
      </w:r>
      <w:r w:rsidRPr="00614F28">
        <w:rPr>
          <w:rFonts w:ascii="Arial" w:hAnsi="Arial"/>
          <w:b/>
        </w:rPr>
        <w:t xml:space="preserve"> </w:t>
      </w:r>
      <w:r w:rsidR="006B332A">
        <w:rPr>
          <w:rFonts w:ascii="Arial" w:hAnsi="Arial"/>
          <w:b/>
        </w:rPr>
        <w:t>1</w:t>
      </w:r>
      <w:r w:rsidR="00CE0FA7">
        <w:rPr>
          <w:rFonts w:ascii="Arial" w:hAnsi="Arial"/>
          <w:b/>
        </w:rPr>
        <w:t>d,e</w:t>
      </w:r>
      <w:r w:rsidRPr="00614F28">
        <w:rPr>
          <w:rFonts w:ascii="Arial" w:hAnsi="Arial"/>
        </w:rPr>
        <w:t>)</w:t>
      </w:r>
      <w:r w:rsidR="004322FB">
        <w:rPr>
          <w:rFonts w:ascii="Arial" w:hAnsi="Arial"/>
        </w:rPr>
        <w:t xml:space="preserve">. </w:t>
      </w:r>
      <w:r>
        <w:rPr>
          <w:rFonts w:ascii="Arial" w:hAnsi="Arial"/>
        </w:rPr>
        <w:t xml:space="preserve">VFP </w:t>
      </w:r>
      <w:r w:rsidR="0026789C">
        <w:rPr>
          <w:rFonts w:ascii="Arial" w:hAnsi="Arial"/>
        </w:rPr>
        <w:t xml:space="preserve">was detected </w:t>
      </w:r>
      <w:r w:rsidR="00AC584C">
        <w:rPr>
          <w:rFonts w:ascii="Arial" w:hAnsi="Arial"/>
        </w:rPr>
        <w:t>exclusively on activated CD44</w:t>
      </w:r>
      <w:r w:rsidR="00AC584C" w:rsidRPr="00E507D2">
        <w:rPr>
          <w:rFonts w:ascii="Arial" w:hAnsi="Arial"/>
          <w:vertAlign w:val="superscript"/>
        </w:rPr>
        <w:t>hi</w:t>
      </w:r>
      <w:r w:rsidR="00AC584C">
        <w:rPr>
          <w:rFonts w:ascii="Arial" w:hAnsi="Arial"/>
        </w:rPr>
        <w:t xml:space="preserve"> CD4</w:t>
      </w:r>
      <w:r w:rsidR="00AC584C" w:rsidRPr="007D382B">
        <w:rPr>
          <w:rFonts w:ascii="Arial" w:hAnsi="Arial"/>
          <w:sz w:val="32"/>
          <w:vertAlign w:val="superscript"/>
        </w:rPr>
        <w:t>+</w:t>
      </w:r>
      <w:r w:rsidR="00AC584C">
        <w:rPr>
          <w:rFonts w:ascii="Arial" w:hAnsi="Arial"/>
        </w:rPr>
        <w:t xml:space="preserve"> T cells, many also expressing the T</w:t>
      </w:r>
      <w:r w:rsidR="00AC584C" w:rsidRPr="00E507D2">
        <w:rPr>
          <w:rFonts w:ascii="Arial" w:hAnsi="Arial"/>
          <w:vertAlign w:val="subscript"/>
        </w:rPr>
        <w:t>FH</w:t>
      </w:r>
      <w:r w:rsidR="00AC584C">
        <w:rPr>
          <w:rFonts w:ascii="Arial" w:hAnsi="Arial"/>
        </w:rPr>
        <w:t xml:space="preserve"> marker ICOS and some expressing PD1. A minority expressed the NKT marker NK1.1 (</w:t>
      </w:r>
      <w:r w:rsidR="00AC584C" w:rsidRPr="005C3D65">
        <w:rPr>
          <w:rFonts w:ascii="Arial" w:hAnsi="Arial"/>
          <w:b/>
        </w:rPr>
        <w:t>Supplemen</w:t>
      </w:r>
      <w:r w:rsidR="00AC584C">
        <w:rPr>
          <w:rFonts w:ascii="Arial" w:hAnsi="Arial"/>
          <w:b/>
        </w:rPr>
        <w:t xml:space="preserve">tary </w:t>
      </w:r>
      <w:r w:rsidR="00AC584C" w:rsidRPr="005C3D65">
        <w:rPr>
          <w:rFonts w:ascii="Arial" w:hAnsi="Arial"/>
          <w:b/>
        </w:rPr>
        <w:t>F</w:t>
      </w:r>
      <w:r w:rsidR="00AC584C" w:rsidRPr="00614F28">
        <w:rPr>
          <w:rFonts w:ascii="Arial" w:hAnsi="Arial"/>
          <w:b/>
        </w:rPr>
        <w:t>ig</w:t>
      </w:r>
      <w:r w:rsidR="00AC584C">
        <w:rPr>
          <w:rFonts w:ascii="Arial" w:hAnsi="Arial"/>
          <w:b/>
        </w:rPr>
        <w:t>.</w:t>
      </w:r>
      <w:r w:rsidR="00AC584C" w:rsidRPr="00614F28">
        <w:rPr>
          <w:rFonts w:ascii="Arial" w:hAnsi="Arial"/>
          <w:b/>
        </w:rPr>
        <w:t xml:space="preserve"> </w:t>
      </w:r>
      <w:r w:rsidR="00AC584C">
        <w:rPr>
          <w:rFonts w:ascii="Arial" w:hAnsi="Arial"/>
          <w:b/>
        </w:rPr>
        <w:t>1d,e</w:t>
      </w:r>
      <w:r w:rsidR="0055526D">
        <w:rPr>
          <w:rFonts w:ascii="Arial" w:hAnsi="Arial"/>
          <w:b/>
        </w:rPr>
        <w:t xml:space="preserve"> and data not shown</w:t>
      </w:r>
      <w:r w:rsidR="00AC584C" w:rsidRPr="00614F28">
        <w:rPr>
          <w:rFonts w:ascii="Arial" w:hAnsi="Arial"/>
        </w:rPr>
        <w:t>)</w:t>
      </w:r>
      <w:r w:rsidR="00AC584C">
        <w:rPr>
          <w:rFonts w:ascii="Arial" w:hAnsi="Arial"/>
        </w:rPr>
        <w:t xml:space="preserve">.  </w:t>
      </w:r>
      <w:r>
        <w:rPr>
          <w:rFonts w:ascii="Arial" w:hAnsi="Arial"/>
        </w:rPr>
        <w:t>In addition, RT-qPCR analysis of FACS-purified VFP</w:t>
      </w:r>
      <w:r w:rsidRPr="005C3D65">
        <w:rPr>
          <w:rFonts w:ascii="Arial" w:hAnsi="Arial"/>
          <w:vertAlign w:val="superscript"/>
        </w:rPr>
        <w:t>-</w:t>
      </w:r>
      <w:r>
        <w:rPr>
          <w:rFonts w:ascii="Arial" w:hAnsi="Arial"/>
        </w:rPr>
        <w:t xml:space="preserve"> and VFP</w:t>
      </w:r>
      <w:r w:rsidRPr="005C3D65">
        <w:rPr>
          <w:rFonts w:ascii="Arial" w:hAnsi="Arial"/>
          <w:vertAlign w:val="superscript"/>
        </w:rPr>
        <w:t>+</w:t>
      </w:r>
      <w:r>
        <w:rPr>
          <w:rFonts w:ascii="Arial" w:hAnsi="Arial"/>
        </w:rPr>
        <w:t xml:space="preserve"> CD4</w:t>
      </w:r>
      <w:r w:rsidRPr="008562D5">
        <w:rPr>
          <w:rFonts w:ascii="Arial" w:hAnsi="Arial"/>
          <w:vertAlign w:val="superscript"/>
        </w:rPr>
        <w:t>+</w:t>
      </w:r>
      <w:r>
        <w:rPr>
          <w:rFonts w:ascii="Arial" w:hAnsi="Arial"/>
        </w:rPr>
        <w:t xml:space="preserve"> T cells showed that </w:t>
      </w:r>
      <w:r w:rsidRPr="00726E8F">
        <w:rPr>
          <w:rFonts w:ascii="Arial" w:hAnsi="Arial"/>
          <w:i/>
        </w:rPr>
        <w:t>Il21</w:t>
      </w:r>
      <w:r>
        <w:rPr>
          <w:rFonts w:ascii="Arial" w:hAnsi="Arial"/>
        </w:rPr>
        <w:t xml:space="preserve"> was among the </w:t>
      </w:r>
      <w:r w:rsidR="00CE547D">
        <w:rPr>
          <w:rFonts w:ascii="Arial" w:hAnsi="Arial"/>
        </w:rPr>
        <w:t xml:space="preserve">T-helper </w:t>
      </w:r>
      <w:r>
        <w:rPr>
          <w:rFonts w:ascii="Arial" w:hAnsi="Arial"/>
        </w:rPr>
        <w:t xml:space="preserve">cytokine gene transcripts that were significantly </w:t>
      </w:r>
      <w:r w:rsidRPr="005B0F89">
        <w:rPr>
          <w:rFonts w:ascii="Arial" w:hAnsi="Arial"/>
        </w:rPr>
        <w:t>elevated in the VFP</w:t>
      </w:r>
      <w:r w:rsidRPr="005B0F89">
        <w:rPr>
          <w:rFonts w:ascii="Arial" w:hAnsi="Arial"/>
          <w:vertAlign w:val="superscript"/>
        </w:rPr>
        <w:t xml:space="preserve">hi </w:t>
      </w:r>
      <w:r w:rsidRPr="005B0F89">
        <w:rPr>
          <w:rFonts w:ascii="Arial" w:hAnsi="Arial"/>
        </w:rPr>
        <w:t>subset of</w:t>
      </w:r>
      <w:r w:rsidRPr="005B0F89">
        <w:rPr>
          <w:rFonts w:ascii="Arial" w:hAnsi="Arial"/>
          <w:vertAlign w:val="superscript"/>
        </w:rPr>
        <w:t xml:space="preserve"> </w:t>
      </w:r>
      <w:r w:rsidRPr="005B0F89">
        <w:rPr>
          <w:rFonts w:ascii="Arial" w:hAnsi="Arial"/>
        </w:rPr>
        <w:t>cells from immunized mice (</w:t>
      </w:r>
      <w:r w:rsidRPr="005B0F89">
        <w:rPr>
          <w:rFonts w:ascii="Arial" w:hAnsi="Arial"/>
          <w:b/>
        </w:rPr>
        <w:t xml:space="preserve">Supplementary Fig. </w:t>
      </w:r>
      <w:r w:rsidR="007744FA" w:rsidRPr="005B0F89">
        <w:rPr>
          <w:rFonts w:ascii="Arial" w:hAnsi="Arial"/>
          <w:b/>
        </w:rPr>
        <w:t>1</w:t>
      </w:r>
      <w:r w:rsidR="00CE0FA7" w:rsidRPr="005B0F89">
        <w:rPr>
          <w:rFonts w:ascii="Arial" w:hAnsi="Arial"/>
          <w:b/>
        </w:rPr>
        <w:t>g</w:t>
      </w:r>
      <w:r w:rsidR="007744FA" w:rsidRPr="005B0F89">
        <w:rPr>
          <w:rFonts w:ascii="Arial" w:hAnsi="Arial"/>
          <w:b/>
        </w:rPr>
        <w:t>,</w:t>
      </w:r>
      <w:r w:rsidR="00CE0FA7" w:rsidRPr="005B0F89">
        <w:rPr>
          <w:rFonts w:ascii="Arial" w:hAnsi="Arial"/>
          <w:b/>
        </w:rPr>
        <w:t>h</w:t>
      </w:r>
      <w:r w:rsidR="007744FA" w:rsidRPr="00E507D2">
        <w:rPr>
          <w:rFonts w:ascii="Arial" w:hAnsi="Arial"/>
        </w:rPr>
        <w:t>)</w:t>
      </w:r>
      <w:r w:rsidR="00CE547D" w:rsidRPr="005B0F89">
        <w:rPr>
          <w:rFonts w:ascii="Arial" w:hAnsi="Arial"/>
        </w:rPr>
        <w:t xml:space="preserve">.  </w:t>
      </w:r>
      <w:r w:rsidRPr="005B0F89">
        <w:rPr>
          <w:rFonts w:ascii="Arial" w:hAnsi="Arial"/>
        </w:rPr>
        <w:t>To examine the anatomic localization of VFP</w:t>
      </w:r>
      <w:r w:rsidRPr="005B0F89">
        <w:rPr>
          <w:rFonts w:ascii="Arial" w:hAnsi="Arial"/>
          <w:vertAlign w:val="superscript"/>
        </w:rPr>
        <w:t>+</w:t>
      </w:r>
      <w:r w:rsidRPr="005B0F89">
        <w:rPr>
          <w:rFonts w:ascii="Arial" w:hAnsi="Arial"/>
        </w:rPr>
        <w:t xml:space="preserve"> cells, we generated B6.</w:t>
      </w:r>
      <w:r w:rsidRPr="005B0F89">
        <w:rPr>
          <w:rFonts w:ascii="Arial" w:hAnsi="Arial"/>
          <w:i/>
        </w:rPr>
        <w:t>Sle1.Yaa</w:t>
      </w:r>
      <w:r w:rsidRPr="005B0F89">
        <w:rPr>
          <w:rFonts w:ascii="Arial" w:hAnsi="Arial"/>
        </w:rPr>
        <w:t xml:space="preserve"> VFP mice that spontaneously develop GCs and stained their spleens with anti-GFP antibodies that </w:t>
      </w:r>
      <w:r w:rsidR="00D968F6" w:rsidRPr="005B0F89">
        <w:rPr>
          <w:rFonts w:ascii="Arial" w:hAnsi="Arial"/>
        </w:rPr>
        <w:t>cross</w:t>
      </w:r>
      <w:r w:rsidR="00BF6E42" w:rsidRPr="00E507D2">
        <w:rPr>
          <w:rFonts w:ascii="Arial" w:hAnsi="Arial"/>
        </w:rPr>
        <w:t>-</w:t>
      </w:r>
      <w:r w:rsidR="00D968F6" w:rsidRPr="005B0F89">
        <w:rPr>
          <w:rFonts w:ascii="Arial" w:hAnsi="Arial"/>
        </w:rPr>
        <w:t xml:space="preserve">react with </w:t>
      </w:r>
      <w:r w:rsidR="000D3BE4" w:rsidRPr="005B0F89">
        <w:rPr>
          <w:rFonts w:ascii="Arial" w:hAnsi="Arial"/>
        </w:rPr>
        <w:t>VFP</w:t>
      </w:r>
      <w:r>
        <w:rPr>
          <w:rFonts w:ascii="Arial" w:hAnsi="Arial"/>
        </w:rPr>
        <w:t xml:space="preserve">. The results clearly showed that </w:t>
      </w:r>
      <w:r w:rsidRPr="00B6690C">
        <w:rPr>
          <w:rFonts w:ascii="Arial" w:hAnsi="Arial"/>
        </w:rPr>
        <w:t>VFP</w:t>
      </w:r>
      <w:r w:rsidRPr="00852263">
        <w:rPr>
          <w:rFonts w:ascii="Arial" w:hAnsi="Arial"/>
          <w:vertAlign w:val="superscript"/>
        </w:rPr>
        <w:t>+</w:t>
      </w:r>
      <w:r>
        <w:rPr>
          <w:rFonts w:ascii="Arial" w:hAnsi="Arial"/>
        </w:rPr>
        <w:t xml:space="preserve"> cells localized to GCs of autoimmune disease-progressed</w:t>
      </w:r>
      <w:r w:rsidR="004D52D7">
        <w:rPr>
          <w:rFonts w:ascii="Arial" w:hAnsi="Arial"/>
        </w:rPr>
        <w:t xml:space="preserve">, </w:t>
      </w:r>
      <w:r w:rsidR="00D869FC">
        <w:rPr>
          <w:rFonts w:ascii="Arial" w:hAnsi="Arial"/>
        </w:rPr>
        <w:t>14</w:t>
      </w:r>
      <w:r w:rsidR="00D869FC" w:rsidRPr="00D869FC">
        <w:rPr>
          <w:rFonts w:ascii="Arial" w:hAnsi="Arial"/>
          <w:rPrChange w:id="1" w:author="Elisabeth Adkins" w:date="2015-03-09T12:43:00Z">
            <w:rPr>
              <w:rFonts w:ascii="Arial" w:hAnsi="Arial"/>
              <w:highlight w:val="yellow"/>
            </w:rPr>
          </w:rPrChange>
        </w:rPr>
        <w:t xml:space="preserve"> </w:t>
      </w:r>
      <w:r w:rsidR="004D52D7" w:rsidRPr="00D869FC">
        <w:rPr>
          <w:rFonts w:ascii="Arial" w:hAnsi="Arial"/>
          <w:rPrChange w:id="2" w:author="Elisabeth Adkins" w:date="2015-03-09T12:43:00Z">
            <w:rPr>
              <w:rFonts w:ascii="Arial" w:hAnsi="Arial"/>
              <w:highlight w:val="yellow"/>
            </w:rPr>
          </w:rPrChange>
        </w:rPr>
        <w:t>wk old,</w:t>
      </w:r>
      <w:r w:rsidR="004D52D7">
        <w:rPr>
          <w:rFonts w:ascii="Arial" w:hAnsi="Arial"/>
        </w:rPr>
        <w:t xml:space="preserve"> </w:t>
      </w:r>
      <w:r>
        <w:rPr>
          <w:rFonts w:ascii="Arial" w:hAnsi="Arial"/>
        </w:rPr>
        <w:t>B6.</w:t>
      </w:r>
      <w:r w:rsidRPr="005C3D65">
        <w:rPr>
          <w:rFonts w:ascii="Arial" w:hAnsi="Arial"/>
          <w:i/>
        </w:rPr>
        <w:t>Sle1.Yaa</w:t>
      </w:r>
      <w:r>
        <w:rPr>
          <w:rFonts w:ascii="Arial" w:hAnsi="Arial"/>
        </w:rPr>
        <w:t xml:space="preserve"> mice (</w:t>
      </w:r>
      <w:r w:rsidRPr="0011534A">
        <w:rPr>
          <w:rFonts w:ascii="Arial" w:hAnsi="Arial"/>
          <w:b/>
          <w:highlight w:val="yellow"/>
        </w:rPr>
        <w:t>Supplementary</w:t>
      </w:r>
      <w:r w:rsidRPr="009A7224">
        <w:rPr>
          <w:rFonts w:ascii="Arial" w:hAnsi="Arial"/>
          <w:b/>
        </w:rPr>
        <w:t xml:space="preserve"> </w:t>
      </w:r>
      <w:r w:rsidRPr="005C3D65">
        <w:rPr>
          <w:rFonts w:ascii="Arial" w:hAnsi="Arial"/>
          <w:b/>
        </w:rPr>
        <w:t>Fig</w:t>
      </w:r>
      <w:r>
        <w:rPr>
          <w:rFonts w:ascii="Arial" w:hAnsi="Arial"/>
          <w:b/>
        </w:rPr>
        <w:t>.</w:t>
      </w:r>
      <w:r w:rsidRPr="00614F28">
        <w:rPr>
          <w:rFonts w:ascii="Arial" w:hAnsi="Arial"/>
          <w:b/>
        </w:rPr>
        <w:t xml:space="preserve"> </w:t>
      </w:r>
      <w:r w:rsidR="006B332A">
        <w:rPr>
          <w:rFonts w:ascii="Arial" w:hAnsi="Arial"/>
          <w:b/>
        </w:rPr>
        <w:t>1</w:t>
      </w:r>
      <w:r>
        <w:rPr>
          <w:rFonts w:ascii="Arial" w:hAnsi="Arial"/>
          <w:b/>
        </w:rPr>
        <w:t>)</w:t>
      </w:r>
      <w:r>
        <w:rPr>
          <w:rFonts w:ascii="Arial" w:hAnsi="Arial"/>
        </w:rPr>
        <w:t xml:space="preserve"> and VFP reporter mice immunized with DNP-KLH (data not shown). </w:t>
      </w:r>
      <w:r w:rsidRPr="00614F28">
        <w:rPr>
          <w:rFonts w:ascii="Arial" w:hAnsi="Arial"/>
        </w:rPr>
        <w:t>Taken together, these results demonstrate</w:t>
      </w:r>
      <w:r>
        <w:rPr>
          <w:rFonts w:ascii="Arial" w:hAnsi="Arial"/>
        </w:rPr>
        <w:t>d</w:t>
      </w:r>
      <w:r w:rsidRPr="00614F28">
        <w:rPr>
          <w:rFonts w:ascii="Arial" w:hAnsi="Arial"/>
        </w:rPr>
        <w:t xml:space="preserve"> that the VFP reporter accurately mark</w:t>
      </w:r>
      <w:r>
        <w:rPr>
          <w:rFonts w:ascii="Arial" w:hAnsi="Arial"/>
        </w:rPr>
        <w:t>ed</w:t>
      </w:r>
      <w:r w:rsidRPr="00614F28">
        <w:rPr>
          <w:rFonts w:ascii="Arial" w:hAnsi="Arial"/>
        </w:rPr>
        <w:t xml:space="preserve"> cells </w:t>
      </w:r>
      <w:r w:rsidR="00C13EE5">
        <w:rPr>
          <w:rFonts w:ascii="Arial" w:hAnsi="Arial"/>
        </w:rPr>
        <w:t>expressing</w:t>
      </w:r>
      <w:r w:rsidR="00C13EE5" w:rsidRPr="00614F28">
        <w:rPr>
          <w:rFonts w:ascii="Arial" w:hAnsi="Arial"/>
        </w:rPr>
        <w:t xml:space="preserve"> </w:t>
      </w:r>
      <w:r w:rsidRPr="00614F28">
        <w:rPr>
          <w:rFonts w:ascii="Arial" w:hAnsi="Arial"/>
          <w:i/>
        </w:rPr>
        <w:t>I</w:t>
      </w:r>
      <w:r>
        <w:rPr>
          <w:rFonts w:ascii="Arial" w:hAnsi="Arial"/>
          <w:i/>
        </w:rPr>
        <w:t>l</w:t>
      </w:r>
      <w:r w:rsidRPr="00614F28">
        <w:rPr>
          <w:rFonts w:ascii="Arial" w:hAnsi="Arial"/>
          <w:i/>
        </w:rPr>
        <w:t>21</w:t>
      </w:r>
      <w:r>
        <w:rPr>
          <w:rFonts w:ascii="Arial" w:hAnsi="Arial"/>
        </w:rPr>
        <w:t xml:space="preserve"> and identified </w:t>
      </w:r>
      <w:r w:rsidR="0055526D">
        <w:rPr>
          <w:rFonts w:ascii="Arial" w:hAnsi="Arial"/>
        </w:rPr>
        <w:t>cells</w:t>
      </w:r>
      <w:r w:rsidR="0055526D" w:rsidRPr="00614F28">
        <w:rPr>
          <w:rFonts w:ascii="Arial" w:hAnsi="Arial"/>
        </w:rPr>
        <w:t xml:space="preserve"> </w:t>
      </w:r>
      <w:r>
        <w:rPr>
          <w:rFonts w:ascii="Arial" w:hAnsi="Arial"/>
        </w:rPr>
        <w:t xml:space="preserve">following immunization as </w:t>
      </w:r>
      <w:r w:rsidRPr="00614F28">
        <w:rPr>
          <w:rFonts w:ascii="Arial" w:hAnsi="Arial"/>
        </w:rPr>
        <w:t xml:space="preserve">activated </w:t>
      </w:r>
      <w:r>
        <w:rPr>
          <w:rFonts w:ascii="Arial" w:hAnsi="Arial"/>
        </w:rPr>
        <w:t>CD4</w:t>
      </w:r>
      <w:r w:rsidRPr="005C3D65">
        <w:rPr>
          <w:rFonts w:ascii="Arial" w:hAnsi="Arial"/>
          <w:vertAlign w:val="superscript"/>
        </w:rPr>
        <w:t>+</w:t>
      </w:r>
      <w:r>
        <w:rPr>
          <w:rFonts w:ascii="Arial" w:hAnsi="Arial"/>
        </w:rPr>
        <w:t xml:space="preserve"> T cells closely resembling prototypic T</w:t>
      </w:r>
      <w:r w:rsidRPr="005C3D65">
        <w:rPr>
          <w:rFonts w:ascii="Arial" w:hAnsi="Arial"/>
          <w:vertAlign w:val="subscript"/>
        </w:rPr>
        <w:t>FH</w:t>
      </w:r>
      <w:r>
        <w:rPr>
          <w:rFonts w:ascii="Arial" w:hAnsi="Arial"/>
        </w:rPr>
        <w:t xml:space="preserve">.  </w:t>
      </w:r>
    </w:p>
    <w:p w14:paraId="550E7928" w14:textId="77777777" w:rsidR="009E5511" w:rsidRPr="00614F28" w:rsidRDefault="009E5511" w:rsidP="009E5511">
      <w:pPr>
        <w:spacing w:line="360" w:lineRule="auto"/>
        <w:rPr>
          <w:rFonts w:ascii="Arial" w:hAnsi="Arial"/>
          <w:b/>
        </w:rPr>
      </w:pPr>
    </w:p>
    <w:p w14:paraId="274AE62C" w14:textId="6204B761" w:rsidR="009E5511" w:rsidRPr="00614F28" w:rsidRDefault="009E5511" w:rsidP="009E5511">
      <w:pPr>
        <w:spacing w:line="360" w:lineRule="auto"/>
        <w:rPr>
          <w:rFonts w:ascii="Arial" w:hAnsi="Arial"/>
          <w:b/>
        </w:rPr>
      </w:pPr>
      <w:r w:rsidRPr="00614F28">
        <w:rPr>
          <w:rFonts w:ascii="Arial" w:hAnsi="Arial"/>
          <w:b/>
        </w:rPr>
        <w:t xml:space="preserve">Early </w:t>
      </w:r>
      <w:r>
        <w:rPr>
          <w:rFonts w:ascii="Arial" w:hAnsi="Arial"/>
          <w:b/>
        </w:rPr>
        <w:t xml:space="preserve">appearance of </w:t>
      </w:r>
      <w:r w:rsidRPr="00614F28">
        <w:rPr>
          <w:rFonts w:ascii="Arial" w:hAnsi="Arial"/>
          <w:b/>
        </w:rPr>
        <w:t>IL21</w:t>
      </w:r>
      <w:r>
        <w:rPr>
          <w:rFonts w:ascii="Arial" w:hAnsi="Arial"/>
          <w:b/>
        </w:rPr>
        <w:t>-expressing CD4</w:t>
      </w:r>
      <w:r w:rsidRPr="005C3D65">
        <w:rPr>
          <w:rFonts w:ascii="Arial" w:hAnsi="Arial"/>
          <w:b/>
          <w:vertAlign w:val="superscript"/>
        </w:rPr>
        <w:t>+</w:t>
      </w:r>
      <w:r>
        <w:rPr>
          <w:rFonts w:ascii="Arial" w:hAnsi="Arial"/>
          <w:b/>
        </w:rPr>
        <w:t xml:space="preserve"> T cells </w:t>
      </w:r>
      <w:r w:rsidRPr="00614F28">
        <w:rPr>
          <w:rFonts w:ascii="Arial" w:hAnsi="Arial"/>
          <w:b/>
        </w:rPr>
        <w:t>in naïve mice</w:t>
      </w:r>
      <w:r w:rsidR="00676069">
        <w:rPr>
          <w:rFonts w:ascii="Arial" w:hAnsi="Arial"/>
          <w:b/>
        </w:rPr>
        <w:t>.</w:t>
      </w:r>
    </w:p>
    <w:p w14:paraId="080E2993" w14:textId="4927B1DE" w:rsidR="009E5511" w:rsidRDefault="002B1468">
      <w:pPr>
        <w:tabs>
          <w:tab w:val="left" w:pos="5040"/>
        </w:tabs>
        <w:spacing w:line="360" w:lineRule="auto"/>
        <w:rPr>
          <w:rFonts w:ascii="Arial" w:hAnsi="Arial"/>
        </w:rPr>
      </w:pPr>
      <w:r>
        <w:rPr>
          <w:rFonts w:ascii="Arial" w:hAnsi="Arial"/>
        </w:rPr>
        <w:t xml:space="preserve">To </w:t>
      </w:r>
      <w:r w:rsidR="00C13EE5">
        <w:rPr>
          <w:rFonts w:ascii="Arial" w:hAnsi="Arial"/>
        </w:rPr>
        <w:t xml:space="preserve">begin to study the </w:t>
      </w:r>
      <w:r w:rsidR="00C13EE5" w:rsidRPr="00D71BB1">
        <w:rPr>
          <w:rFonts w:ascii="Arial" w:hAnsi="Arial" w:cs="Arial"/>
        </w:rPr>
        <w:t>onto</w:t>
      </w:r>
      <w:r w:rsidR="00C13EE5">
        <w:rPr>
          <w:rFonts w:ascii="Arial" w:hAnsi="Arial" w:cs="Arial"/>
        </w:rPr>
        <w:t>geny</w:t>
      </w:r>
      <w:r w:rsidR="00C13EE5" w:rsidRPr="00554C01">
        <w:rPr>
          <w:rFonts w:ascii="Arial" w:hAnsi="Arial" w:cs="Arial"/>
        </w:rPr>
        <w:t xml:space="preserve"> </w:t>
      </w:r>
      <w:r w:rsidR="00C13EE5">
        <w:rPr>
          <w:rFonts w:ascii="Arial" w:hAnsi="Arial" w:cs="Arial"/>
        </w:rPr>
        <w:t>of T</w:t>
      </w:r>
      <w:r w:rsidR="00C13EE5" w:rsidRPr="00E507D2">
        <w:rPr>
          <w:rFonts w:ascii="Arial" w:hAnsi="Arial" w:cs="Arial"/>
          <w:vertAlign w:val="subscript"/>
        </w:rPr>
        <w:t>FH</w:t>
      </w:r>
      <w:r w:rsidR="00C13EE5">
        <w:rPr>
          <w:rFonts w:ascii="Arial" w:hAnsi="Arial" w:cs="Arial"/>
        </w:rPr>
        <w:t xml:space="preserve"> in naïve mice, we analyzed the pattern of VFP </w:t>
      </w:r>
      <w:r w:rsidR="00C13EE5" w:rsidRPr="005B0F89">
        <w:rPr>
          <w:rFonts w:ascii="Arial" w:hAnsi="Arial" w:cs="Arial"/>
        </w:rPr>
        <w:t xml:space="preserve">expression </w:t>
      </w:r>
      <w:r w:rsidR="00441367" w:rsidRPr="005B0F89">
        <w:rPr>
          <w:rFonts w:ascii="Arial" w:hAnsi="Arial" w:cs="Arial"/>
        </w:rPr>
        <w:t>by</w:t>
      </w:r>
      <w:r w:rsidR="00C13EE5" w:rsidRPr="005B0F89">
        <w:rPr>
          <w:rFonts w:ascii="Arial" w:hAnsi="Arial"/>
        </w:rPr>
        <w:t xml:space="preserve"> peripheral</w:t>
      </w:r>
      <w:r w:rsidR="00C13EE5" w:rsidRPr="00852263">
        <w:rPr>
          <w:rFonts w:ascii="Arial" w:hAnsi="Arial"/>
        </w:rPr>
        <w:t xml:space="preserve"> blood lymphocytes (PBL), spleen cells or thymocytes </w:t>
      </w:r>
      <w:r w:rsidR="001A4C91">
        <w:rPr>
          <w:rFonts w:ascii="Arial" w:hAnsi="Arial"/>
        </w:rPr>
        <w:t>without immunization</w:t>
      </w:r>
      <w:r w:rsidR="00EF35E5">
        <w:rPr>
          <w:rFonts w:ascii="Arial" w:hAnsi="Arial"/>
        </w:rPr>
        <w:t xml:space="preserve"> </w:t>
      </w:r>
      <w:r w:rsidR="00EF35E5">
        <w:rPr>
          <w:rFonts w:ascii="Arial" w:hAnsi="Arial" w:cs="Arial"/>
        </w:rPr>
        <w:t xml:space="preserve">starting at 2 wks of age. </w:t>
      </w:r>
      <w:r w:rsidR="00EF35E5">
        <w:rPr>
          <w:rFonts w:ascii="Arial" w:hAnsi="Arial"/>
        </w:rPr>
        <w:t xml:space="preserve">Flow cytometric analysis </w:t>
      </w:r>
      <w:r w:rsidR="009E5511" w:rsidRPr="00F71FDD">
        <w:rPr>
          <w:rFonts w:ascii="Arial" w:hAnsi="Arial"/>
        </w:rPr>
        <w:t xml:space="preserve">of spleen cells from </w:t>
      </w:r>
      <w:r w:rsidR="00EF35E5">
        <w:rPr>
          <w:rFonts w:ascii="Arial" w:hAnsi="Arial"/>
        </w:rPr>
        <w:t xml:space="preserve">2 and 4 wk old IL21-VFP mice </w:t>
      </w:r>
      <w:r w:rsidR="00EF35E5" w:rsidRPr="00F71FDD">
        <w:rPr>
          <w:rFonts w:ascii="Arial" w:hAnsi="Arial"/>
        </w:rPr>
        <w:t xml:space="preserve">revealed highly reproducible </w:t>
      </w:r>
      <w:r w:rsidR="00EF35E5">
        <w:rPr>
          <w:rFonts w:ascii="Arial" w:hAnsi="Arial"/>
        </w:rPr>
        <w:t>populations</w:t>
      </w:r>
      <w:r w:rsidR="00EF35E5" w:rsidRPr="00F71FDD">
        <w:rPr>
          <w:rFonts w:ascii="Arial" w:hAnsi="Arial"/>
        </w:rPr>
        <w:t xml:space="preserve"> of VFP</w:t>
      </w:r>
      <w:r w:rsidR="00EF35E5" w:rsidRPr="00F71FDD">
        <w:rPr>
          <w:rFonts w:ascii="Arial" w:hAnsi="Arial"/>
          <w:vertAlign w:val="superscript"/>
        </w:rPr>
        <w:t>+</w:t>
      </w:r>
      <w:r w:rsidR="00EF35E5" w:rsidRPr="00F71FDD">
        <w:rPr>
          <w:rFonts w:ascii="Arial" w:hAnsi="Arial"/>
        </w:rPr>
        <w:t>CD4</w:t>
      </w:r>
      <w:r w:rsidR="00EF35E5" w:rsidRPr="00F71FDD">
        <w:rPr>
          <w:rFonts w:ascii="Arial" w:hAnsi="Arial"/>
          <w:vertAlign w:val="superscript"/>
        </w:rPr>
        <w:t>+</w:t>
      </w:r>
      <w:r w:rsidR="00EF35E5" w:rsidRPr="00F71FDD">
        <w:rPr>
          <w:rFonts w:ascii="Arial" w:hAnsi="Arial"/>
        </w:rPr>
        <w:t xml:space="preserve"> T cells </w:t>
      </w:r>
      <w:r w:rsidR="00EF35E5">
        <w:rPr>
          <w:rFonts w:ascii="Arial" w:hAnsi="Arial"/>
        </w:rPr>
        <w:t xml:space="preserve">at 0.5-1% and </w:t>
      </w:r>
      <w:r w:rsidR="003975D1">
        <w:rPr>
          <w:rFonts w:ascii="Arial" w:hAnsi="Arial"/>
        </w:rPr>
        <w:t>2%, respectively (</w:t>
      </w:r>
      <w:r w:rsidR="003975D1" w:rsidRPr="00E507D2">
        <w:rPr>
          <w:rFonts w:ascii="Arial" w:hAnsi="Arial"/>
          <w:b/>
        </w:rPr>
        <w:t>Fig. 2a</w:t>
      </w:r>
      <w:r w:rsidR="003975D1">
        <w:rPr>
          <w:rFonts w:ascii="Arial" w:hAnsi="Arial"/>
        </w:rPr>
        <w:t>).  Their frequencies gradually increased to ~10% at 17 wks of age and were also detected in the circulation at reduced frequencies (</w:t>
      </w:r>
      <w:r w:rsidR="003975D1" w:rsidRPr="00A307D3">
        <w:rPr>
          <w:rFonts w:ascii="Arial" w:hAnsi="Arial"/>
          <w:b/>
        </w:rPr>
        <w:t>Fig. 2</w:t>
      </w:r>
      <w:r w:rsidR="003975D1">
        <w:rPr>
          <w:rFonts w:ascii="Arial" w:hAnsi="Arial"/>
          <w:b/>
        </w:rPr>
        <w:t>b</w:t>
      </w:r>
      <w:r w:rsidR="003975D1">
        <w:rPr>
          <w:rFonts w:ascii="Arial" w:hAnsi="Arial"/>
        </w:rPr>
        <w:t>).  Consistent with an activated state, all VFP</w:t>
      </w:r>
      <w:r w:rsidR="003975D1" w:rsidRPr="00E507D2">
        <w:rPr>
          <w:rFonts w:ascii="Arial" w:hAnsi="Arial"/>
          <w:vertAlign w:val="superscript"/>
        </w:rPr>
        <w:t>+</w:t>
      </w:r>
      <w:r w:rsidR="003975D1">
        <w:rPr>
          <w:rFonts w:ascii="Arial" w:hAnsi="Arial"/>
        </w:rPr>
        <w:t xml:space="preserve"> cells expressed</w:t>
      </w:r>
      <w:r w:rsidR="0075564D">
        <w:rPr>
          <w:rFonts w:ascii="Arial" w:hAnsi="Arial"/>
        </w:rPr>
        <w:t xml:space="preserve"> had</w:t>
      </w:r>
      <w:r w:rsidR="003975D1">
        <w:rPr>
          <w:rFonts w:ascii="Arial" w:hAnsi="Arial"/>
        </w:rPr>
        <w:t xml:space="preserve"> elevated levels </w:t>
      </w:r>
      <w:r w:rsidR="0075564D">
        <w:rPr>
          <w:rFonts w:ascii="Arial" w:hAnsi="Arial"/>
        </w:rPr>
        <w:t xml:space="preserve">of </w:t>
      </w:r>
      <w:r w:rsidR="00B64B6B">
        <w:rPr>
          <w:rFonts w:ascii="Arial" w:hAnsi="Arial"/>
        </w:rPr>
        <w:t xml:space="preserve">CD44, </w:t>
      </w:r>
      <w:r w:rsidR="00B64B6B" w:rsidRPr="00D869FC">
        <w:rPr>
          <w:rFonts w:ascii="Arial" w:hAnsi="Arial"/>
        </w:rPr>
        <w:t xml:space="preserve">with an appreciable fraction, ranging from </w:t>
      </w:r>
      <w:r w:rsidR="00D869FC" w:rsidRPr="00D869FC">
        <w:rPr>
          <w:rFonts w:ascii="Arial" w:hAnsi="Arial"/>
        </w:rPr>
        <w:t>40</w:t>
      </w:r>
      <w:r w:rsidR="00B64B6B" w:rsidRPr="00D869FC">
        <w:rPr>
          <w:rFonts w:ascii="Arial" w:hAnsi="Arial"/>
        </w:rPr>
        <w:t xml:space="preserve"> to </w:t>
      </w:r>
      <w:r w:rsidR="00D869FC" w:rsidRPr="00D869FC">
        <w:rPr>
          <w:rFonts w:ascii="Arial" w:hAnsi="Arial"/>
        </w:rPr>
        <w:t>80%</w:t>
      </w:r>
      <w:r w:rsidR="00B64B6B" w:rsidRPr="00D869FC">
        <w:rPr>
          <w:rFonts w:ascii="Arial" w:hAnsi="Arial"/>
        </w:rPr>
        <w:t>,</w:t>
      </w:r>
      <w:r w:rsidR="00B64B6B">
        <w:rPr>
          <w:rFonts w:ascii="Arial" w:hAnsi="Arial"/>
        </w:rPr>
        <w:t xml:space="preserve"> </w:t>
      </w:r>
      <w:r w:rsidR="003975D1">
        <w:rPr>
          <w:rFonts w:ascii="Arial" w:hAnsi="Arial"/>
        </w:rPr>
        <w:t>also show</w:t>
      </w:r>
      <w:r w:rsidR="00B64B6B">
        <w:rPr>
          <w:rFonts w:ascii="Arial" w:hAnsi="Arial"/>
        </w:rPr>
        <w:t>ing</w:t>
      </w:r>
      <w:r w:rsidR="003975D1">
        <w:rPr>
          <w:rFonts w:ascii="Arial" w:hAnsi="Arial"/>
        </w:rPr>
        <w:t xml:space="preserve"> high levels of ICOS expression</w:t>
      </w:r>
      <w:r w:rsidR="002923F4">
        <w:rPr>
          <w:rFonts w:ascii="Arial" w:hAnsi="Arial"/>
        </w:rPr>
        <w:t xml:space="preserve"> </w:t>
      </w:r>
      <w:r w:rsidR="009E5511" w:rsidRPr="00F71FDD">
        <w:rPr>
          <w:rFonts w:ascii="Arial" w:hAnsi="Arial"/>
        </w:rPr>
        <w:t>(</w:t>
      </w:r>
      <w:r w:rsidR="009E5511" w:rsidRPr="00F71FDD">
        <w:rPr>
          <w:rFonts w:ascii="Arial" w:hAnsi="Arial"/>
          <w:b/>
        </w:rPr>
        <w:t>Fig. 1</w:t>
      </w:r>
      <w:r w:rsidR="009E5511">
        <w:rPr>
          <w:rFonts w:ascii="Arial" w:hAnsi="Arial"/>
          <w:b/>
        </w:rPr>
        <w:t>a,b</w:t>
      </w:r>
      <w:r w:rsidR="00B64B6B">
        <w:rPr>
          <w:rFonts w:ascii="Arial" w:hAnsi="Arial"/>
          <w:b/>
        </w:rPr>
        <w:t xml:space="preserve"> and data not shown)</w:t>
      </w:r>
      <w:r w:rsidR="009E5511" w:rsidRPr="00F71FDD">
        <w:rPr>
          <w:rFonts w:ascii="Arial" w:hAnsi="Arial"/>
        </w:rPr>
        <w:t xml:space="preserve">). </w:t>
      </w:r>
      <w:r w:rsidR="003975D1">
        <w:rPr>
          <w:rFonts w:ascii="Arial" w:hAnsi="Arial"/>
        </w:rPr>
        <w:t>75 to 90%</w:t>
      </w:r>
      <w:r w:rsidR="003975D1" w:rsidRPr="00022557">
        <w:rPr>
          <w:rFonts w:ascii="Arial" w:hAnsi="Arial"/>
        </w:rPr>
        <w:t xml:space="preserve"> </w:t>
      </w:r>
      <w:r w:rsidR="003975D1">
        <w:rPr>
          <w:rFonts w:ascii="Arial" w:hAnsi="Arial"/>
        </w:rPr>
        <w:t>of VFP</w:t>
      </w:r>
      <w:r w:rsidR="003975D1">
        <w:rPr>
          <w:rFonts w:ascii="Arial" w:hAnsi="Arial"/>
          <w:vertAlign w:val="superscript"/>
        </w:rPr>
        <w:t>+</w:t>
      </w:r>
      <w:r w:rsidR="003975D1">
        <w:rPr>
          <w:rFonts w:ascii="Arial" w:hAnsi="Arial"/>
        </w:rPr>
        <w:t xml:space="preserve"> cells </w:t>
      </w:r>
      <w:r w:rsidR="003975D1" w:rsidRPr="00022557">
        <w:rPr>
          <w:rFonts w:ascii="Arial" w:hAnsi="Arial"/>
        </w:rPr>
        <w:t>were CXCR5</w:t>
      </w:r>
      <w:r w:rsidR="003975D1">
        <w:rPr>
          <w:rFonts w:ascii="Arial" w:hAnsi="Arial"/>
          <w:vertAlign w:val="superscript"/>
        </w:rPr>
        <w:t>lo</w:t>
      </w:r>
      <w:r w:rsidR="003975D1" w:rsidRPr="00022557">
        <w:rPr>
          <w:rFonts w:ascii="Arial" w:hAnsi="Arial"/>
        </w:rPr>
        <w:t xml:space="preserve"> and none were PD1</w:t>
      </w:r>
      <w:r w:rsidR="003975D1" w:rsidRPr="00022557">
        <w:rPr>
          <w:rFonts w:ascii="Arial" w:hAnsi="Arial"/>
          <w:vertAlign w:val="superscript"/>
        </w:rPr>
        <w:t>+</w:t>
      </w:r>
      <w:r w:rsidR="003975D1">
        <w:rPr>
          <w:rFonts w:ascii="Arial" w:hAnsi="Arial"/>
        </w:rPr>
        <w:t>,</w:t>
      </w:r>
      <w:r w:rsidR="003975D1" w:rsidRPr="00022557">
        <w:rPr>
          <w:rFonts w:ascii="Arial" w:hAnsi="Arial"/>
        </w:rPr>
        <w:t xml:space="preserve"> </w:t>
      </w:r>
      <w:r w:rsidR="003975D1">
        <w:rPr>
          <w:rFonts w:ascii="Arial" w:hAnsi="Arial"/>
        </w:rPr>
        <w:t xml:space="preserve">thus distinguishing them from previously described </w:t>
      </w:r>
      <w:r w:rsidR="003975D1" w:rsidRPr="00A77AD6">
        <w:rPr>
          <w:rFonts w:ascii="Arial" w:hAnsi="Arial"/>
        </w:rPr>
        <w:t>pre-T</w:t>
      </w:r>
      <w:r w:rsidR="003975D1" w:rsidRPr="00A77AD6">
        <w:rPr>
          <w:rFonts w:ascii="Arial" w:hAnsi="Arial"/>
          <w:vertAlign w:val="subscript"/>
        </w:rPr>
        <w:t>FH</w:t>
      </w:r>
      <w:r w:rsidR="003975D1" w:rsidRPr="00A77AD6">
        <w:rPr>
          <w:rFonts w:ascii="Arial" w:hAnsi="Arial"/>
        </w:rPr>
        <w:t xml:space="preserve"> or fully mature T</w:t>
      </w:r>
      <w:r w:rsidR="003975D1" w:rsidRPr="00A77AD6">
        <w:rPr>
          <w:rFonts w:ascii="Arial" w:hAnsi="Arial"/>
          <w:vertAlign w:val="subscript"/>
        </w:rPr>
        <w:t>FH</w:t>
      </w:r>
      <w:r w:rsidR="003975D1">
        <w:rPr>
          <w:rFonts w:ascii="Arial" w:hAnsi="Arial"/>
        </w:rPr>
        <w:t xml:space="preserve"> (</w:t>
      </w:r>
      <w:r w:rsidR="003975D1" w:rsidRPr="005C3D65">
        <w:rPr>
          <w:rFonts w:ascii="Arial" w:hAnsi="Arial"/>
          <w:b/>
        </w:rPr>
        <w:t xml:space="preserve">Fig. </w:t>
      </w:r>
      <w:r w:rsidR="003975D1">
        <w:rPr>
          <w:rFonts w:ascii="Arial" w:hAnsi="Arial"/>
          <w:b/>
        </w:rPr>
        <w:t>1d</w:t>
      </w:r>
      <w:r w:rsidR="003975D1">
        <w:rPr>
          <w:rFonts w:ascii="Arial" w:hAnsi="Arial"/>
        </w:rPr>
        <w:t xml:space="preserve">). </w:t>
      </w:r>
      <w:r w:rsidR="009E5511" w:rsidRPr="005629AB">
        <w:rPr>
          <w:rFonts w:ascii="Arial" w:hAnsi="Arial"/>
        </w:rPr>
        <w:t xml:space="preserve">Given </w:t>
      </w:r>
      <w:r w:rsidR="009E5511">
        <w:rPr>
          <w:rFonts w:ascii="Arial" w:hAnsi="Arial"/>
        </w:rPr>
        <w:t xml:space="preserve">their </w:t>
      </w:r>
      <w:r w:rsidR="009E5511" w:rsidRPr="005629AB">
        <w:rPr>
          <w:rFonts w:ascii="Arial" w:hAnsi="Arial"/>
        </w:rPr>
        <w:t>precocious</w:t>
      </w:r>
      <w:r w:rsidR="009E5511">
        <w:rPr>
          <w:rFonts w:ascii="Arial" w:hAnsi="Arial"/>
        </w:rPr>
        <w:t xml:space="preserve"> presentation in the periphery</w:t>
      </w:r>
      <w:r w:rsidR="009E5511" w:rsidRPr="005629AB">
        <w:rPr>
          <w:rFonts w:ascii="Arial" w:hAnsi="Arial"/>
        </w:rPr>
        <w:t xml:space="preserve">, </w:t>
      </w:r>
      <w:r w:rsidR="009E5511">
        <w:rPr>
          <w:rFonts w:ascii="Arial" w:hAnsi="Arial"/>
        </w:rPr>
        <w:t xml:space="preserve">we next asked </w:t>
      </w:r>
      <w:r w:rsidR="009E5511" w:rsidRPr="005629AB">
        <w:rPr>
          <w:rFonts w:ascii="Arial" w:hAnsi="Arial"/>
        </w:rPr>
        <w:t xml:space="preserve">whether </w:t>
      </w:r>
      <w:r w:rsidR="009E5511" w:rsidRPr="00614F28">
        <w:rPr>
          <w:rFonts w:ascii="Arial" w:hAnsi="Arial"/>
        </w:rPr>
        <w:t>VFP</w:t>
      </w:r>
      <w:r w:rsidR="009E5511" w:rsidRPr="005C3D65">
        <w:rPr>
          <w:rFonts w:ascii="Arial" w:hAnsi="Arial"/>
          <w:vertAlign w:val="superscript"/>
        </w:rPr>
        <w:t xml:space="preserve">+ </w:t>
      </w:r>
      <w:r w:rsidR="009E5511">
        <w:rPr>
          <w:rFonts w:ascii="Arial" w:hAnsi="Arial"/>
        </w:rPr>
        <w:t>cells</w:t>
      </w:r>
      <w:r w:rsidR="009E5511" w:rsidRPr="005629AB">
        <w:rPr>
          <w:rFonts w:ascii="Arial" w:hAnsi="Arial"/>
        </w:rPr>
        <w:t xml:space="preserve"> </w:t>
      </w:r>
      <w:r w:rsidR="009E5511">
        <w:rPr>
          <w:rFonts w:ascii="Arial" w:hAnsi="Arial"/>
        </w:rPr>
        <w:t xml:space="preserve">were also </w:t>
      </w:r>
      <w:r w:rsidR="009E5511" w:rsidRPr="005629AB">
        <w:rPr>
          <w:rFonts w:ascii="Arial" w:hAnsi="Arial"/>
        </w:rPr>
        <w:t>found in the thymus</w:t>
      </w:r>
      <w:r w:rsidR="009E5511">
        <w:rPr>
          <w:rFonts w:ascii="Arial" w:hAnsi="Arial"/>
        </w:rPr>
        <w:t xml:space="preserve">. </w:t>
      </w:r>
      <w:r w:rsidR="00E20204">
        <w:rPr>
          <w:rFonts w:ascii="Arial" w:hAnsi="Arial"/>
        </w:rPr>
        <w:t>A</w:t>
      </w:r>
      <w:r w:rsidR="009E5511">
        <w:rPr>
          <w:rFonts w:ascii="Arial" w:hAnsi="Arial"/>
        </w:rPr>
        <w:t xml:space="preserve">nalyses of thymi from 2 and 4 wk old </w:t>
      </w:r>
      <w:r w:rsidR="00E20204">
        <w:rPr>
          <w:rFonts w:ascii="Arial" w:hAnsi="Arial"/>
        </w:rPr>
        <w:t>IL21-</w:t>
      </w:r>
      <w:r w:rsidR="009E5511">
        <w:rPr>
          <w:rFonts w:ascii="Arial" w:hAnsi="Arial"/>
        </w:rPr>
        <w:t>VFP mice revealed a small (~0.2-0.5%) but reproducible population of VFP</w:t>
      </w:r>
      <w:r w:rsidR="009E5511" w:rsidRPr="006A23F0">
        <w:rPr>
          <w:rFonts w:ascii="Arial" w:hAnsi="Arial"/>
          <w:vertAlign w:val="superscript"/>
        </w:rPr>
        <w:t>+</w:t>
      </w:r>
      <w:r w:rsidR="009E5511">
        <w:rPr>
          <w:rFonts w:ascii="Arial" w:hAnsi="Arial"/>
        </w:rPr>
        <w:t xml:space="preserve"> CD4</w:t>
      </w:r>
      <w:r w:rsidR="009E5511" w:rsidRPr="006A23F0">
        <w:rPr>
          <w:rFonts w:ascii="Arial" w:hAnsi="Arial"/>
          <w:vertAlign w:val="superscript"/>
        </w:rPr>
        <w:t>+</w:t>
      </w:r>
      <w:r w:rsidR="009E5511">
        <w:rPr>
          <w:rFonts w:ascii="Arial" w:hAnsi="Arial"/>
        </w:rPr>
        <w:t>CD8</w:t>
      </w:r>
      <w:r w:rsidR="009E5511" w:rsidRPr="006A23F0">
        <w:rPr>
          <w:rFonts w:ascii="Arial" w:hAnsi="Arial"/>
          <w:vertAlign w:val="superscript"/>
        </w:rPr>
        <w:t>-</w:t>
      </w:r>
      <w:r w:rsidR="009E5511">
        <w:rPr>
          <w:rFonts w:ascii="Arial" w:hAnsi="Arial"/>
        </w:rPr>
        <w:t xml:space="preserve"> T cells that also expressed </w:t>
      </w:r>
      <w:r w:rsidR="009E5511" w:rsidRPr="00E507D2">
        <w:rPr>
          <w:rFonts w:ascii="Arial" w:hAnsi="Arial"/>
        </w:rPr>
        <w:t>CD44</w:t>
      </w:r>
      <w:r w:rsidR="009E5511">
        <w:rPr>
          <w:rFonts w:ascii="Arial" w:hAnsi="Arial"/>
        </w:rPr>
        <w:t xml:space="preserve"> </w:t>
      </w:r>
      <w:r w:rsidR="00E20204">
        <w:rPr>
          <w:rFonts w:ascii="Arial" w:hAnsi="Arial"/>
        </w:rPr>
        <w:t xml:space="preserve">and </w:t>
      </w:r>
      <w:r w:rsidR="00E20204" w:rsidRPr="00946C2D">
        <w:rPr>
          <w:rFonts w:ascii="Arial" w:hAnsi="Arial"/>
        </w:rPr>
        <w:t xml:space="preserve">ICOS </w:t>
      </w:r>
      <w:r w:rsidR="009E5511">
        <w:rPr>
          <w:rFonts w:ascii="Arial" w:hAnsi="Arial"/>
        </w:rPr>
        <w:t>(</w:t>
      </w:r>
      <w:r w:rsidR="009E5511" w:rsidRPr="005C3D65">
        <w:rPr>
          <w:rFonts w:ascii="Arial" w:hAnsi="Arial"/>
          <w:b/>
        </w:rPr>
        <w:t xml:space="preserve">Fig. </w:t>
      </w:r>
      <w:r w:rsidR="009E5511">
        <w:rPr>
          <w:rFonts w:ascii="Arial" w:hAnsi="Arial"/>
          <w:b/>
        </w:rPr>
        <w:t>1e,f</w:t>
      </w:r>
      <w:r w:rsidR="009E5511">
        <w:rPr>
          <w:rFonts w:ascii="Arial" w:hAnsi="Arial"/>
        </w:rPr>
        <w:t>). We did not detect VFP</w:t>
      </w:r>
      <w:r w:rsidR="009E5511" w:rsidRPr="005C3D65">
        <w:rPr>
          <w:rFonts w:ascii="Arial" w:hAnsi="Arial"/>
          <w:vertAlign w:val="superscript"/>
        </w:rPr>
        <w:t>+</w:t>
      </w:r>
      <w:r w:rsidR="009E5511">
        <w:rPr>
          <w:rFonts w:ascii="Arial" w:hAnsi="Arial"/>
        </w:rPr>
        <w:t xml:space="preserve"> T cells in the CD4</w:t>
      </w:r>
      <w:r w:rsidR="009E5511" w:rsidRPr="006A23F0">
        <w:rPr>
          <w:rFonts w:ascii="Arial" w:hAnsi="Arial"/>
          <w:vertAlign w:val="superscript"/>
        </w:rPr>
        <w:t>+</w:t>
      </w:r>
      <w:r w:rsidR="009E5511">
        <w:rPr>
          <w:rFonts w:ascii="Arial" w:hAnsi="Arial"/>
        </w:rPr>
        <w:t>CD8</w:t>
      </w:r>
      <w:r w:rsidR="009E5511">
        <w:rPr>
          <w:rFonts w:ascii="Arial" w:hAnsi="Arial"/>
          <w:vertAlign w:val="superscript"/>
        </w:rPr>
        <w:t>+</w:t>
      </w:r>
      <w:r w:rsidR="009E5511">
        <w:rPr>
          <w:rFonts w:ascii="Arial" w:hAnsi="Arial"/>
        </w:rPr>
        <w:t xml:space="preserve"> or CD4</w:t>
      </w:r>
      <w:r w:rsidR="009E5511">
        <w:rPr>
          <w:rFonts w:ascii="Arial" w:hAnsi="Arial"/>
          <w:vertAlign w:val="superscript"/>
        </w:rPr>
        <w:t xml:space="preserve">- </w:t>
      </w:r>
      <w:r w:rsidR="009E5511">
        <w:rPr>
          <w:rFonts w:ascii="Arial" w:hAnsi="Arial"/>
        </w:rPr>
        <w:t>CD8</w:t>
      </w:r>
      <w:r w:rsidR="009E5511">
        <w:rPr>
          <w:rFonts w:ascii="Arial" w:hAnsi="Arial"/>
          <w:vertAlign w:val="superscript"/>
        </w:rPr>
        <w:t>+</w:t>
      </w:r>
      <w:r w:rsidR="009E5511">
        <w:rPr>
          <w:rFonts w:ascii="Arial" w:hAnsi="Arial"/>
        </w:rPr>
        <w:t xml:space="preserve"> thymic populations (data not shown). </w:t>
      </w:r>
      <w:r w:rsidR="0075564D">
        <w:rPr>
          <w:rFonts w:ascii="Arial" w:hAnsi="Arial"/>
        </w:rPr>
        <w:t>Taken togeth</w:t>
      </w:r>
      <w:r w:rsidR="0075564D" w:rsidRPr="001A4C91">
        <w:rPr>
          <w:rFonts w:ascii="Arial" w:hAnsi="Arial"/>
        </w:rPr>
        <w:t>er</w:t>
      </w:r>
      <w:r w:rsidR="000A655F" w:rsidRPr="001A4C91">
        <w:rPr>
          <w:rFonts w:ascii="Arial" w:hAnsi="Arial"/>
        </w:rPr>
        <w:t xml:space="preserve">, </w:t>
      </w:r>
      <w:r w:rsidR="0075564D" w:rsidRPr="00E507D2">
        <w:rPr>
          <w:rFonts w:ascii="Arial" w:hAnsi="Arial"/>
        </w:rPr>
        <w:t xml:space="preserve">the </w:t>
      </w:r>
      <w:r w:rsidR="009E5511" w:rsidRPr="001A4C91">
        <w:rPr>
          <w:rFonts w:ascii="Arial" w:hAnsi="Arial"/>
        </w:rPr>
        <w:t>results demonstrated that activated IL21-expressing CD4</w:t>
      </w:r>
      <w:r w:rsidR="009E5511" w:rsidRPr="001A4C91">
        <w:rPr>
          <w:rFonts w:ascii="Arial" w:hAnsi="Arial"/>
          <w:vertAlign w:val="superscript"/>
        </w:rPr>
        <w:t>+</w:t>
      </w:r>
      <w:r w:rsidR="009E5511" w:rsidRPr="001A4C91">
        <w:rPr>
          <w:rFonts w:ascii="Arial" w:hAnsi="Arial"/>
        </w:rPr>
        <w:t xml:space="preserve"> T cells </w:t>
      </w:r>
      <w:r w:rsidR="001A4C91" w:rsidRPr="00E507D2">
        <w:rPr>
          <w:rFonts w:ascii="Arial" w:hAnsi="Arial"/>
        </w:rPr>
        <w:t xml:space="preserve">are present </w:t>
      </w:r>
      <w:r w:rsidR="009E5511" w:rsidRPr="001A4C91">
        <w:rPr>
          <w:rFonts w:ascii="Arial" w:hAnsi="Arial"/>
        </w:rPr>
        <w:t xml:space="preserve">in peripheral lymphoid compartments </w:t>
      </w:r>
      <w:r w:rsidR="001A4C91" w:rsidRPr="00E507D2">
        <w:rPr>
          <w:rFonts w:ascii="Arial" w:hAnsi="Arial"/>
        </w:rPr>
        <w:t xml:space="preserve">and in circulation </w:t>
      </w:r>
      <w:r w:rsidR="005D15BD">
        <w:rPr>
          <w:rFonts w:ascii="Arial" w:hAnsi="Arial"/>
        </w:rPr>
        <w:t xml:space="preserve">of </w:t>
      </w:r>
      <w:r w:rsidR="009E5511" w:rsidRPr="001A4C91">
        <w:rPr>
          <w:rFonts w:ascii="Arial" w:hAnsi="Arial"/>
        </w:rPr>
        <w:t xml:space="preserve">very young </w:t>
      </w:r>
      <w:r w:rsidR="0075564D" w:rsidRPr="00E507D2">
        <w:rPr>
          <w:rFonts w:ascii="Arial" w:hAnsi="Arial"/>
        </w:rPr>
        <w:t xml:space="preserve">naïve </w:t>
      </w:r>
      <w:r w:rsidR="009E5511" w:rsidRPr="001A4C91">
        <w:rPr>
          <w:rFonts w:ascii="Arial" w:hAnsi="Arial"/>
        </w:rPr>
        <w:t xml:space="preserve">mice </w:t>
      </w:r>
      <w:r w:rsidR="001A4C91" w:rsidRPr="00E507D2">
        <w:rPr>
          <w:rFonts w:ascii="Arial" w:hAnsi="Arial"/>
        </w:rPr>
        <w:t xml:space="preserve">and suggest that they originate from activated </w:t>
      </w:r>
      <w:r w:rsidR="005D15BD">
        <w:rPr>
          <w:rFonts w:ascii="Arial" w:hAnsi="Arial"/>
        </w:rPr>
        <w:t xml:space="preserve">already IL21-expressing </w:t>
      </w:r>
      <w:r w:rsidR="009E5511" w:rsidRPr="001A4C91">
        <w:rPr>
          <w:rFonts w:ascii="Arial" w:hAnsi="Arial"/>
        </w:rPr>
        <w:t xml:space="preserve">CD4 single-positive </w:t>
      </w:r>
      <w:r w:rsidR="001A4C91" w:rsidRPr="00E507D2">
        <w:rPr>
          <w:rFonts w:ascii="Arial" w:hAnsi="Arial"/>
        </w:rPr>
        <w:t xml:space="preserve">thymocytes. </w:t>
      </w:r>
    </w:p>
    <w:p w14:paraId="225DA965" w14:textId="77777777" w:rsidR="009E5511" w:rsidRDefault="009E5511" w:rsidP="009E5511">
      <w:pPr>
        <w:spacing w:line="360" w:lineRule="auto"/>
        <w:rPr>
          <w:rFonts w:ascii="Arial" w:hAnsi="Arial"/>
          <w:b/>
        </w:rPr>
      </w:pPr>
    </w:p>
    <w:p w14:paraId="7E385BFB" w14:textId="308DE8C6" w:rsidR="009E5511" w:rsidRPr="005B0F89" w:rsidRDefault="009E5511" w:rsidP="009E5511">
      <w:pPr>
        <w:spacing w:line="360" w:lineRule="auto"/>
        <w:rPr>
          <w:rFonts w:ascii="Arial" w:hAnsi="Arial"/>
        </w:rPr>
      </w:pPr>
      <w:r>
        <w:rPr>
          <w:rFonts w:ascii="Arial" w:hAnsi="Arial"/>
          <w:b/>
        </w:rPr>
        <w:t xml:space="preserve">Early </w:t>
      </w:r>
      <w:r w:rsidR="0055526D">
        <w:rPr>
          <w:rFonts w:ascii="Arial" w:hAnsi="Arial"/>
          <w:b/>
        </w:rPr>
        <w:t>arising</w:t>
      </w:r>
      <w:r>
        <w:rPr>
          <w:rFonts w:ascii="Arial" w:hAnsi="Arial"/>
          <w:b/>
        </w:rPr>
        <w:t xml:space="preserve"> </w:t>
      </w:r>
      <w:r w:rsidRPr="003457F6">
        <w:rPr>
          <w:rFonts w:ascii="Arial" w:hAnsi="Arial"/>
          <w:b/>
        </w:rPr>
        <w:t>IL21</w:t>
      </w:r>
      <w:r w:rsidR="002923F4">
        <w:rPr>
          <w:rFonts w:ascii="Arial" w:hAnsi="Arial"/>
          <w:b/>
        </w:rPr>
        <w:t>-expressing</w:t>
      </w:r>
      <w:r w:rsidRPr="005C3D65">
        <w:rPr>
          <w:rFonts w:ascii="Arial" w:hAnsi="Arial"/>
          <w:b/>
        </w:rPr>
        <w:t xml:space="preserve"> </w:t>
      </w:r>
      <w:r w:rsidRPr="005B0F89">
        <w:rPr>
          <w:rFonts w:ascii="Arial" w:hAnsi="Arial"/>
          <w:b/>
        </w:rPr>
        <w:t>CD4</w:t>
      </w:r>
      <w:r w:rsidRPr="005B0F89">
        <w:rPr>
          <w:rFonts w:ascii="Arial" w:hAnsi="Arial"/>
          <w:b/>
          <w:vertAlign w:val="superscript"/>
        </w:rPr>
        <w:t>+</w:t>
      </w:r>
      <w:r w:rsidRPr="005B0F89">
        <w:rPr>
          <w:rFonts w:ascii="Arial" w:hAnsi="Arial"/>
          <w:b/>
        </w:rPr>
        <w:t xml:space="preserve"> T cells are not dependent on B cells or expression of CXCR5 for their development</w:t>
      </w:r>
      <w:r w:rsidR="00015DEB" w:rsidRPr="005B0F89">
        <w:rPr>
          <w:rFonts w:ascii="Arial" w:hAnsi="Arial"/>
          <w:b/>
        </w:rPr>
        <w:t>.</w:t>
      </w:r>
      <w:r w:rsidRPr="005B0F89">
        <w:rPr>
          <w:rFonts w:ascii="Arial" w:hAnsi="Arial"/>
          <w:b/>
        </w:rPr>
        <w:t xml:space="preserve"> </w:t>
      </w:r>
    </w:p>
    <w:p w14:paraId="532DB9A6" w14:textId="39F5A043" w:rsidR="009E5511" w:rsidRPr="005C3D65" w:rsidRDefault="009E5511" w:rsidP="009E5511">
      <w:pPr>
        <w:spacing w:line="360" w:lineRule="auto"/>
        <w:rPr>
          <w:rFonts w:ascii="Arial" w:hAnsi="Arial"/>
        </w:rPr>
      </w:pPr>
      <w:r w:rsidRPr="00E507D2">
        <w:rPr>
          <w:rFonts w:ascii="Arial" w:hAnsi="Arial"/>
        </w:rPr>
        <w:t>Studies of the requirements for B cells and the homing receptor, CXCR5, in directing the development of T</w:t>
      </w:r>
      <w:r w:rsidRPr="00E507D2">
        <w:rPr>
          <w:rFonts w:ascii="Arial" w:hAnsi="Arial"/>
          <w:vertAlign w:val="subscript"/>
        </w:rPr>
        <w:t>FH</w:t>
      </w:r>
      <w:r w:rsidRPr="00E507D2">
        <w:rPr>
          <w:rFonts w:ascii="Arial" w:hAnsi="Arial"/>
        </w:rPr>
        <w:t xml:space="preserve"> after immunization are somewhat conflicting. Under most circumstances, B cells are critical for development of T</w:t>
      </w:r>
      <w:r w:rsidRPr="00E507D2">
        <w:rPr>
          <w:rFonts w:ascii="Arial" w:hAnsi="Arial"/>
          <w:vertAlign w:val="subscript"/>
        </w:rPr>
        <w:t>FH</w:t>
      </w:r>
      <w:r w:rsidRPr="00E507D2">
        <w:rPr>
          <w:rFonts w:ascii="Arial" w:hAnsi="Arial"/>
        </w:rPr>
        <w:t xml:space="preserve"> </w:t>
      </w:r>
      <w:r w:rsidR="00AC2F23" w:rsidRPr="005B0F89">
        <w:rPr>
          <w:rFonts w:ascii="Arial" w:hAnsi="Arial"/>
        </w:rPr>
        <w:t>{Akiba, 2005 #47;Johnston, 2009 #22}</w:t>
      </w:r>
      <w:r w:rsidRPr="00E507D2">
        <w:rPr>
          <w:rFonts w:ascii="Arial" w:hAnsi="Arial"/>
        </w:rPr>
        <w:t xml:space="preserve"> but only when antigen levels are limiting </w:t>
      </w:r>
      <w:r w:rsidR="00AC2F23" w:rsidRPr="005B0F89">
        <w:rPr>
          <w:rFonts w:ascii="Arial" w:hAnsi="Arial"/>
        </w:rPr>
        <w:t>{Deenick, 2010 #17}</w:t>
      </w:r>
      <w:r w:rsidRPr="00E507D2">
        <w:rPr>
          <w:rFonts w:ascii="Arial" w:hAnsi="Arial"/>
        </w:rPr>
        <w:t>. To explore these issues in regards to early-forming CD4</w:t>
      </w:r>
      <w:r w:rsidRPr="005B0F89">
        <w:rPr>
          <w:rFonts w:ascii="Arial" w:hAnsi="Arial"/>
          <w:vertAlign w:val="superscript"/>
        </w:rPr>
        <w:t>+</w:t>
      </w:r>
      <w:r w:rsidRPr="005B0F89">
        <w:rPr>
          <w:rFonts w:ascii="Arial" w:hAnsi="Arial"/>
        </w:rPr>
        <w:t>VFP</w:t>
      </w:r>
      <w:r w:rsidRPr="005B0F89">
        <w:rPr>
          <w:rFonts w:ascii="Arial" w:hAnsi="Arial"/>
          <w:vertAlign w:val="superscript"/>
        </w:rPr>
        <w:t xml:space="preserve">+ </w:t>
      </w:r>
      <w:r w:rsidRPr="005B0F89">
        <w:rPr>
          <w:rFonts w:ascii="Arial" w:hAnsi="Arial"/>
        </w:rPr>
        <w:t xml:space="preserve">T cells, we analyzed </w:t>
      </w:r>
      <w:r w:rsidR="0055526D" w:rsidRPr="005B0F89">
        <w:rPr>
          <w:rFonts w:ascii="Arial" w:hAnsi="Arial"/>
        </w:rPr>
        <w:t xml:space="preserve">4 wk old </w:t>
      </w:r>
      <w:r w:rsidRPr="005B0F89">
        <w:rPr>
          <w:rFonts w:ascii="Arial" w:hAnsi="Arial"/>
        </w:rPr>
        <w:t xml:space="preserve">naïve B cell-deficient </w:t>
      </w:r>
      <w:r w:rsidRPr="005B0F89">
        <w:rPr>
          <w:rFonts w:ascii="Arial" w:hAnsi="Arial"/>
          <w:i/>
        </w:rPr>
        <w:t>Ighm</w:t>
      </w:r>
      <w:r w:rsidRPr="005B0F89">
        <w:rPr>
          <w:rFonts w:ascii="Arial" w:hAnsi="Arial"/>
          <w:vertAlign w:val="superscript"/>
        </w:rPr>
        <w:t xml:space="preserve">-/- </w:t>
      </w:r>
      <w:r w:rsidRPr="005B0F89">
        <w:rPr>
          <w:rFonts w:ascii="Arial" w:hAnsi="Arial"/>
        </w:rPr>
        <w:t>mice bearing the IL21-VFP reporter. The frequencies of VFP</w:t>
      </w:r>
      <w:r w:rsidRPr="005B0F89">
        <w:rPr>
          <w:rFonts w:ascii="Arial" w:hAnsi="Arial"/>
          <w:vertAlign w:val="superscript"/>
        </w:rPr>
        <w:t>+</w:t>
      </w:r>
      <w:r w:rsidRPr="005B0F89">
        <w:rPr>
          <w:rFonts w:ascii="Arial" w:hAnsi="Arial"/>
        </w:rPr>
        <w:t>CD4</w:t>
      </w:r>
      <w:r w:rsidRPr="005B0F89">
        <w:rPr>
          <w:rFonts w:ascii="Arial" w:hAnsi="Arial"/>
          <w:vertAlign w:val="superscript"/>
        </w:rPr>
        <w:t>+</w:t>
      </w:r>
      <w:r w:rsidRPr="005B0F89">
        <w:rPr>
          <w:rFonts w:ascii="Arial" w:hAnsi="Arial"/>
        </w:rPr>
        <w:t xml:space="preserve"> T cells</w:t>
      </w:r>
      <w:r w:rsidR="00852FB5" w:rsidRPr="005B0F89">
        <w:rPr>
          <w:rFonts w:ascii="Arial" w:hAnsi="Arial"/>
        </w:rPr>
        <w:t>, which were primarily CD44</w:t>
      </w:r>
      <w:r w:rsidR="00852FB5" w:rsidRPr="00E507D2">
        <w:rPr>
          <w:rFonts w:ascii="Arial" w:hAnsi="Arial"/>
          <w:vertAlign w:val="superscript"/>
        </w:rPr>
        <w:t>+</w:t>
      </w:r>
      <w:r w:rsidR="00852FB5" w:rsidRPr="005B0F89">
        <w:rPr>
          <w:rFonts w:ascii="Arial" w:hAnsi="Arial"/>
        </w:rPr>
        <w:t>ICOS</w:t>
      </w:r>
      <w:r w:rsidR="00852FB5" w:rsidRPr="00E507D2">
        <w:rPr>
          <w:rFonts w:ascii="Arial" w:hAnsi="Arial"/>
          <w:vertAlign w:val="superscript"/>
        </w:rPr>
        <w:t>+</w:t>
      </w:r>
      <w:r w:rsidR="00852FB5" w:rsidRPr="005B0F89">
        <w:rPr>
          <w:rFonts w:ascii="Arial" w:hAnsi="Arial"/>
        </w:rPr>
        <w:t xml:space="preserve">, </w:t>
      </w:r>
      <w:r w:rsidRPr="005B0F89">
        <w:rPr>
          <w:rFonts w:ascii="Arial" w:hAnsi="Arial"/>
        </w:rPr>
        <w:t>were comparable in the B cell-deficient</w:t>
      </w:r>
      <w:r w:rsidRPr="005B0F89">
        <w:rPr>
          <w:rFonts w:ascii="Arial" w:hAnsi="Arial"/>
          <w:i/>
        </w:rPr>
        <w:t xml:space="preserve"> </w:t>
      </w:r>
      <w:r w:rsidRPr="005B0F89">
        <w:rPr>
          <w:rFonts w:ascii="Arial" w:hAnsi="Arial"/>
        </w:rPr>
        <w:t>and B cell-competent mice (</w:t>
      </w:r>
      <w:r w:rsidRPr="005B0F89">
        <w:rPr>
          <w:rFonts w:ascii="Arial" w:hAnsi="Arial"/>
          <w:b/>
        </w:rPr>
        <w:t>Fig. 2a,b</w:t>
      </w:r>
      <w:r w:rsidRPr="005B0F89">
        <w:rPr>
          <w:rFonts w:ascii="Arial" w:hAnsi="Arial"/>
        </w:rPr>
        <w:t>). Given the importance of CXCR5 for the proper</w:t>
      </w:r>
      <w:r>
        <w:rPr>
          <w:rFonts w:ascii="Arial" w:hAnsi="Arial"/>
        </w:rPr>
        <w:t xml:space="preserve"> homing of T</w:t>
      </w:r>
      <w:r w:rsidRPr="004F6976">
        <w:rPr>
          <w:rFonts w:ascii="Arial" w:hAnsi="Arial"/>
          <w:vertAlign w:val="subscript"/>
        </w:rPr>
        <w:t>FH</w:t>
      </w:r>
      <w:r>
        <w:rPr>
          <w:rFonts w:ascii="Arial" w:hAnsi="Arial"/>
        </w:rPr>
        <w:t xml:space="preserve"> cells to </w:t>
      </w:r>
      <w:r w:rsidRPr="009A7224">
        <w:rPr>
          <w:rFonts w:ascii="Arial" w:hAnsi="Arial"/>
        </w:rPr>
        <w:t>B cell follicles</w:t>
      </w:r>
      <w:r>
        <w:rPr>
          <w:rFonts w:ascii="Arial" w:hAnsi="Arial"/>
        </w:rPr>
        <w:t xml:space="preserve">, we analyzed </w:t>
      </w:r>
      <w:r w:rsidR="00852FB5">
        <w:rPr>
          <w:rFonts w:ascii="Arial" w:hAnsi="Arial"/>
        </w:rPr>
        <w:t>IL21-</w:t>
      </w:r>
      <w:r>
        <w:rPr>
          <w:rFonts w:ascii="Arial" w:hAnsi="Arial"/>
        </w:rPr>
        <w:t xml:space="preserve">VFP </w:t>
      </w:r>
      <w:r w:rsidR="00852FB5">
        <w:rPr>
          <w:rFonts w:ascii="Arial" w:hAnsi="Arial"/>
        </w:rPr>
        <w:t xml:space="preserve">reporter </w:t>
      </w:r>
      <w:r>
        <w:rPr>
          <w:rFonts w:ascii="Arial" w:hAnsi="Arial"/>
        </w:rPr>
        <w:t xml:space="preserve">mice lacking CXCR5. These data showed that </w:t>
      </w:r>
      <w:r w:rsidRPr="005C3D65">
        <w:rPr>
          <w:rFonts w:ascii="Arial" w:hAnsi="Arial"/>
        </w:rPr>
        <w:t>VFP</w:t>
      </w:r>
      <w:r w:rsidRPr="005C3D65">
        <w:rPr>
          <w:rFonts w:ascii="Arial" w:hAnsi="Arial"/>
          <w:vertAlign w:val="superscript"/>
        </w:rPr>
        <w:t>+</w:t>
      </w:r>
      <w:r w:rsidRPr="005C3D65">
        <w:rPr>
          <w:rFonts w:ascii="Arial" w:hAnsi="Arial"/>
        </w:rPr>
        <w:t>CD4</w:t>
      </w:r>
      <w:r w:rsidRPr="005C3D65">
        <w:rPr>
          <w:rFonts w:ascii="Arial" w:hAnsi="Arial"/>
          <w:vertAlign w:val="superscript"/>
        </w:rPr>
        <w:t>+</w:t>
      </w:r>
      <w:r w:rsidRPr="005C3D65">
        <w:rPr>
          <w:rFonts w:ascii="Arial" w:hAnsi="Arial"/>
        </w:rPr>
        <w:t xml:space="preserve"> T </w:t>
      </w:r>
      <w:r>
        <w:rPr>
          <w:rFonts w:ascii="Arial" w:hAnsi="Arial"/>
        </w:rPr>
        <w:t>cells developed at normal frequencies in mice lacking CXCR5 (</w:t>
      </w:r>
      <w:r w:rsidRPr="008C57EA">
        <w:rPr>
          <w:rFonts w:ascii="Arial" w:hAnsi="Arial"/>
          <w:b/>
        </w:rPr>
        <w:t>Fig</w:t>
      </w:r>
      <w:r>
        <w:rPr>
          <w:rFonts w:ascii="Arial" w:hAnsi="Arial"/>
          <w:b/>
        </w:rPr>
        <w:t>.</w:t>
      </w:r>
      <w:r w:rsidRPr="008C57EA">
        <w:rPr>
          <w:rFonts w:ascii="Arial" w:hAnsi="Arial"/>
          <w:b/>
        </w:rPr>
        <w:t xml:space="preserve"> </w:t>
      </w:r>
      <w:r>
        <w:rPr>
          <w:rFonts w:ascii="Arial" w:hAnsi="Arial"/>
          <w:b/>
        </w:rPr>
        <w:t>2c,d</w:t>
      </w:r>
      <w:r w:rsidRPr="005C3D65">
        <w:rPr>
          <w:rFonts w:ascii="Arial" w:hAnsi="Arial"/>
          <w:color w:val="000000" w:themeColor="text1"/>
        </w:rPr>
        <w:t xml:space="preserve">). </w:t>
      </w:r>
      <w:r w:rsidRPr="00852263">
        <w:rPr>
          <w:rFonts w:ascii="Arial" w:hAnsi="Arial"/>
          <w:color w:val="000000" w:themeColor="text1"/>
        </w:rPr>
        <w:t xml:space="preserve">Taken together, these results indicated that neither B cells nor expression of CXCR5 was required for newly activated </w:t>
      </w:r>
      <w:r w:rsidRPr="00852263">
        <w:rPr>
          <w:rFonts w:ascii="Arial" w:hAnsi="Arial"/>
        </w:rPr>
        <w:t>CD4</w:t>
      </w:r>
      <w:r w:rsidRPr="00852263">
        <w:rPr>
          <w:rFonts w:ascii="Arial" w:hAnsi="Arial"/>
          <w:vertAlign w:val="superscript"/>
        </w:rPr>
        <w:t>+</w:t>
      </w:r>
      <w:r w:rsidRPr="00852263">
        <w:rPr>
          <w:rFonts w:ascii="Arial" w:hAnsi="Arial"/>
        </w:rPr>
        <w:t xml:space="preserve"> T cells to express IL21 and that expression of CXCR5</w:t>
      </w:r>
      <w:r>
        <w:rPr>
          <w:rFonts w:ascii="Arial" w:hAnsi="Arial"/>
        </w:rPr>
        <w:t xml:space="preserve">, </w:t>
      </w:r>
      <w:r w:rsidRPr="00852263">
        <w:rPr>
          <w:rFonts w:ascii="Arial" w:hAnsi="Arial"/>
        </w:rPr>
        <w:t xml:space="preserve">which </w:t>
      </w:r>
      <w:r w:rsidR="005B0F89">
        <w:rPr>
          <w:rFonts w:ascii="Arial" w:hAnsi="Arial"/>
        </w:rPr>
        <w:t>was</w:t>
      </w:r>
      <w:r w:rsidR="00852FB5" w:rsidRPr="00852263">
        <w:rPr>
          <w:rFonts w:ascii="Arial" w:hAnsi="Arial"/>
        </w:rPr>
        <w:t xml:space="preserve"> </w:t>
      </w:r>
      <w:r w:rsidRPr="00852263">
        <w:rPr>
          <w:rFonts w:ascii="Arial" w:hAnsi="Arial"/>
        </w:rPr>
        <w:t>found on a low proportion of VFP</w:t>
      </w:r>
      <w:r w:rsidRPr="00852263">
        <w:rPr>
          <w:rFonts w:ascii="Arial" w:hAnsi="Arial"/>
          <w:vertAlign w:val="superscript"/>
        </w:rPr>
        <w:t>+</w:t>
      </w:r>
      <w:r w:rsidRPr="00852263">
        <w:rPr>
          <w:rFonts w:ascii="Arial" w:hAnsi="Arial"/>
        </w:rPr>
        <w:t xml:space="preserve"> cells</w:t>
      </w:r>
      <w:r>
        <w:rPr>
          <w:rFonts w:ascii="Arial" w:hAnsi="Arial"/>
        </w:rPr>
        <w:t>,</w:t>
      </w:r>
      <w:r w:rsidRPr="00852263">
        <w:rPr>
          <w:rFonts w:ascii="Arial" w:hAnsi="Arial"/>
        </w:rPr>
        <w:t xml:space="preserve"> was not important for their early development.</w:t>
      </w:r>
    </w:p>
    <w:p w14:paraId="28823441" w14:textId="130315B2" w:rsidR="009E5511" w:rsidRPr="005B0F89" w:rsidRDefault="009E5511" w:rsidP="009E5511">
      <w:pPr>
        <w:spacing w:line="360" w:lineRule="auto"/>
        <w:rPr>
          <w:rFonts w:ascii="Arial" w:hAnsi="Arial"/>
        </w:rPr>
      </w:pPr>
      <w:r w:rsidRPr="005B0F89">
        <w:rPr>
          <w:rFonts w:ascii="Arial" w:hAnsi="Arial"/>
          <w:b/>
        </w:rPr>
        <w:t xml:space="preserve">IL21 is a major helper T cell cytokine expressed </w:t>
      </w:r>
      <w:r w:rsidR="000D553C" w:rsidRPr="005B0F89">
        <w:rPr>
          <w:rFonts w:ascii="Arial" w:hAnsi="Arial"/>
          <w:b/>
        </w:rPr>
        <w:t>by CD4</w:t>
      </w:r>
      <w:r w:rsidR="000D553C" w:rsidRPr="00E507D2">
        <w:rPr>
          <w:rFonts w:ascii="Arial" w:hAnsi="Arial"/>
          <w:b/>
          <w:vertAlign w:val="superscript"/>
        </w:rPr>
        <w:t>+</w:t>
      </w:r>
      <w:r w:rsidR="000D553C" w:rsidRPr="005B0F89">
        <w:rPr>
          <w:rFonts w:ascii="Arial" w:hAnsi="Arial"/>
          <w:b/>
        </w:rPr>
        <w:t xml:space="preserve"> T cells of </w:t>
      </w:r>
      <w:r w:rsidRPr="005B0F89">
        <w:rPr>
          <w:rFonts w:ascii="Arial" w:hAnsi="Arial"/>
          <w:b/>
        </w:rPr>
        <w:t>naïve mice</w:t>
      </w:r>
    </w:p>
    <w:p w14:paraId="261B656D" w14:textId="0A0F2A76" w:rsidR="009E5511" w:rsidRPr="005B0F89" w:rsidRDefault="003A5820" w:rsidP="009E5511">
      <w:pPr>
        <w:spacing w:line="360" w:lineRule="auto"/>
        <w:rPr>
          <w:rFonts w:ascii="Arial" w:hAnsi="Arial"/>
        </w:rPr>
      </w:pPr>
      <w:r w:rsidRPr="005B0F89">
        <w:rPr>
          <w:rFonts w:ascii="Arial" w:hAnsi="Arial"/>
        </w:rPr>
        <w:t>Following activation, naïve CD4</w:t>
      </w:r>
      <w:r w:rsidRPr="005B0F89">
        <w:rPr>
          <w:rFonts w:ascii="Arial" w:hAnsi="Arial"/>
          <w:vertAlign w:val="superscript"/>
        </w:rPr>
        <w:t>+</w:t>
      </w:r>
      <w:r w:rsidRPr="005B0F89">
        <w:rPr>
          <w:rFonts w:ascii="Arial" w:hAnsi="Arial"/>
        </w:rPr>
        <w:t xml:space="preserve"> T cells can differentiate </w:t>
      </w:r>
      <w:r w:rsidR="00436CCD" w:rsidRPr="005B0F89">
        <w:rPr>
          <w:rFonts w:ascii="Arial" w:hAnsi="Arial"/>
        </w:rPr>
        <w:t xml:space="preserve">into a number of cytokine polarization states </w:t>
      </w:r>
      <w:r w:rsidRPr="005B0F89">
        <w:rPr>
          <w:rFonts w:ascii="Arial" w:hAnsi="Arial"/>
        </w:rPr>
        <w:t>(XXX</w:t>
      </w:r>
      <w:r w:rsidR="00852FB5" w:rsidRPr="005B0F89">
        <w:rPr>
          <w:rFonts w:ascii="Arial" w:hAnsi="Arial"/>
        </w:rPr>
        <w:t xml:space="preserve">). </w:t>
      </w:r>
      <w:r w:rsidRPr="005B0F89">
        <w:rPr>
          <w:rFonts w:ascii="Arial" w:hAnsi="Arial"/>
        </w:rPr>
        <w:t xml:space="preserve">Having </w:t>
      </w:r>
      <w:r w:rsidR="009E5511" w:rsidRPr="005B0F89">
        <w:rPr>
          <w:rFonts w:ascii="Arial" w:hAnsi="Arial"/>
        </w:rPr>
        <w:t xml:space="preserve">documented the </w:t>
      </w:r>
      <w:r w:rsidR="000D553C" w:rsidRPr="005B0F89">
        <w:rPr>
          <w:rFonts w:ascii="Arial" w:hAnsi="Arial"/>
        </w:rPr>
        <w:t>early appearance of activated CD4</w:t>
      </w:r>
      <w:r w:rsidR="000D553C" w:rsidRPr="005B0F89">
        <w:rPr>
          <w:rFonts w:ascii="Arial" w:hAnsi="Arial"/>
          <w:vertAlign w:val="superscript"/>
        </w:rPr>
        <w:t>+</w:t>
      </w:r>
      <w:r w:rsidR="000D553C" w:rsidRPr="005B0F89">
        <w:rPr>
          <w:rFonts w:ascii="Arial" w:hAnsi="Arial"/>
        </w:rPr>
        <w:t xml:space="preserve"> T cells</w:t>
      </w:r>
      <w:r w:rsidR="000D553C" w:rsidRPr="005B0F89" w:rsidDel="000D553C">
        <w:rPr>
          <w:rFonts w:ascii="Arial" w:hAnsi="Arial"/>
        </w:rPr>
        <w:t xml:space="preserve"> </w:t>
      </w:r>
      <w:r w:rsidR="000D553C" w:rsidRPr="005B0F89">
        <w:rPr>
          <w:rFonts w:ascii="Arial" w:hAnsi="Arial"/>
        </w:rPr>
        <w:t xml:space="preserve">expressing IL21, </w:t>
      </w:r>
      <w:r w:rsidRPr="005B0F89">
        <w:rPr>
          <w:rFonts w:ascii="Arial" w:hAnsi="Arial"/>
        </w:rPr>
        <w:t xml:space="preserve">we sought to </w:t>
      </w:r>
      <w:r w:rsidR="000D553C" w:rsidRPr="005B0F89">
        <w:rPr>
          <w:rFonts w:ascii="Arial" w:hAnsi="Arial"/>
        </w:rPr>
        <w:t xml:space="preserve">compare the frequencies of </w:t>
      </w:r>
      <w:r w:rsidRPr="005B0F89">
        <w:rPr>
          <w:rFonts w:ascii="Arial" w:hAnsi="Arial"/>
        </w:rPr>
        <w:t xml:space="preserve"> </w:t>
      </w:r>
      <w:r w:rsidR="000D553C" w:rsidRPr="005B0F89">
        <w:rPr>
          <w:rFonts w:ascii="Arial" w:hAnsi="Arial"/>
        </w:rPr>
        <w:t xml:space="preserve">these cells with </w:t>
      </w:r>
      <w:r w:rsidRPr="005B0F89">
        <w:rPr>
          <w:rFonts w:ascii="Arial" w:hAnsi="Arial"/>
        </w:rPr>
        <w:t>CD4</w:t>
      </w:r>
      <w:r w:rsidRPr="005B0F89">
        <w:rPr>
          <w:rFonts w:ascii="Arial" w:hAnsi="Arial"/>
          <w:vertAlign w:val="superscript"/>
        </w:rPr>
        <w:t>+</w:t>
      </w:r>
      <w:r w:rsidRPr="005B0F89">
        <w:rPr>
          <w:rFonts w:ascii="Arial" w:hAnsi="Arial"/>
        </w:rPr>
        <w:t xml:space="preserve"> T cells expressing other T</w:t>
      </w:r>
      <w:r w:rsidRPr="005B0F89">
        <w:rPr>
          <w:rFonts w:ascii="Arial" w:hAnsi="Arial"/>
          <w:vertAlign w:val="subscript"/>
        </w:rPr>
        <w:t>H</w:t>
      </w:r>
      <w:r w:rsidRPr="005B0F89">
        <w:rPr>
          <w:rFonts w:ascii="Arial" w:hAnsi="Arial"/>
        </w:rPr>
        <w:t xml:space="preserve"> cytokines </w:t>
      </w:r>
      <w:r w:rsidR="00436CCD" w:rsidRPr="005B0F89">
        <w:rPr>
          <w:rFonts w:ascii="Arial" w:hAnsi="Arial"/>
        </w:rPr>
        <w:t xml:space="preserve">that might </w:t>
      </w:r>
      <w:r w:rsidR="000D553C" w:rsidRPr="005B0F89">
        <w:rPr>
          <w:rFonts w:ascii="Arial" w:hAnsi="Arial"/>
        </w:rPr>
        <w:t xml:space="preserve">also develop </w:t>
      </w:r>
      <w:r w:rsidR="00852FB5" w:rsidRPr="005B0F89">
        <w:rPr>
          <w:rFonts w:ascii="Arial" w:hAnsi="Arial"/>
        </w:rPr>
        <w:t>in naïve mice</w:t>
      </w:r>
      <w:r w:rsidRPr="005B0F89">
        <w:rPr>
          <w:rFonts w:ascii="Arial" w:hAnsi="Arial"/>
        </w:rPr>
        <w:t>.</w:t>
      </w:r>
      <w:r w:rsidR="00436CCD" w:rsidRPr="005B0F89">
        <w:rPr>
          <w:rFonts w:ascii="Arial" w:hAnsi="Arial"/>
        </w:rPr>
        <w:t xml:space="preserve"> </w:t>
      </w:r>
      <w:r w:rsidR="009E5511" w:rsidRPr="005B0F89">
        <w:rPr>
          <w:rFonts w:ascii="Arial" w:hAnsi="Arial"/>
        </w:rPr>
        <w:t xml:space="preserve">To examine this issue, we compared </w:t>
      </w:r>
      <w:r w:rsidR="000D6D13" w:rsidRPr="005B0F89">
        <w:rPr>
          <w:rFonts w:ascii="Arial" w:hAnsi="Arial"/>
        </w:rPr>
        <w:t>the frequencies of CD4</w:t>
      </w:r>
      <w:r w:rsidR="000D6D13" w:rsidRPr="00E507D2">
        <w:rPr>
          <w:rFonts w:ascii="Arial" w:hAnsi="Arial"/>
          <w:vertAlign w:val="subscript"/>
        </w:rPr>
        <w:t>+</w:t>
      </w:r>
      <w:r w:rsidR="000D6D13" w:rsidRPr="005B0F89">
        <w:rPr>
          <w:rFonts w:ascii="Arial" w:hAnsi="Arial"/>
        </w:rPr>
        <w:t xml:space="preserve"> T cells from </w:t>
      </w:r>
      <w:r w:rsidR="009E5511" w:rsidRPr="005B0F89">
        <w:rPr>
          <w:rFonts w:ascii="Arial" w:hAnsi="Arial"/>
        </w:rPr>
        <w:t xml:space="preserve">naïve mice bearing other cytokine reporters to </w:t>
      </w:r>
      <w:r w:rsidR="000D6D13" w:rsidRPr="005B0F89">
        <w:rPr>
          <w:rFonts w:ascii="Arial" w:hAnsi="Arial"/>
        </w:rPr>
        <w:t xml:space="preserve">the </w:t>
      </w:r>
      <w:r w:rsidR="009E5511" w:rsidRPr="005B0F89">
        <w:rPr>
          <w:rFonts w:ascii="Arial" w:hAnsi="Arial"/>
        </w:rPr>
        <w:t>VFP</w:t>
      </w:r>
      <w:r w:rsidR="000D6D13" w:rsidRPr="005B0F89">
        <w:rPr>
          <w:rFonts w:ascii="Arial" w:hAnsi="Arial"/>
        </w:rPr>
        <w:t xml:space="preserve">-IL21 </w:t>
      </w:r>
      <w:r w:rsidR="009E5511" w:rsidRPr="005B0F89">
        <w:rPr>
          <w:rFonts w:ascii="Arial" w:hAnsi="Arial"/>
        </w:rPr>
        <w:t xml:space="preserve"> reporter strain.</w:t>
      </w:r>
      <w:r w:rsidR="000D6D13" w:rsidRPr="005B0F89">
        <w:rPr>
          <w:rFonts w:ascii="Arial" w:hAnsi="Arial"/>
        </w:rPr>
        <w:t xml:space="preserve">  Flow cytometry profiling of CD4</w:t>
      </w:r>
      <w:r w:rsidR="000D6D13" w:rsidRPr="00E507D2">
        <w:rPr>
          <w:rFonts w:ascii="Arial" w:hAnsi="Arial"/>
          <w:vertAlign w:val="superscript"/>
        </w:rPr>
        <w:t>+</w:t>
      </w:r>
      <w:r w:rsidR="000D6D13" w:rsidRPr="005B0F89">
        <w:rPr>
          <w:rFonts w:ascii="Arial" w:hAnsi="Arial"/>
        </w:rPr>
        <w:t xml:space="preserve"> T cells from blood and spleens of mice</w:t>
      </w:r>
      <w:r w:rsidR="009E5511" w:rsidRPr="005B0F89">
        <w:rPr>
          <w:rFonts w:ascii="Arial" w:hAnsi="Arial"/>
        </w:rPr>
        <w:t xml:space="preserve"> mice heterozygous for IL21-VFP, IL10-GFP, IL4-GFP and IFN</w:t>
      </w:r>
      <w:r w:rsidR="009E5511" w:rsidRPr="005B0F89">
        <w:rPr>
          <w:rFonts w:ascii="Symbol" w:hAnsi="Symbol"/>
        </w:rPr>
        <w:t></w:t>
      </w:r>
      <w:r w:rsidR="009E5511" w:rsidRPr="005B0F89">
        <w:rPr>
          <w:rFonts w:ascii="Arial" w:hAnsi="Arial"/>
        </w:rPr>
        <w:t xml:space="preserve">-YFP showed </w:t>
      </w:r>
      <w:r w:rsidR="000D6D13" w:rsidRPr="005B0F89">
        <w:rPr>
          <w:rFonts w:ascii="Arial" w:hAnsi="Arial"/>
        </w:rPr>
        <w:t xml:space="preserve">that </w:t>
      </w:r>
      <w:r w:rsidR="009E5511" w:rsidRPr="005B0F89">
        <w:rPr>
          <w:rFonts w:ascii="Arial" w:hAnsi="Arial"/>
        </w:rPr>
        <w:t>VFP</w:t>
      </w:r>
      <w:r w:rsidR="009E5511" w:rsidRPr="005B0F89">
        <w:rPr>
          <w:rFonts w:ascii="Arial" w:hAnsi="Arial"/>
          <w:vertAlign w:val="superscript"/>
        </w:rPr>
        <w:t>+</w:t>
      </w:r>
      <w:r w:rsidR="009E5511" w:rsidRPr="005B0F89">
        <w:rPr>
          <w:rFonts w:ascii="Arial" w:hAnsi="Arial"/>
        </w:rPr>
        <w:t xml:space="preserve"> cells were present at considerably higher frequencies </w:t>
      </w:r>
      <w:r w:rsidR="000D6D13" w:rsidRPr="005B0F89">
        <w:rPr>
          <w:rFonts w:ascii="Arial" w:hAnsi="Arial"/>
        </w:rPr>
        <w:t xml:space="preserve">compared to those expressing </w:t>
      </w:r>
      <w:r w:rsidR="009E5511" w:rsidRPr="005B0F89">
        <w:rPr>
          <w:rFonts w:ascii="Arial" w:hAnsi="Arial"/>
        </w:rPr>
        <w:t>IFN</w:t>
      </w:r>
      <w:r w:rsidR="009E5511" w:rsidRPr="005B0F89">
        <w:rPr>
          <w:rFonts w:ascii="Symbol" w:hAnsi="Symbol"/>
        </w:rPr>
        <w:t></w:t>
      </w:r>
      <w:r w:rsidR="009E5511" w:rsidRPr="005B0F89">
        <w:rPr>
          <w:rFonts w:ascii="Arial" w:hAnsi="Arial"/>
        </w:rPr>
        <w:t>, IL4 or IL10 reporters at both 6 and 13 wk</w:t>
      </w:r>
      <w:r w:rsidR="000D6D13" w:rsidRPr="005B0F89">
        <w:rPr>
          <w:rFonts w:ascii="Arial" w:hAnsi="Arial"/>
        </w:rPr>
        <w:t>s</w:t>
      </w:r>
      <w:r w:rsidR="009E5511" w:rsidRPr="005B0F89">
        <w:rPr>
          <w:rFonts w:ascii="Arial" w:hAnsi="Arial"/>
        </w:rPr>
        <w:t xml:space="preserve"> of age (</w:t>
      </w:r>
      <w:r w:rsidR="009E5511" w:rsidRPr="005B0F89">
        <w:rPr>
          <w:rFonts w:ascii="Arial" w:hAnsi="Arial"/>
          <w:b/>
        </w:rPr>
        <w:t>Fig. 3a</w:t>
      </w:r>
      <w:r w:rsidR="009E5511" w:rsidRPr="005B0F89">
        <w:rPr>
          <w:rFonts w:ascii="Arial" w:hAnsi="Arial"/>
        </w:rPr>
        <w:t xml:space="preserve">). </w:t>
      </w:r>
      <w:r w:rsidR="000D6D13" w:rsidRPr="005B0F89">
        <w:rPr>
          <w:rFonts w:ascii="Arial" w:hAnsi="Arial"/>
        </w:rPr>
        <w:t xml:space="preserve"> After establishing conditions for </w:t>
      </w:r>
      <w:r w:rsidR="000D6D13" w:rsidRPr="005B0F89">
        <w:rPr>
          <w:rFonts w:ascii="Arial" w:hAnsi="Arial" w:cs="Arial"/>
        </w:rPr>
        <w:t>the spectral separation of GFP from VFP</w:t>
      </w:r>
      <w:r w:rsidR="00661431" w:rsidRPr="005B0F89">
        <w:rPr>
          <w:rFonts w:ascii="Arial" w:hAnsi="Arial" w:cs="Arial"/>
        </w:rPr>
        <w:t xml:space="preserve"> (</w:t>
      </w:r>
      <w:r w:rsidR="00661431" w:rsidRPr="00E507D2">
        <w:rPr>
          <w:rFonts w:ascii="Arial" w:hAnsi="Arial" w:cs="Arial"/>
          <w:b/>
        </w:rPr>
        <w:t>Fig. 3b</w:t>
      </w:r>
      <w:r w:rsidR="00661431" w:rsidRPr="005B0F89">
        <w:rPr>
          <w:rFonts w:ascii="Arial" w:hAnsi="Arial" w:cs="Arial"/>
        </w:rPr>
        <w:t xml:space="preserve">), </w:t>
      </w:r>
      <w:r w:rsidR="00661431" w:rsidRPr="00E507D2">
        <w:rPr>
          <w:rFonts w:ascii="Arial" w:hAnsi="Arial"/>
        </w:rPr>
        <w:t xml:space="preserve">we </w:t>
      </w:r>
      <w:r w:rsidR="009E5511" w:rsidRPr="005B0F89">
        <w:rPr>
          <w:rFonts w:ascii="Arial" w:hAnsi="Arial"/>
        </w:rPr>
        <w:t xml:space="preserve">then </w:t>
      </w:r>
      <w:r w:rsidR="00436CCD" w:rsidRPr="005B0F89">
        <w:rPr>
          <w:rFonts w:ascii="Arial" w:hAnsi="Arial"/>
        </w:rPr>
        <w:t xml:space="preserve">investigated whether the IL21 expressing </w:t>
      </w:r>
      <w:r w:rsidR="0006097E" w:rsidRPr="005B0F89">
        <w:rPr>
          <w:rFonts w:ascii="Arial" w:hAnsi="Arial"/>
        </w:rPr>
        <w:t xml:space="preserve">cells </w:t>
      </w:r>
      <w:r w:rsidR="00D454C0" w:rsidRPr="005B0F89">
        <w:rPr>
          <w:rFonts w:ascii="Arial" w:hAnsi="Arial"/>
        </w:rPr>
        <w:t xml:space="preserve">also </w:t>
      </w:r>
      <w:r w:rsidR="00436CCD" w:rsidRPr="005B0F89">
        <w:rPr>
          <w:rFonts w:ascii="Arial" w:hAnsi="Arial"/>
        </w:rPr>
        <w:t xml:space="preserve">expressed </w:t>
      </w:r>
      <w:r w:rsidR="0006097E" w:rsidRPr="005B0F89">
        <w:rPr>
          <w:rFonts w:ascii="Arial" w:hAnsi="Arial"/>
        </w:rPr>
        <w:t xml:space="preserve">IL10, IL4 and IL17 by </w:t>
      </w:r>
      <w:r w:rsidR="00D454C0" w:rsidRPr="005B0F89">
        <w:rPr>
          <w:rFonts w:ascii="Arial" w:hAnsi="Arial"/>
        </w:rPr>
        <w:t>analyzing</w:t>
      </w:r>
      <w:r w:rsidR="0006097E" w:rsidRPr="005B0F89">
        <w:rPr>
          <w:rFonts w:ascii="Arial" w:hAnsi="Arial"/>
        </w:rPr>
        <w:t xml:space="preserve"> </w:t>
      </w:r>
      <w:r w:rsidR="00665A99" w:rsidRPr="005B0F89">
        <w:rPr>
          <w:rFonts w:ascii="Arial" w:hAnsi="Arial"/>
        </w:rPr>
        <w:t xml:space="preserve">dual reporter </w:t>
      </w:r>
      <w:r w:rsidR="009E5511" w:rsidRPr="005B0F89">
        <w:rPr>
          <w:rFonts w:ascii="Arial" w:hAnsi="Arial"/>
        </w:rPr>
        <w:t xml:space="preserve">mice </w:t>
      </w:r>
      <w:r w:rsidR="0006097E" w:rsidRPr="005B0F89">
        <w:rPr>
          <w:rFonts w:ascii="Arial" w:hAnsi="Arial"/>
        </w:rPr>
        <w:t xml:space="preserve">carrying </w:t>
      </w:r>
      <w:r w:rsidR="00665A99" w:rsidRPr="005B0F89">
        <w:rPr>
          <w:rFonts w:ascii="Arial" w:hAnsi="Arial"/>
        </w:rPr>
        <w:t xml:space="preserve">the </w:t>
      </w:r>
      <w:r w:rsidR="0006097E" w:rsidRPr="005B0F89">
        <w:rPr>
          <w:rFonts w:ascii="Arial" w:hAnsi="Arial"/>
        </w:rPr>
        <w:t>IL21-</w:t>
      </w:r>
      <w:r w:rsidR="009E5511" w:rsidRPr="005B0F89">
        <w:rPr>
          <w:rFonts w:ascii="Arial" w:hAnsi="Arial"/>
        </w:rPr>
        <w:t xml:space="preserve">VFP </w:t>
      </w:r>
      <w:r w:rsidR="00665A99" w:rsidRPr="005B0F89">
        <w:rPr>
          <w:rFonts w:ascii="Arial" w:hAnsi="Arial"/>
        </w:rPr>
        <w:t xml:space="preserve">reporter </w:t>
      </w:r>
      <w:r w:rsidR="0006097E" w:rsidRPr="005B0F89">
        <w:rPr>
          <w:rFonts w:ascii="Arial" w:hAnsi="Arial"/>
        </w:rPr>
        <w:t xml:space="preserve">and </w:t>
      </w:r>
      <w:r w:rsidR="00665A99" w:rsidRPr="005B0F89">
        <w:rPr>
          <w:rFonts w:ascii="Arial" w:hAnsi="Arial"/>
        </w:rPr>
        <w:t xml:space="preserve">the </w:t>
      </w:r>
      <w:r w:rsidR="009E5511" w:rsidRPr="005B0F89">
        <w:rPr>
          <w:rFonts w:ascii="Arial" w:hAnsi="Arial"/>
        </w:rPr>
        <w:t>IL10</w:t>
      </w:r>
      <w:r w:rsidR="0006097E" w:rsidRPr="005B0F89">
        <w:rPr>
          <w:rFonts w:ascii="Arial" w:hAnsi="Arial"/>
        </w:rPr>
        <w:t>-GFP</w:t>
      </w:r>
      <w:r w:rsidR="009E5511" w:rsidRPr="005B0F89">
        <w:rPr>
          <w:rFonts w:ascii="Arial" w:hAnsi="Arial"/>
        </w:rPr>
        <w:t>, IL4</w:t>
      </w:r>
      <w:r w:rsidR="0006097E" w:rsidRPr="005B0F89">
        <w:rPr>
          <w:rFonts w:ascii="Arial" w:hAnsi="Arial"/>
        </w:rPr>
        <w:t>-GFP</w:t>
      </w:r>
      <w:r w:rsidR="009E5511" w:rsidRPr="005B0F89">
        <w:rPr>
          <w:rFonts w:ascii="Arial" w:hAnsi="Arial"/>
        </w:rPr>
        <w:t xml:space="preserve"> </w:t>
      </w:r>
      <w:r w:rsidR="0006097E" w:rsidRPr="005B0F89">
        <w:rPr>
          <w:rFonts w:ascii="Arial" w:hAnsi="Arial"/>
        </w:rPr>
        <w:t>or</w:t>
      </w:r>
      <w:r w:rsidR="009E5511" w:rsidRPr="005B0F89">
        <w:rPr>
          <w:rFonts w:ascii="Arial" w:hAnsi="Arial"/>
        </w:rPr>
        <w:t xml:space="preserve"> IL17</w:t>
      </w:r>
      <w:r w:rsidR="0006097E" w:rsidRPr="005B0F89">
        <w:rPr>
          <w:rFonts w:ascii="Arial" w:hAnsi="Arial"/>
        </w:rPr>
        <w:t>a-GFP reporters</w:t>
      </w:r>
      <w:r w:rsidR="009E5511" w:rsidRPr="005B0F89">
        <w:rPr>
          <w:rFonts w:ascii="Arial" w:hAnsi="Arial"/>
        </w:rPr>
        <w:t xml:space="preserve"> (</w:t>
      </w:r>
      <w:r w:rsidR="009E5511" w:rsidRPr="005B0F89">
        <w:rPr>
          <w:rFonts w:ascii="Arial" w:hAnsi="Arial"/>
          <w:b/>
        </w:rPr>
        <w:t>Figure 3c-e</w:t>
      </w:r>
      <w:r w:rsidR="009E5511" w:rsidRPr="005B0F89">
        <w:rPr>
          <w:rFonts w:ascii="Arial" w:hAnsi="Arial"/>
        </w:rPr>
        <w:t>). Studies of PBL or spleen cells from these mice at 7 to 15 wk</w:t>
      </w:r>
      <w:r w:rsidR="00665A99" w:rsidRPr="005B0F89">
        <w:rPr>
          <w:rFonts w:ascii="Arial" w:hAnsi="Arial"/>
        </w:rPr>
        <w:t>s</w:t>
      </w:r>
      <w:r w:rsidR="009E5511" w:rsidRPr="005B0F89">
        <w:rPr>
          <w:rFonts w:ascii="Arial" w:hAnsi="Arial"/>
        </w:rPr>
        <w:t xml:space="preserve"> of age showed that </w:t>
      </w:r>
      <w:r w:rsidR="00665A99" w:rsidRPr="005B0F89">
        <w:rPr>
          <w:rFonts w:ascii="Arial" w:hAnsi="Arial"/>
        </w:rPr>
        <w:t>CD4</w:t>
      </w:r>
      <w:r w:rsidR="00665A99" w:rsidRPr="00E507D2">
        <w:rPr>
          <w:rFonts w:ascii="Arial" w:hAnsi="Arial"/>
          <w:vertAlign w:val="superscript"/>
        </w:rPr>
        <w:t>+</w:t>
      </w:r>
      <w:r w:rsidR="00665A99" w:rsidRPr="005B0F89">
        <w:rPr>
          <w:rFonts w:ascii="Arial" w:hAnsi="Arial"/>
        </w:rPr>
        <w:t xml:space="preserve"> T </w:t>
      </w:r>
      <w:r w:rsidR="009E5511" w:rsidRPr="005B0F89">
        <w:rPr>
          <w:rFonts w:ascii="Arial" w:hAnsi="Arial"/>
        </w:rPr>
        <w:t xml:space="preserve">cells expressing IL21 alone were present at high frequencies while “double-expressors” were </w:t>
      </w:r>
      <w:r w:rsidR="00852FB5" w:rsidRPr="005B0F89">
        <w:rPr>
          <w:rFonts w:ascii="Arial" w:hAnsi="Arial"/>
        </w:rPr>
        <w:t xml:space="preserve">detected </w:t>
      </w:r>
      <w:r w:rsidR="009E5511" w:rsidRPr="005B0F89">
        <w:rPr>
          <w:rFonts w:ascii="Arial" w:hAnsi="Arial"/>
        </w:rPr>
        <w:t>at only low frequencies. We conclude that IL21 is the major helper T cell cytokine expressed by activated CD4</w:t>
      </w:r>
      <w:r w:rsidR="009E5511" w:rsidRPr="005B0F89">
        <w:rPr>
          <w:rFonts w:ascii="Arial" w:hAnsi="Arial"/>
          <w:vertAlign w:val="superscript"/>
        </w:rPr>
        <w:t>+</w:t>
      </w:r>
      <w:r w:rsidR="009E5511" w:rsidRPr="005B0F89">
        <w:rPr>
          <w:rFonts w:ascii="Arial" w:hAnsi="Arial"/>
        </w:rPr>
        <w:t xml:space="preserve"> T cells in young mice.</w:t>
      </w:r>
    </w:p>
    <w:p w14:paraId="040EC8D7" w14:textId="77777777" w:rsidR="009E5511" w:rsidRPr="005B0F89" w:rsidRDefault="009E5511" w:rsidP="009E5511">
      <w:pPr>
        <w:spacing w:line="360" w:lineRule="auto"/>
        <w:rPr>
          <w:rFonts w:ascii="Arial" w:hAnsi="Arial"/>
          <w:strike/>
        </w:rPr>
      </w:pPr>
    </w:p>
    <w:p w14:paraId="463B8319" w14:textId="2F68B33E" w:rsidR="009E5511" w:rsidRPr="00614F28" w:rsidRDefault="009E5511" w:rsidP="009E5511">
      <w:pPr>
        <w:spacing w:line="360" w:lineRule="auto"/>
        <w:rPr>
          <w:rFonts w:ascii="Arial" w:hAnsi="Arial"/>
          <w:b/>
        </w:rPr>
      </w:pPr>
      <w:r w:rsidRPr="005B0F89">
        <w:rPr>
          <w:rFonts w:ascii="Arial" w:hAnsi="Arial"/>
          <w:b/>
        </w:rPr>
        <w:t xml:space="preserve">Analyses of cytokines that </w:t>
      </w:r>
      <w:r w:rsidR="001259A1" w:rsidRPr="005B0F89">
        <w:rPr>
          <w:rFonts w:ascii="Arial" w:hAnsi="Arial"/>
          <w:b/>
        </w:rPr>
        <w:t xml:space="preserve">may </w:t>
      </w:r>
      <w:r w:rsidRPr="005B0F89">
        <w:rPr>
          <w:rFonts w:ascii="Arial" w:hAnsi="Arial"/>
          <w:b/>
        </w:rPr>
        <w:t>affect</w:t>
      </w:r>
      <w:r>
        <w:rPr>
          <w:rFonts w:ascii="Arial" w:hAnsi="Arial"/>
          <w:b/>
        </w:rPr>
        <w:t xml:space="preserve"> </w:t>
      </w:r>
      <w:r w:rsidRPr="00726E8F">
        <w:rPr>
          <w:rFonts w:ascii="Arial" w:hAnsi="Arial"/>
          <w:b/>
        </w:rPr>
        <w:t xml:space="preserve">the </w:t>
      </w:r>
      <w:r>
        <w:rPr>
          <w:rFonts w:ascii="Arial" w:hAnsi="Arial"/>
          <w:b/>
        </w:rPr>
        <w:t>frequencies</w:t>
      </w:r>
      <w:r w:rsidRPr="00726E8F">
        <w:rPr>
          <w:rFonts w:ascii="Arial" w:hAnsi="Arial"/>
          <w:b/>
        </w:rPr>
        <w:t xml:space="preserve"> of </w:t>
      </w:r>
      <w:r>
        <w:rPr>
          <w:rFonts w:ascii="Arial" w:hAnsi="Arial"/>
          <w:b/>
        </w:rPr>
        <w:t xml:space="preserve">early-forming IL21-VFP </w:t>
      </w:r>
      <w:r w:rsidRPr="00726E8F">
        <w:rPr>
          <w:rFonts w:ascii="Arial" w:hAnsi="Arial"/>
          <w:b/>
        </w:rPr>
        <w:t>cells</w:t>
      </w:r>
    </w:p>
    <w:p w14:paraId="74212940" w14:textId="4378ED63" w:rsidR="009E5511" w:rsidRPr="001510CF" w:rsidRDefault="009E5511" w:rsidP="009E5511">
      <w:pPr>
        <w:spacing w:line="360" w:lineRule="auto"/>
        <w:rPr>
          <w:rFonts w:ascii="Arial" w:hAnsi="Arial"/>
          <w:vertAlign w:val="superscript"/>
        </w:rPr>
      </w:pPr>
      <w:r w:rsidRPr="00614F28">
        <w:rPr>
          <w:rFonts w:ascii="Arial" w:hAnsi="Arial"/>
        </w:rPr>
        <w:t xml:space="preserve">To determine </w:t>
      </w:r>
      <w:r>
        <w:rPr>
          <w:rFonts w:ascii="Arial" w:hAnsi="Arial"/>
        </w:rPr>
        <w:t xml:space="preserve">whether cytokines previously reported to support or repress the generation of </w:t>
      </w:r>
      <w:r w:rsidRPr="0027604E">
        <w:rPr>
          <w:rFonts w:ascii="Arial" w:hAnsi="Arial"/>
        </w:rPr>
        <w:t>mature</w:t>
      </w:r>
      <w:r>
        <w:rPr>
          <w:rFonts w:ascii="Arial" w:hAnsi="Arial"/>
        </w:rPr>
        <w:t xml:space="preserve"> T</w:t>
      </w:r>
      <w:r w:rsidRPr="00D2056C">
        <w:rPr>
          <w:rFonts w:ascii="Arial" w:hAnsi="Arial"/>
          <w:vertAlign w:val="subscript"/>
        </w:rPr>
        <w:t>FH</w:t>
      </w:r>
      <w:r>
        <w:rPr>
          <w:rFonts w:ascii="Arial" w:hAnsi="Arial"/>
        </w:rPr>
        <w:t xml:space="preserve"> also affect the development of </w:t>
      </w:r>
      <w:r w:rsidRPr="005C3D65">
        <w:rPr>
          <w:rFonts w:ascii="Arial" w:hAnsi="Arial"/>
        </w:rPr>
        <w:t>early</w:t>
      </w:r>
      <w:r>
        <w:rPr>
          <w:rFonts w:ascii="Arial" w:hAnsi="Arial"/>
        </w:rPr>
        <w:t>-</w:t>
      </w:r>
      <w:r w:rsidRPr="005C3D65">
        <w:rPr>
          <w:rFonts w:ascii="Arial" w:hAnsi="Arial"/>
        </w:rPr>
        <w:t xml:space="preserve">forming </w:t>
      </w:r>
      <w:r>
        <w:rPr>
          <w:rFonts w:ascii="Arial" w:hAnsi="Arial"/>
        </w:rPr>
        <w:t>IL21-expressing</w:t>
      </w:r>
      <w:r w:rsidRPr="005C3D65">
        <w:rPr>
          <w:rFonts w:ascii="Arial" w:hAnsi="Arial"/>
        </w:rPr>
        <w:t xml:space="preserve"> </w:t>
      </w:r>
      <w:r>
        <w:rPr>
          <w:rFonts w:ascii="Arial" w:hAnsi="Arial"/>
        </w:rPr>
        <w:t xml:space="preserve">T </w:t>
      </w:r>
      <w:r w:rsidRPr="005C3D65">
        <w:rPr>
          <w:rFonts w:ascii="Arial" w:hAnsi="Arial"/>
        </w:rPr>
        <w:t>cells</w:t>
      </w:r>
      <w:r>
        <w:rPr>
          <w:rFonts w:ascii="Arial" w:hAnsi="Arial"/>
        </w:rPr>
        <w:t xml:space="preserve">, </w:t>
      </w:r>
      <w:r w:rsidRPr="00614F28">
        <w:rPr>
          <w:rFonts w:ascii="Arial" w:hAnsi="Arial"/>
        </w:rPr>
        <w:t xml:space="preserve">we </w:t>
      </w:r>
      <w:r>
        <w:rPr>
          <w:rFonts w:ascii="Arial" w:hAnsi="Arial"/>
        </w:rPr>
        <w:t xml:space="preserve">crossed the </w:t>
      </w:r>
      <w:r w:rsidR="00661431">
        <w:rPr>
          <w:rFonts w:ascii="Arial" w:hAnsi="Arial"/>
        </w:rPr>
        <w:t>IL21-</w:t>
      </w:r>
      <w:r w:rsidRPr="00614F28">
        <w:rPr>
          <w:rFonts w:ascii="Arial" w:hAnsi="Arial"/>
        </w:rPr>
        <w:t>VFP reporter</w:t>
      </w:r>
      <w:r>
        <w:rPr>
          <w:rFonts w:ascii="Arial" w:hAnsi="Arial"/>
        </w:rPr>
        <w:t xml:space="preserve"> </w:t>
      </w:r>
      <w:r w:rsidR="001C0AF7">
        <w:rPr>
          <w:rFonts w:ascii="Arial" w:hAnsi="Arial"/>
        </w:rPr>
        <w:t>onto</w:t>
      </w:r>
      <w:r w:rsidR="001C0AF7" w:rsidRPr="00614F28">
        <w:rPr>
          <w:rFonts w:ascii="Arial" w:hAnsi="Arial"/>
        </w:rPr>
        <w:t xml:space="preserve"> </w:t>
      </w:r>
      <w:r>
        <w:rPr>
          <w:rFonts w:ascii="Arial" w:hAnsi="Arial"/>
        </w:rPr>
        <w:t>mice homozygous for knockout</w:t>
      </w:r>
      <w:r w:rsidR="00661431">
        <w:rPr>
          <w:rFonts w:ascii="Arial" w:hAnsi="Arial"/>
        </w:rPr>
        <w:t xml:space="preserve"> alleles</w:t>
      </w:r>
      <w:r>
        <w:rPr>
          <w:rFonts w:ascii="Arial" w:hAnsi="Arial"/>
        </w:rPr>
        <w:t xml:space="preserve"> of </w:t>
      </w:r>
      <w:r w:rsidRPr="00F45D56">
        <w:rPr>
          <w:rFonts w:ascii="Arial" w:hAnsi="Arial"/>
          <w:i/>
        </w:rPr>
        <w:t>I</w:t>
      </w:r>
      <w:r w:rsidRPr="00876CA0">
        <w:rPr>
          <w:rFonts w:ascii="Arial" w:hAnsi="Arial"/>
          <w:i/>
        </w:rPr>
        <w:t>l</w:t>
      </w:r>
      <w:r w:rsidRPr="00F45D56">
        <w:rPr>
          <w:rFonts w:ascii="Arial" w:hAnsi="Arial"/>
          <w:i/>
        </w:rPr>
        <w:t>6</w:t>
      </w:r>
      <w:r>
        <w:rPr>
          <w:rFonts w:ascii="Arial" w:hAnsi="Arial"/>
        </w:rPr>
        <w:t xml:space="preserve">, </w:t>
      </w:r>
      <w:r w:rsidRPr="00F45D56">
        <w:rPr>
          <w:rFonts w:ascii="Arial" w:hAnsi="Arial"/>
          <w:i/>
        </w:rPr>
        <w:t>I</w:t>
      </w:r>
      <w:r w:rsidRPr="00876CA0">
        <w:rPr>
          <w:rFonts w:ascii="Arial" w:hAnsi="Arial"/>
          <w:i/>
        </w:rPr>
        <w:t>l</w:t>
      </w:r>
      <w:r w:rsidRPr="00F45D56">
        <w:rPr>
          <w:rFonts w:ascii="Arial" w:hAnsi="Arial"/>
          <w:i/>
        </w:rPr>
        <w:t>21</w:t>
      </w:r>
      <w:r>
        <w:rPr>
          <w:rFonts w:ascii="Arial" w:hAnsi="Arial"/>
          <w:i/>
        </w:rPr>
        <w:t>r,</w:t>
      </w:r>
      <w:r w:rsidRPr="00F45D56">
        <w:rPr>
          <w:rFonts w:ascii="Arial" w:hAnsi="Arial"/>
          <w:i/>
        </w:rPr>
        <w:t xml:space="preserve"> I</w:t>
      </w:r>
      <w:r>
        <w:rPr>
          <w:rFonts w:ascii="Arial" w:hAnsi="Arial"/>
          <w:i/>
        </w:rPr>
        <w:t>l</w:t>
      </w:r>
      <w:r w:rsidRPr="00F45D56">
        <w:rPr>
          <w:rFonts w:ascii="Arial" w:hAnsi="Arial"/>
          <w:i/>
        </w:rPr>
        <w:t>10</w:t>
      </w:r>
      <w:r>
        <w:rPr>
          <w:rFonts w:ascii="Arial" w:hAnsi="Arial"/>
        </w:rPr>
        <w:t xml:space="preserve">, </w:t>
      </w:r>
      <w:r w:rsidRPr="005C3D65">
        <w:rPr>
          <w:rFonts w:ascii="Arial" w:hAnsi="Arial"/>
          <w:i/>
        </w:rPr>
        <w:t>Il12b</w:t>
      </w:r>
      <w:r w:rsidRPr="00A93BF7">
        <w:rPr>
          <w:rFonts w:ascii="Arial" w:hAnsi="Arial"/>
        </w:rPr>
        <w:t>,</w:t>
      </w:r>
      <w:r>
        <w:rPr>
          <w:rFonts w:ascii="Arial" w:hAnsi="Arial"/>
        </w:rPr>
        <w:t xml:space="preserve"> and </w:t>
      </w:r>
      <w:r w:rsidRPr="00F45D56">
        <w:rPr>
          <w:rFonts w:ascii="Arial" w:hAnsi="Arial"/>
          <w:i/>
        </w:rPr>
        <w:t>Ifnar1</w:t>
      </w:r>
      <w:r>
        <w:rPr>
          <w:rFonts w:ascii="Arial" w:hAnsi="Arial"/>
        </w:rPr>
        <w:t xml:space="preserve"> and evaluated the frequencies of VFP</w:t>
      </w:r>
      <w:r>
        <w:rPr>
          <w:rFonts w:ascii="Arial" w:hAnsi="Arial"/>
          <w:vertAlign w:val="superscript"/>
        </w:rPr>
        <w:t>+</w:t>
      </w:r>
      <w:r>
        <w:rPr>
          <w:rFonts w:ascii="Arial" w:hAnsi="Arial"/>
        </w:rPr>
        <w:t>CD4</w:t>
      </w:r>
      <w:r w:rsidRPr="005C3D65">
        <w:rPr>
          <w:rFonts w:ascii="Arial" w:hAnsi="Arial"/>
          <w:vertAlign w:val="superscript"/>
        </w:rPr>
        <w:t>+</w:t>
      </w:r>
      <w:r>
        <w:rPr>
          <w:rFonts w:ascii="Arial" w:hAnsi="Arial"/>
        </w:rPr>
        <w:t xml:space="preserve"> T cells. </w:t>
      </w:r>
      <w:r w:rsidR="002B109E">
        <w:rPr>
          <w:rFonts w:ascii="Arial" w:hAnsi="Arial"/>
        </w:rPr>
        <w:t xml:space="preserve">4-6 </w:t>
      </w:r>
      <w:r>
        <w:rPr>
          <w:rFonts w:ascii="Arial" w:hAnsi="Arial"/>
        </w:rPr>
        <w:t xml:space="preserve">wk old </w:t>
      </w:r>
      <w:r w:rsidR="001C0AF7">
        <w:rPr>
          <w:rFonts w:ascii="Arial" w:hAnsi="Arial"/>
        </w:rPr>
        <w:t>IL21-</w:t>
      </w:r>
      <w:r>
        <w:rPr>
          <w:rFonts w:ascii="Arial" w:hAnsi="Arial"/>
        </w:rPr>
        <w:t xml:space="preserve">VFP mice deficient in expression of IL21R, </w:t>
      </w:r>
      <w:r w:rsidRPr="005B0F89">
        <w:rPr>
          <w:rFonts w:ascii="Arial" w:hAnsi="Arial"/>
        </w:rPr>
        <w:t>IL6 or IFNAR1 had significantly lower frequencies of VFP</w:t>
      </w:r>
      <w:r w:rsidRPr="005B0F89">
        <w:rPr>
          <w:rFonts w:ascii="Arial" w:hAnsi="Arial"/>
          <w:vertAlign w:val="superscript"/>
        </w:rPr>
        <w:t>+</w:t>
      </w:r>
      <w:r w:rsidRPr="005B0F89">
        <w:rPr>
          <w:rFonts w:ascii="Arial" w:hAnsi="Arial"/>
        </w:rPr>
        <w:t xml:space="preserve"> cells than control mice </w:t>
      </w:r>
      <w:r w:rsidR="002913C6" w:rsidRPr="005B0F89">
        <w:rPr>
          <w:rFonts w:ascii="Arial" w:hAnsi="Arial"/>
        </w:rPr>
        <w:t>with</w:t>
      </w:r>
      <w:r w:rsidRPr="005B0F89">
        <w:rPr>
          <w:rFonts w:ascii="Arial" w:hAnsi="Arial"/>
        </w:rPr>
        <w:t xml:space="preserve"> the </w:t>
      </w:r>
      <w:r w:rsidR="002913C6" w:rsidRPr="005B0F89">
        <w:rPr>
          <w:rFonts w:ascii="Arial" w:hAnsi="Arial"/>
        </w:rPr>
        <w:t xml:space="preserve">overall </w:t>
      </w:r>
      <w:r w:rsidRPr="005B0F89">
        <w:rPr>
          <w:rFonts w:ascii="Arial" w:hAnsi="Arial"/>
        </w:rPr>
        <w:t>frequencies of ICOS</w:t>
      </w:r>
      <w:r w:rsidRPr="005B0F89">
        <w:rPr>
          <w:rFonts w:ascii="Arial" w:hAnsi="Arial"/>
          <w:vertAlign w:val="superscript"/>
        </w:rPr>
        <w:t>+</w:t>
      </w:r>
      <w:r w:rsidRPr="005B0F89">
        <w:rPr>
          <w:rFonts w:ascii="Arial" w:hAnsi="Arial"/>
        </w:rPr>
        <w:t>CD4</w:t>
      </w:r>
      <w:r w:rsidRPr="005B0F89">
        <w:rPr>
          <w:rFonts w:ascii="Arial" w:hAnsi="Arial"/>
          <w:vertAlign w:val="superscript"/>
        </w:rPr>
        <w:t>+</w:t>
      </w:r>
      <w:r w:rsidRPr="005B0F89">
        <w:rPr>
          <w:rFonts w:ascii="Arial" w:hAnsi="Arial"/>
        </w:rPr>
        <w:t xml:space="preserve"> </w:t>
      </w:r>
      <w:r w:rsidR="002913C6" w:rsidRPr="005B0F89">
        <w:rPr>
          <w:rFonts w:ascii="Arial" w:hAnsi="Arial"/>
        </w:rPr>
        <w:t xml:space="preserve">T </w:t>
      </w:r>
      <w:r w:rsidRPr="005B0F89">
        <w:rPr>
          <w:rFonts w:ascii="Arial" w:hAnsi="Arial"/>
        </w:rPr>
        <w:t xml:space="preserve">cells </w:t>
      </w:r>
      <w:r w:rsidR="002913C6" w:rsidRPr="005B0F89">
        <w:rPr>
          <w:rFonts w:ascii="Arial" w:hAnsi="Arial"/>
        </w:rPr>
        <w:t xml:space="preserve">being less affected </w:t>
      </w:r>
      <w:r w:rsidRPr="005B0F89">
        <w:rPr>
          <w:rFonts w:ascii="Arial" w:hAnsi="Arial"/>
        </w:rPr>
        <w:t>(</w:t>
      </w:r>
      <w:r w:rsidRPr="00E507D2">
        <w:rPr>
          <w:rFonts w:ascii="Arial" w:hAnsi="Arial"/>
          <w:b/>
        </w:rPr>
        <w:t>Fig. 4</w:t>
      </w:r>
      <w:r w:rsidR="002913C6" w:rsidRPr="005B0F89">
        <w:rPr>
          <w:rFonts w:ascii="Arial" w:hAnsi="Arial"/>
          <w:b/>
        </w:rPr>
        <w:t xml:space="preserve"> </w:t>
      </w:r>
      <w:r w:rsidRPr="00E507D2">
        <w:rPr>
          <w:rFonts w:ascii="Arial" w:hAnsi="Arial"/>
          <w:b/>
        </w:rPr>
        <w:t>a,b,c</w:t>
      </w:r>
      <w:r w:rsidRPr="005B0F89">
        <w:rPr>
          <w:rFonts w:ascii="Arial" w:hAnsi="Arial"/>
        </w:rPr>
        <w:t xml:space="preserve">). In contrast mice deficient in IL12b (IL12p4) </w:t>
      </w:r>
      <w:r w:rsidR="002913C6" w:rsidRPr="005B0F89">
        <w:rPr>
          <w:rFonts w:ascii="Arial" w:hAnsi="Arial"/>
        </w:rPr>
        <w:t xml:space="preserve">did not show </w:t>
      </w:r>
      <w:r w:rsidRPr="005B0F89">
        <w:rPr>
          <w:rFonts w:ascii="Arial" w:hAnsi="Arial"/>
        </w:rPr>
        <w:t>changes in the frequencies of total ICOS</w:t>
      </w:r>
      <w:r w:rsidRPr="005B0F89">
        <w:rPr>
          <w:rFonts w:ascii="Arial" w:hAnsi="Arial"/>
          <w:vertAlign w:val="superscript"/>
        </w:rPr>
        <w:t>+</w:t>
      </w:r>
      <w:r w:rsidRPr="005B0F89">
        <w:rPr>
          <w:rFonts w:ascii="Arial" w:hAnsi="Arial"/>
        </w:rPr>
        <w:t xml:space="preserve"> cells and VFP</w:t>
      </w:r>
      <w:r w:rsidRPr="005B0F89">
        <w:rPr>
          <w:rFonts w:ascii="Arial" w:hAnsi="Arial"/>
          <w:vertAlign w:val="superscript"/>
        </w:rPr>
        <w:t>+</w:t>
      </w:r>
      <w:r w:rsidRPr="005B0F89">
        <w:rPr>
          <w:rFonts w:ascii="Arial" w:hAnsi="Arial"/>
        </w:rPr>
        <w:t>CD4</w:t>
      </w:r>
      <w:r w:rsidRPr="005B0F89">
        <w:rPr>
          <w:rFonts w:ascii="Arial" w:hAnsi="Arial"/>
          <w:vertAlign w:val="superscript"/>
        </w:rPr>
        <w:t xml:space="preserve">+ </w:t>
      </w:r>
      <w:r w:rsidRPr="005B0F89">
        <w:rPr>
          <w:rFonts w:ascii="Arial" w:hAnsi="Arial"/>
        </w:rPr>
        <w:t>T cells</w:t>
      </w:r>
      <w:r w:rsidRPr="005B0F89">
        <w:rPr>
          <w:rFonts w:ascii="Arial" w:hAnsi="Arial"/>
          <w:vertAlign w:val="superscript"/>
        </w:rPr>
        <w:t xml:space="preserve"> </w:t>
      </w:r>
      <w:r w:rsidRPr="005B0F89">
        <w:rPr>
          <w:rFonts w:ascii="Arial" w:hAnsi="Arial"/>
        </w:rPr>
        <w:t>either arising spontaneously (</w:t>
      </w:r>
      <w:r w:rsidRPr="005B0F89">
        <w:rPr>
          <w:rFonts w:ascii="Arial" w:hAnsi="Arial"/>
          <w:b/>
        </w:rPr>
        <w:t>Fig. 4d</w:t>
      </w:r>
      <w:r w:rsidRPr="005B0F89">
        <w:rPr>
          <w:rFonts w:ascii="Arial" w:hAnsi="Arial"/>
        </w:rPr>
        <w:t xml:space="preserve">) or after immunization (data not shown). Moreover, a deficiency in IL10 </w:t>
      </w:r>
      <w:r w:rsidR="002913C6" w:rsidRPr="005B0F89">
        <w:rPr>
          <w:rFonts w:ascii="Arial" w:hAnsi="Arial"/>
        </w:rPr>
        <w:t xml:space="preserve">resulted in </w:t>
      </w:r>
      <w:r w:rsidRPr="005B0F89">
        <w:rPr>
          <w:rFonts w:ascii="Arial" w:hAnsi="Arial"/>
        </w:rPr>
        <w:t>increased frequencies of VFP</w:t>
      </w:r>
      <w:r w:rsidRPr="005B0F89">
        <w:rPr>
          <w:rFonts w:ascii="Arial" w:hAnsi="Arial"/>
          <w:vertAlign w:val="superscript"/>
        </w:rPr>
        <w:t>+</w:t>
      </w:r>
      <w:r w:rsidRPr="005B0F89">
        <w:rPr>
          <w:rFonts w:ascii="Arial" w:hAnsi="Arial"/>
        </w:rPr>
        <w:t xml:space="preserve"> and ICOS</w:t>
      </w:r>
      <w:r w:rsidRPr="005B0F89">
        <w:rPr>
          <w:rFonts w:ascii="Arial" w:hAnsi="Arial"/>
          <w:vertAlign w:val="superscript"/>
        </w:rPr>
        <w:t xml:space="preserve">+ </w:t>
      </w:r>
      <w:r w:rsidRPr="005B0F89">
        <w:rPr>
          <w:rFonts w:ascii="Arial" w:hAnsi="Arial"/>
        </w:rPr>
        <w:t>CD4</w:t>
      </w:r>
      <w:r w:rsidRPr="005B0F89">
        <w:rPr>
          <w:rFonts w:ascii="Arial" w:hAnsi="Arial"/>
          <w:vertAlign w:val="superscript"/>
        </w:rPr>
        <w:t>+</w:t>
      </w:r>
      <w:r w:rsidRPr="005B0F89">
        <w:rPr>
          <w:rFonts w:ascii="Arial" w:hAnsi="Arial"/>
        </w:rPr>
        <w:t xml:space="preserve"> T cells (</w:t>
      </w:r>
      <w:r w:rsidRPr="005B0F89">
        <w:rPr>
          <w:rFonts w:ascii="Arial" w:hAnsi="Arial"/>
          <w:b/>
        </w:rPr>
        <w:t>Fig. 4e</w:t>
      </w:r>
      <w:r w:rsidRPr="00E507D2">
        <w:rPr>
          <w:rFonts w:ascii="Arial" w:hAnsi="Arial"/>
        </w:rPr>
        <w:t>).</w:t>
      </w:r>
      <w:r w:rsidRPr="005B0F89">
        <w:rPr>
          <w:rFonts w:ascii="Arial" w:hAnsi="Arial"/>
          <w:b/>
        </w:rPr>
        <w:t xml:space="preserve"> </w:t>
      </w:r>
      <w:r w:rsidRPr="005B0F89">
        <w:rPr>
          <w:rFonts w:ascii="Arial" w:hAnsi="Arial"/>
        </w:rPr>
        <w:t xml:space="preserve">We conclude that various cytokines operate at the earliest stages to support (IL6, IL21, IFN1) or retard (IL10) the </w:t>
      </w:r>
      <w:r w:rsidR="002913C6" w:rsidRPr="005B0F89">
        <w:rPr>
          <w:rFonts w:ascii="Arial" w:hAnsi="Arial"/>
        </w:rPr>
        <w:t xml:space="preserve">activation and </w:t>
      </w:r>
      <w:r w:rsidRPr="005B0F89">
        <w:rPr>
          <w:rFonts w:ascii="Arial" w:hAnsi="Arial"/>
        </w:rPr>
        <w:t>development</w:t>
      </w:r>
      <w:r>
        <w:rPr>
          <w:rFonts w:ascii="Arial" w:hAnsi="Arial"/>
        </w:rPr>
        <w:t xml:space="preserve"> of</w:t>
      </w:r>
      <w:r w:rsidRPr="001C103B">
        <w:rPr>
          <w:rFonts w:ascii="Arial" w:hAnsi="Arial"/>
        </w:rPr>
        <w:t xml:space="preserve"> IL21-expressing CD4</w:t>
      </w:r>
      <w:r w:rsidRPr="003459BD">
        <w:rPr>
          <w:rFonts w:ascii="Arial" w:hAnsi="Arial"/>
          <w:vertAlign w:val="superscript"/>
        </w:rPr>
        <w:t>+</w:t>
      </w:r>
      <w:r w:rsidRPr="001C103B">
        <w:rPr>
          <w:rFonts w:ascii="Arial" w:hAnsi="Arial"/>
        </w:rPr>
        <w:t xml:space="preserve"> T cells</w:t>
      </w:r>
      <w:r>
        <w:rPr>
          <w:rFonts w:ascii="Arial" w:hAnsi="Arial"/>
        </w:rPr>
        <w:t xml:space="preserve">.  </w:t>
      </w:r>
    </w:p>
    <w:p w14:paraId="37386DEB" w14:textId="77777777" w:rsidR="009E5511" w:rsidRDefault="009E5511" w:rsidP="009E5511">
      <w:pPr>
        <w:spacing w:line="360" w:lineRule="auto"/>
        <w:rPr>
          <w:rFonts w:ascii="Arial" w:hAnsi="Arial"/>
          <w:b/>
        </w:rPr>
      </w:pPr>
    </w:p>
    <w:p w14:paraId="0ADD98FB" w14:textId="1137D000" w:rsidR="009E5511" w:rsidRDefault="009E5511" w:rsidP="009E5511">
      <w:pPr>
        <w:spacing w:line="360" w:lineRule="auto"/>
        <w:rPr>
          <w:rFonts w:ascii="Arial" w:hAnsi="Arial"/>
          <w:b/>
        </w:rPr>
      </w:pPr>
      <w:r w:rsidRPr="009E027A">
        <w:rPr>
          <w:rFonts w:ascii="Arial" w:hAnsi="Arial"/>
          <w:b/>
        </w:rPr>
        <w:t>RNA</w:t>
      </w:r>
      <w:r>
        <w:rPr>
          <w:rFonts w:ascii="Arial" w:hAnsi="Arial"/>
          <w:b/>
        </w:rPr>
        <w:t>seq</w:t>
      </w:r>
      <w:r w:rsidRPr="009E027A">
        <w:rPr>
          <w:rFonts w:ascii="Arial" w:hAnsi="Arial"/>
          <w:b/>
        </w:rPr>
        <w:t xml:space="preserve"> profiling of early</w:t>
      </w:r>
      <w:r>
        <w:rPr>
          <w:rFonts w:ascii="Arial" w:hAnsi="Arial"/>
          <w:b/>
        </w:rPr>
        <w:t>-</w:t>
      </w:r>
      <w:r w:rsidRPr="009E027A">
        <w:rPr>
          <w:rFonts w:ascii="Arial" w:hAnsi="Arial"/>
          <w:b/>
        </w:rPr>
        <w:t xml:space="preserve">forming IL21-expressing </w:t>
      </w:r>
      <w:r w:rsidRPr="005C3D65">
        <w:rPr>
          <w:rFonts w:ascii="Arial" w:hAnsi="Arial"/>
          <w:b/>
        </w:rPr>
        <w:t>CD4</w:t>
      </w:r>
      <w:r w:rsidRPr="005C3D65">
        <w:rPr>
          <w:rFonts w:ascii="Arial" w:hAnsi="Arial"/>
          <w:b/>
          <w:vertAlign w:val="superscript"/>
        </w:rPr>
        <w:t>+</w:t>
      </w:r>
      <w:r w:rsidRPr="005C3D65">
        <w:rPr>
          <w:rFonts w:ascii="Arial" w:hAnsi="Arial"/>
          <w:b/>
        </w:rPr>
        <w:t xml:space="preserve"> T cells </w:t>
      </w:r>
      <w:r w:rsidR="001C0AF7">
        <w:rPr>
          <w:rFonts w:ascii="Arial" w:hAnsi="Arial"/>
          <w:b/>
        </w:rPr>
        <w:t>describes</w:t>
      </w:r>
      <w:r w:rsidR="001C0AF7" w:rsidRPr="009E027A">
        <w:rPr>
          <w:rFonts w:ascii="Arial" w:hAnsi="Arial"/>
          <w:b/>
        </w:rPr>
        <w:t xml:space="preserve"> </w:t>
      </w:r>
      <w:r w:rsidRPr="009E027A">
        <w:rPr>
          <w:rFonts w:ascii="Arial" w:hAnsi="Arial"/>
          <w:b/>
        </w:rPr>
        <w:t>a nascent T</w:t>
      </w:r>
      <w:r w:rsidRPr="005C3D65">
        <w:rPr>
          <w:rFonts w:ascii="Arial" w:hAnsi="Arial"/>
          <w:b/>
          <w:vertAlign w:val="subscript"/>
        </w:rPr>
        <w:t>FH</w:t>
      </w:r>
      <w:r w:rsidRPr="009E027A">
        <w:rPr>
          <w:rFonts w:ascii="Arial" w:hAnsi="Arial"/>
          <w:b/>
        </w:rPr>
        <w:t xml:space="preserve"> precursor state </w:t>
      </w:r>
    </w:p>
    <w:p w14:paraId="72428908" w14:textId="278D2B17" w:rsidR="009E5511" w:rsidRPr="00F45D56" w:rsidRDefault="009E5511" w:rsidP="009E5511">
      <w:pPr>
        <w:spacing w:line="360" w:lineRule="auto"/>
        <w:rPr>
          <w:rFonts w:ascii="Arial" w:hAnsi="Arial"/>
        </w:rPr>
      </w:pPr>
      <w:r w:rsidRPr="00614F28">
        <w:rPr>
          <w:rFonts w:ascii="Arial" w:hAnsi="Arial"/>
        </w:rPr>
        <w:t xml:space="preserve">To </w:t>
      </w:r>
      <w:r>
        <w:rPr>
          <w:rFonts w:ascii="Arial" w:hAnsi="Arial"/>
        </w:rPr>
        <w:t xml:space="preserve">define early forming </w:t>
      </w:r>
      <w:r w:rsidRPr="001C103B">
        <w:rPr>
          <w:rFonts w:ascii="Arial" w:hAnsi="Arial"/>
        </w:rPr>
        <w:t>IL21-expressing CD4</w:t>
      </w:r>
      <w:r w:rsidRPr="003459BD">
        <w:rPr>
          <w:rFonts w:ascii="Arial" w:hAnsi="Arial"/>
          <w:vertAlign w:val="superscript"/>
        </w:rPr>
        <w:t>+</w:t>
      </w:r>
      <w:r w:rsidRPr="001C103B">
        <w:rPr>
          <w:rFonts w:ascii="Arial" w:hAnsi="Arial"/>
        </w:rPr>
        <w:t xml:space="preserve"> T cells</w:t>
      </w:r>
      <w:r>
        <w:rPr>
          <w:rFonts w:ascii="Arial" w:hAnsi="Arial"/>
          <w:b/>
        </w:rPr>
        <w:t xml:space="preserve"> </w:t>
      </w:r>
      <w:r>
        <w:rPr>
          <w:rFonts w:ascii="Arial" w:hAnsi="Arial"/>
        </w:rPr>
        <w:t>at the transcriptional</w:t>
      </w:r>
      <w:r w:rsidRPr="005C3D65">
        <w:rPr>
          <w:rFonts w:ascii="Arial" w:hAnsi="Arial"/>
        </w:rPr>
        <w:t xml:space="preserve"> level, </w:t>
      </w:r>
      <w:r w:rsidRPr="00316BBF">
        <w:rPr>
          <w:rFonts w:ascii="Arial" w:hAnsi="Arial"/>
        </w:rPr>
        <w:t>we pe</w:t>
      </w:r>
      <w:r>
        <w:rPr>
          <w:rFonts w:ascii="Arial" w:hAnsi="Arial"/>
        </w:rPr>
        <w:t>rformed RNAseq on FACS-purified splenic CD4</w:t>
      </w:r>
      <w:r w:rsidRPr="00EE0241">
        <w:rPr>
          <w:rFonts w:ascii="Arial" w:hAnsi="Arial"/>
          <w:vertAlign w:val="superscript"/>
        </w:rPr>
        <w:t>+</w:t>
      </w:r>
      <w:r>
        <w:rPr>
          <w:rFonts w:ascii="Arial" w:hAnsi="Arial"/>
        </w:rPr>
        <w:t xml:space="preserve"> T cells from</w:t>
      </w:r>
      <w:r w:rsidRPr="006A3B40">
        <w:rPr>
          <w:rFonts w:ascii="Arial" w:hAnsi="Arial"/>
        </w:rPr>
        <w:t xml:space="preserve"> </w:t>
      </w:r>
      <w:r>
        <w:rPr>
          <w:rFonts w:ascii="Arial" w:hAnsi="Arial"/>
        </w:rPr>
        <w:t xml:space="preserve">naïve 4 wk old IL21-VFP reporter mice based on the following criteria: naïve </w:t>
      </w:r>
      <w:r w:rsidRPr="00614F28">
        <w:rPr>
          <w:rFonts w:ascii="Arial" w:hAnsi="Arial"/>
        </w:rPr>
        <w:t>ICOS</w:t>
      </w:r>
      <w:r w:rsidRPr="008E57F7">
        <w:rPr>
          <w:rFonts w:ascii="Arial" w:hAnsi="Arial"/>
          <w:vertAlign w:val="superscript"/>
        </w:rPr>
        <w:t>lo/-</w:t>
      </w:r>
      <w:r>
        <w:rPr>
          <w:rFonts w:ascii="Arial" w:hAnsi="Arial"/>
          <w:vertAlign w:val="superscript"/>
        </w:rPr>
        <w:t xml:space="preserve"> </w:t>
      </w:r>
      <w:r w:rsidRPr="00614F28">
        <w:rPr>
          <w:rFonts w:ascii="Arial" w:hAnsi="Arial"/>
        </w:rPr>
        <w:t>VFP</w:t>
      </w:r>
      <w:r w:rsidRPr="00614F28">
        <w:rPr>
          <w:rFonts w:ascii="Arial" w:hAnsi="Arial"/>
          <w:vertAlign w:val="superscript"/>
        </w:rPr>
        <w:t>-</w:t>
      </w:r>
      <w:r>
        <w:rPr>
          <w:rFonts w:ascii="Arial" w:hAnsi="Arial"/>
        </w:rPr>
        <w:t xml:space="preserve"> (N); activated </w:t>
      </w:r>
      <w:r w:rsidRPr="00614F28">
        <w:rPr>
          <w:rFonts w:ascii="Arial" w:hAnsi="Arial"/>
        </w:rPr>
        <w:t>ICOS</w:t>
      </w:r>
      <w:r>
        <w:rPr>
          <w:rFonts w:ascii="Arial" w:hAnsi="Arial"/>
          <w:vertAlign w:val="superscript"/>
        </w:rPr>
        <w:t>hi</w:t>
      </w:r>
      <w:r w:rsidRPr="00614F28">
        <w:rPr>
          <w:rFonts w:ascii="Arial" w:hAnsi="Arial"/>
        </w:rPr>
        <w:t xml:space="preserve"> VFP</w:t>
      </w:r>
      <w:r w:rsidRPr="00614F28">
        <w:rPr>
          <w:rFonts w:ascii="Arial" w:hAnsi="Arial"/>
          <w:vertAlign w:val="superscript"/>
        </w:rPr>
        <w:t>-</w:t>
      </w:r>
      <w:r>
        <w:rPr>
          <w:rFonts w:ascii="Arial" w:hAnsi="Arial"/>
        </w:rPr>
        <w:t xml:space="preserve"> cells not expressing IL21 (ACT); </w:t>
      </w:r>
      <w:r w:rsidRPr="00614F28">
        <w:rPr>
          <w:rFonts w:ascii="Arial" w:hAnsi="Arial"/>
        </w:rPr>
        <w:t xml:space="preserve">and </w:t>
      </w:r>
      <w:r>
        <w:rPr>
          <w:rFonts w:ascii="Arial" w:hAnsi="Arial"/>
        </w:rPr>
        <w:t xml:space="preserve">activated </w:t>
      </w:r>
      <w:r w:rsidRPr="00614F28">
        <w:rPr>
          <w:rFonts w:ascii="Arial" w:hAnsi="Arial"/>
        </w:rPr>
        <w:t>IL21</w:t>
      </w:r>
      <w:r>
        <w:rPr>
          <w:rFonts w:ascii="Arial" w:hAnsi="Arial"/>
        </w:rPr>
        <w:t xml:space="preserve">-expressing cells </w:t>
      </w:r>
      <w:r w:rsidRPr="00614F28">
        <w:rPr>
          <w:rFonts w:ascii="Arial" w:hAnsi="Arial"/>
        </w:rPr>
        <w:t>ICOS</w:t>
      </w:r>
      <w:r>
        <w:rPr>
          <w:rFonts w:ascii="Arial" w:hAnsi="Arial"/>
          <w:vertAlign w:val="superscript"/>
        </w:rPr>
        <w:t>hi</w:t>
      </w:r>
      <w:r w:rsidRPr="00614F28">
        <w:rPr>
          <w:rFonts w:ascii="Arial" w:hAnsi="Arial"/>
        </w:rPr>
        <w:t xml:space="preserve"> VFP</w:t>
      </w:r>
      <w:r w:rsidRPr="005466A7">
        <w:rPr>
          <w:rFonts w:ascii="Arial" w:hAnsi="Arial"/>
          <w:vertAlign w:val="superscript"/>
        </w:rPr>
        <w:t>+</w:t>
      </w:r>
      <w:r>
        <w:rPr>
          <w:rFonts w:ascii="Arial" w:hAnsi="Arial"/>
        </w:rPr>
        <w:t xml:space="preserve"> cells (ACT IL21) (</w:t>
      </w:r>
      <w:r>
        <w:rPr>
          <w:rFonts w:ascii="Arial" w:hAnsi="Arial"/>
          <w:b/>
        </w:rPr>
        <w:t>Fig. 5a</w:t>
      </w:r>
      <w:r>
        <w:rPr>
          <w:rFonts w:ascii="Arial" w:hAnsi="Arial"/>
        </w:rPr>
        <w:t xml:space="preserve">). Confirming the fidelity of the IL21 reporter and the sorting strategy, </w:t>
      </w:r>
      <w:r w:rsidRPr="00F45D56">
        <w:rPr>
          <w:rFonts w:ascii="Arial" w:hAnsi="Arial"/>
          <w:i/>
        </w:rPr>
        <w:t>Il21</w:t>
      </w:r>
      <w:r>
        <w:rPr>
          <w:rFonts w:ascii="Arial" w:hAnsi="Arial"/>
        </w:rPr>
        <w:t xml:space="preserve"> and </w:t>
      </w:r>
      <w:r w:rsidRPr="00F45D56">
        <w:rPr>
          <w:rFonts w:ascii="Arial" w:hAnsi="Arial"/>
          <w:i/>
        </w:rPr>
        <w:t>VFP</w:t>
      </w:r>
      <w:r>
        <w:rPr>
          <w:rFonts w:ascii="Arial" w:hAnsi="Arial"/>
        </w:rPr>
        <w:t xml:space="preserve"> were expressed coordinately and almost </w:t>
      </w:r>
      <w:r w:rsidRPr="005C3D65">
        <w:rPr>
          <w:rFonts w:ascii="Arial" w:hAnsi="Arial"/>
        </w:rPr>
        <w:t>exclusively</w:t>
      </w:r>
      <w:r>
        <w:rPr>
          <w:rFonts w:ascii="Arial" w:hAnsi="Arial"/>
        </w:rPr>
        <w:t xml:space="preserve"> in the ACT</w:t>
      </w:r>
      <w:r w:rsidRPr="00614F28">
        <w:rPr>
          <w:rFonts w:ascii="Arial" w:hAnsi="Arial"/>
        </w:rPr>
        <w:t xml:space="preserve"> </w:t>
      </w:r>
      <w:r>
        <w:rPr>
          <w:rFonts w:ascii="Arial" w:hAnsi="Arial"/>
        </w:rPr>
        <w:t xml:space="preserve">IL21 population, whereas </w:t>
      </w:r>
      <w:r w:rsidRPr="005C3D65">
        <w:rPr>
          <w:rFonts w:ascii="Arial" w:hAnsi="Arial"/>
          <w:i/>
        </w:rPr>
        <w:t>Icos</w:t>
      </w:r>
      <w:r>
        <w:rPr>
          <w:rFonts w:ascii="Arial" w:hAnsi="Arial"/>
        </w:rPr>
        <w:t xml:space="preserve"> and </w:t>
      </w:r>
      <w:r w:rsidRPr="005C3D65">
        <w:rPr>
          <w:rFonts w:ascii="Arial" w:hAnsi="Arial"/>
          <w:i/>
        </w:rPr>
        <w:t>Cd44</w:t>
      </w:r>
      <w:r>
        <w:rPr>
          <w:rFonts w:ascii="Arial" w:hAnsi="Arial"/>
        </w:rPr>
        <w:t xml:space="preserve"> were transcriptionally elevated well above naive T cells and to equivalent levels between the ACT and ACT IL21 populations (</w:t>
      </w:r>
      <w:r>
        <w:rPr>
          <w:rFonts w:ascii="Arial" w:hAnsi="Arial"/>
          <w:b/>
        </w:rPr>
        <w:t>Fig. 5b</w:t>
      </w:r>
      <w:r>
        <w:rPr>
          <w:rFonts w:ascii="Arial" w:hAnsi="Arial"/>
        </w:rPr>
        <w:t xml:space="preserve">). </w:t>
      </w:r>
    </w:p>
    <w:p w14:paraId="161ECC45" w14:textId="77777777" w:rsidR="00B360DA" w:rsidRDefault="00B360DA" w:rsidP="009E5511">
      <w:pPr>
        <w:widowControl w:val="0"/>
        <w:autoSpaceDE w:val="0"/>
        <w:autoSpaceDN w:val="0"/>
        <w:adjustRightInd w:val="0"/>
        <w:spacing w:line="360" w:lineRule="auto"/>
        <w:rPr>
          <w:rFonts w:ascii="Arial" w:hAnsi="Arial"/>
        </w:rPr>
      </w:pPr>
    </w:p>
    <w:p w14:paraId="156DB019" w14:textId="199F6EBE" w:rsidR="009E5511" w:rsidRDefault="009E5511" w:rsidP="009E5511">
      <w:pPr>
        <w:widowControl w:val="0"/>
        <w:autoSpaceDE w:val="0"/>
        <w:autoSpaceDN w:val="0"/>
        <w:adjustRightInd w:val="0"/>
        <w:spacing w:line="360" w:lineRule="auto"/>
        <w:rPr>
          <w:rFonts w:ascii="Arial" w:hAnsi="Arial"/>
        </w:rPr>
      </w:pPr>
      <w:r>
        <w:rPr>
          <w:rFonts w:ascii="Arial" w:hAnsi="Arial"/>
        </w:rPr>
        <w:t>Analyses of the gene expression patterns for these three CD4</w:t>
      </w:r>
      <w:r w:rsidRPr="0011534A">
        <w:rPr>
          <w:rFonts w:ascii="Arial" w:hAnsi="Arial"/>
          <w:vertAlign w:val="superscript"/>
        </w:rPr>
        <w:t>+</w:t>
      </w:r>
      <w:r>
        <w:rPr>
          <w:rFonts w:ascii="Arial" w:hAnsi="Arial"/>
        </w:rPr>
        <w:t xml:space="preserve"> T cell subsets </w:t>
      </w:r>
      <w:del w:id="3" w:author="Xulong Wang" w:date="2015-03-12T08:55:00Z">
        <w:r w:rsidDel="00842B70">
          <w:rPr>
            <w:rFonts w:ascii="Arial" w:hAnsi="Arial"/>
          </w:rPr>
          <w:delText xml:space="preserve">using an empirical Bayesian method </w:delText>
        </w:r>
      </w:del>
      <w:r>
        <w:rPr>
          <w:rFonts w:ascii="Arial" w:hAnsi="Arial"/>
        </w:rPr>
        <w:t xml:space="preserve">identified a total of </w:t>
      </w:r>
      <w:del w:id="4" w:author="Xulong Wang" w:date="2015-03-12T10:56:00Z">
        <w:r w:rsidDel="0039607D">
          <w:rPr>
            <w:rFonts w:ascii="Arial" w:hAnsi="Arial"/>
          </w:rPr>
          <w:delText xml:space="preserve">541 </w:delText>
        </w:r>
      </w:del>
      <w:ins w:id="5" w:author="Xulong Wang" w:date="2015-03-12T10:56:00Z">
        <w:r w:rsidR="00185713">
          <w:rPr>
            <w:rFonts w:ascii="Arial" w:hAnsi="Arial"/>
          </w:rPr>
          <w:t>3</w:t>
        </w:r>
        <w:r w:rsidR="0039607D">
          <w:rPr>
            <w:rFonts w:ascii="Arial" w:hAnsi="Arial"/>
          </w:rPr>
          <w:t xml:space="preserve">30 </w:t>
        </w:r>
      </w:ins>
      <w:r>
        <w:rPr>
          <w:rFonts w:ascii="Arial" w:hAnsi="Arial"/>
        </w:rPr>
        <w:t>most discriminating genes</w:t>
      </w:r>
      <w:r w:rsidRPr="0011534A">
        <w:rPr>
          <w:rFonts w:ascii="Arial" w:hAnsi="Arial"/>
        </w:rPr>
        <w:t xml:space="preserve">: </w:t>
      </w:r>
      <w:r w:rsidRPr="0011534A">
        <w:rPr>
          <w:rFonts w:ascii="Arial" w:hAnsi="Arial"/>
          <w:b/>
        </w:rPr>
        <w:t>[rest belongs in Figure legend</w:t>
      </w:r>
      <w:r>
        <w:rPr>
          <w:rFonts w:ascii="Arial" w:hAnsi="Arial"/>
          <w:b/>
        </w:rPr>
        <w:t>?</w:t>
      </w:r>
      <w:r w:rsidRPr="0011534A">
        <w:rPr>
          <w:rFonts w:ascii="Arial" w:hAnsi="Arial"/>
          <w:b/>
        </w:rPr>
        <w:t>]</w:t>
      </w:r>
      <w:r w:rsidRPr="0011534A">
        <w:rPr>
          <w:rFonts w:ascii="Arial" w:hAnsi="Arial"/>
        </w:rPr>
        <w:t xml:space="preserve">  </w:t>
      </w:r>
      <w:r>
        <w:rPr>
          <w:rFonts w:ascii="Arial" w:hAnsi="Arial"/>
        </w:rPr>
        <w:t>1</w:t>
      </w:r>
      <w:ins w:id="6" w:author="Xulong Wang" w:date="2015-03-12T10:43:00Z">
        <w:r w:rsidR="007C6430">
          <w:rPr>
            <w:rFonts w:ascii="Arial" w:hAnsi="Arial"/>
          </w:rPr>
          <w:t>11</w:t>
        </w:r>
      </w:ins>
      <w:del w:id="7" w:author="Xulong Wang" w:date="2015-03-12T10:43:00Z">
        <w:r w:rsidDel="007C6430">
          <w:rPr>
            <w:rFonts w:ascii="Arial" w:hAnsi="Arial"/>
          </w:rPr>
          <w:delText>31</w:delText>
        </w:r>
      </w:del>
      <w:r>
        <w:rPr>
          <w:rFonts w:ascii="Arial" w:hAnsi="Arial"/>
        </w:rPr>
        <w:t xml:space="preserve"> for Naive; </w:t>
      </w:r>
      <w:ins w:id="8" w:author="Xulong Wang" w:date="2015-03-12T10:43:00Z">
        <w:r w:rsidR="007C6430">
          <w:rPr>
            <w:rFonts w:ascii="Arial" w:hAnsi="Arial"/>
          </w:rPr>
          <w:t>100</w:t>
        </w:r>
      </w:ins>
      <w:del w:id="9" w:author="Xulong Wang" w:date="2015-03-12T10:43:00Z">
        <w:r w:rsidDel="007C6430">
          <w:rPr>
            <w:rFonts w:ascii="Arial" w:hAnsi="Arial"/>
          </w:rPr>
          <w:delText>213</w:delText>
        </w:r>
      </w:del>
      <w:r>
        <w:rPr>
          <w:rFonts w:ascii="Arial" w:hAnsi="Arial"/>
        </w:rPr>
        <w:t xml:space="preserve"> for ACT; and 1</w:t>
      </w:r>
      <w:ins w:id="10" w:author="Xulong Wang" w:date="2015-03-12T10:43:00Z">
        <w:r w:rsidR="007C6430">
          <w:rPr>
            <w:rFonts w:ascii="Arial" w:hAnsi="Arial"/>
          </w:rPr>
          <w:t>19</w:t>
        </w:r>
      </w:ins>
      <w:del w:id="11" w:author="Xulong Wang" w:date="2015-03-12T10:43:00Z">
        <w:r w:rsidDel="007C6430">
          <w:rPr>
            <w:rFonts w:ascii="Arial" w:hAnsi="Arial"/>
          </w:rPr>
          <w:delText>97</w:delText>
        </w:r>
      </w:del>
      <w:r>
        <w:rPr>
          <w:rFonts w:ascii="Arial" w:hAnsi="Arial"/>
        </w:rPr>
        <w:t xml:space="preserve"> for ACT IL21</w:t>
      </w:r>
      <w:r w:rsidRPr="005C3D65">
        <w:rPr>
          <w:rFonts w:ascii="Arial" w:hAnsi="Arial"/>
          <w:vertAlign w:val="superscript"/>
        </w:rPr>
        <w:t>+</w:t>
      </w:r>
      <w:r w:rsidRPr="00614F28">
        <w:rPr>
          <w:rFonts w:ascii="Arial" w:hAnsi="Arial"/>
        </w:rPr>
        <w:t xml:space="preserve"> </w:t>
      </w:r>
      <w:r>
        <w:rPr>
          <w:rFonts w:ascii="Arial" w:hAnsi="Arial"/>
        </w:rPr>
        <w:t xml:space="preserve">cells </w:t>
      </w:r>
      <w:del w:id="12" w:author="Xulong Wang" w:date="2015-03-12T10:43:00Z">
        <w:r w:rsidR="008E2B8C" w:rsidRPr="00E507D2" w:rsidDel="007C6430">
          <w:rPr>
            <w:rFonts w:ascii="Arial" w:hAnsi="Arial"/>
            <w:highlight w:val="yellow"/>
          </w:rPr>
          <w:delText>MAKE SURE NUMBERS GIBE</w:delText>
        </w:r>
        <w:r w:rsidR="008E2B8C" w:rsidDel="007C6430">
          <w:rPr>
            <w:rFonts w:ascii="Arial" w:hAnsi="Arial"/>
          </w:rPr>
          <w:delText xml:space="preserve"> </w:delText>
        </w:r>
      </w:del>
      <w:r>
        <w:rPr>
          <w:rFonts w:ascii="Arial" w:hAnsi="Arial"/>
        </w:rPr>
        <w:t>(</w:t>
      </w:r>
      <w:r w:rsidRPr="0063744E">
        <w:rPr>
          <w:rFonts w:ascii="Arial" w:hAnsi="Arial"/>
          <w:b/>
        </w:rPr>
        <w:t>Fig</w:t>
      </w:r>
      <w:r>
        <w:rPr>
          <w:rFonts w:ascii="Arial" w:hAnsi="Arial"/>
          <w:b/>
        </w:rPr>
        <w:t>.</w:t>
      </w:r>
      <w:r w:rsidRPr="0063744E">
        <w:rPr>
          <w:rFonts w:ascii="Arial" w:hAnsi="Arial"/>
          <w:b/>
        </w:rPr>
        <w:t xml:space="preserve"> </w:t>
      </w:r>
      <w:r>
        <w:rPr>
          <w:rFonts w:ascii="Arial" w:hAnsi="Arial"/>
          <w:b/>
        </w:rPr>
        <w:t>5c</w:t>
      </w:r>
      <w:r w:rsidR="00D454C0">
        <w:rPr>
          <w:rFonts w:ascii="Arial" w:hAnsi="Arial"/>
          <w:b/>
        </w:rPr>
        <w:t>,d</w:t>
      </w:r>
      <w:r>
        <w:rPr>
          <w:rFonts w:ascii="Arial" w:hAnsi="Arial"/>
          <w:b/>
        </w:rPr>
        <w:t xml:space="preserve">, </w:t>
      </w:r>
      <w:r w:rsidRPr="009A7224">
        <w:rPr>
          <w:rFonts w:ascii="Arial" w:hAnsi="Arial"/>
          <w:b/>
        </w:rPr>
        <w:t>Supplement</w:t>
      </w:r>
      <w:r>
        <w:rPr>
          <w:rFonts w:ascii="Arial" w:hAnsi="Arial"/>
          <w:b/>
        </w:rPr>
        <w:t>ary</w:t>
      </w:r>
      <w:r w:rsidRPr="009A7224">
        <w:rPr>
          <w:rFonts w:ascii="Arial" w:hAnsi="Arial"/>
          <w:b/>
        </w:rPr>
        <w:t xml:space="preserve"> </w:t>
      </w:r>
      <w:r>
        <w:rPr>
          <w:rFonts w:ascii="Arial" w:hAnsi="Arial"/>
          <w:b/>
        </w:rPr>
        <w:t>Table 1</w:t>
      </w:r>
      <w:r>
        <w:rPr>
          <w:rFonts w:ascii="Arial" w:hAnsi="Arial"/>
        </w:rPr>
        <w:t>). Functional enrichment analysis showed that ACT IL21</w:t>
      </w:r>
      <w:r w:rsidR="000A49A6">
        <w:rPr>
          <w:rFonts w:ascii="Arial" w:hAnsi="Arial"/>
        </w:rPr>
        <w:t xml:space="preserve"> </w:t>
      </w:r>
      <w:r>
        <w:rPr>
          <w:rFonts w:ascii="Arial" w:hAnsi="Arial"/>
        </w:rPr>
        <w:t>cells were enriched in pathways of T cell development, differentiation, activation, and TCR signaling. In contrast, ACT cells (which include all subsets of activated CD4</w:t>
      </w:r>
      <w:r w:rsidRPr="005C3D65">
        <w:rPr>
          <w:rFonts w:ascii="Arial" w:hAnsi="Arial"/>
          <w:vertAlign w:val="superscript"/>
        </w:rPr>
        <w:t>+</w:t>
      </w:r>
      <w:r>
        <w:rPr>
          <w:rFonts w:ascii="Arial" w:hAnsi="Arial"/>
        </w:rPr>
        <w:t xml:space="preserve"> T cells not expressing IL21) lacked developmental and differentiation enrichments (</w:t>
      </w:r>
      <w:r w:rsidRPr="005C3D65">
        <w:rPr>
          <w:rFonts w:ascii="Arial" w:hAnsi="Arial"/>
          <w:b/>
        </w:rPr>
        <w:t xml:space="preserve">Fig. </w:t>
      </w:r>
      <w:r>
        <w:rPr>
          <w:rFonts w:ascii="Arial" w:hAnsi="Arial"/>
          <w:b/>
        </w:rPr>
        <w:t xml:space="preserve">5b, </w:t>
      </w:r>
      <w:r w:rsidRPr="009A7224">
        <w:rPr>
          <w:rFonts w:ascii="Arial" w:hAnsi="Arial"/>
          <w:b/>
        </w:rPr>
        <w:t>Supplement</w:t>
      </w:r>
      <w:r>
        <w:rPr>
          <w:rFonts w:ascii="Arial" w:hAnsi="Arial"/>
          <w:b/>
        </w:rPr>
        <w:t>ary</w:t>
      </w:r>
      <w:r w:rsidRPr="009A7224">
        <w:rPr>
          <w:rFonts w:ascii="Arial" w:hAnsi="Arial"/>
          <w:b/>
        </w:rPr>
        <w:t xml:space="preserve"> </w:t>
      </w:r>
      <w:r>
        <w:rPr>
          <w:rFonts w:ascii="Arial" w:hAnsi="Arial"/>
          <w:b/>
        </w:rPr>
        <w:t>Table 1</w:t>
      </w:r>
      <w:r>
        <w:rPr>
          <w:rFonts w:ascii="Arial" w:hAnsi="Arial"/>
        </w:rPr>
        <w:t xml:space="preserve">). </w:t>
      </w:r>
    </w:p>
    <w:p w14:paraId="2C095FDD" w14:textId="77777777" w:rsidR="009E5511" w:rsidRDefault="009E5511" w:rsidP="009E5511">
      <w:pPr>
        <w:widowControl w:val="0"/>
        <w:autoSpaceDE w:val="0"/>
        <w:autoSpaceDN w:val="0"/>
        <w:adjustRightInd w:val="0"/>
        <w:spacing w:line="360" w:lineRule="auto"/>
        <w:rPr>
          <w:rFonts w:ascii="Arial" w:hAnsi="Arial"/>
        </w:rPr>
      </w:pPr>
    </w:p>
    <w:p w14:paraId="7EAF5E46" w14:textId="33A80805" w:rsidR="009E5511" w:rsidRDefault="009E5511" w:rsidP="009E5511">
      <w:pPr>
        <w:widowControl w:val="0"/>
        <w:autoSpaceDE w:val="0"/>
        <w:autoSpaceDN w:val="0"/>
        <w:adjustRightInd w:val="0"/>
        <w:spacing w:line="360" w:lineRule="auto"/>
        <w:rPr>
          <w:rFonts w:ascii="Arial" w:hAnsi="Arial"/>
        </w:rPr>
      </w:pPr>
      <w:r>
        <w:rPr>
          <w:rFonts w:ascii="Arial" w:hAnsi="Arial"/>
        </w:rPr>
        <w:t xml:space="preserve">To interpret these cell population categorizations, we first compared our gene expression data to the publically available </w:t>
      </w:r>
      <w:r w:rsidRPr="0011534A">
        <w:rPr>
          <w:rFonts w:ascii="Arial" w:hAnsi="Arial"/>
        </w:rPr>
        <w:t>ImmGen</w:t>
      </w:r>
      <w:r>
        <w:rPr>
          <w:rFonts w:ascii="Arial" w:hAnsi="Arial"/>
        </w:rPr>
        <w:t xml:space="preserve"> </w:t>
      </w:r>
      <w:r w:rsidRPr="005557C7">
        <w:rPr>
          <w:rFonts w:ascii="Arial" w:hAnsi="Arial"/>
        </w:rPr>
        <w:t>microarray</w:t>
      </w:r>
      <w:r>
        <w:rPr>
          <w:rFonts w:ascii="Arial" w:hAnsi="Arial"/>
        </w:rPr>
        <w:t>-based</w:t>
      </w:r>
      <w:r w:rsidRPr="005557C7">
        <w:rPr>
          <w:rFonts w:ascii="Arial" w:hAnsi="Arial"/>
        </w:rPr>
        <w:t xml:space="preserve"> </w:t>
      </w:r>
      <w:r>
        <w:rPr>
          <w:rFonts w:ascii="Arial" w:hAnsi="Arial"/>
        </w:rPr>
        <w:t xml:space="preserve">datasets that are based on analysis of </w:t>
      </w:r>
      <w:r w:rsidRPr="005B524B">
        <w:rPr>
          <w:rFonts w:ascii="Arial" w:hAnsi="Arial"/>
        </w:rPr>
        <w:t xml:space="preserve">purified </w:t>
      </w:r>
      <w:r>
        <w:rPr>
          <w:rFonts w:ascii="Arial" w:hAnsi="Arial"/>
        </w:rPr>
        <w:t>CD4</w:t>
      </w:r>
      <w:r w:rsidRPr="005C3D65">
        <w:rPr>
          <w:rFonts w:ascii="Arial" w:hAnsi="Arial"/>
          <w:vertAlign w:val="superscript"/>
        </w:rPr>
        <w:t>+</w:t>
      </w:r>
      <w:r>
        <w:rPr>
          <w:rFonts w:ascii="Arial" w:hAnsi="Arial"/>
        </w:rPr>
        <w:t xml:space="preserve"> T cell </w:t>
      </w:r>
      <w:r w:rsidRPr="005B524B">
        <w:rPr>
          <w:rFonts w:ascii="Arial" w:hAnsi="Arial"/>
        </w:rPr>
        <w:t xml:space="preserve">subpopulations </w:t>
      </w:r>
      <w:r>
        <w:rPr>
          <w:rFonts w:ascii="Arial" w:hAnsi="Arial"/>
        </w:rPr>
        <w:t xml:space="preserve">derived primarily from </w:t>
      </w:r>
      <w:r w:rsidRPr="006C098A">
        <w:rPr>
          <w:rFonts w:ascii="Arial" w:hAnsi="Arial"/>
          <w:color w:val="000000" w:themeColor="text1"/>
        </w:rPr>
        <w:t>naïve B6 mice</w:t>
      </w:r>
      <w:r w:rsidR="00AC2F23">
        <w:rPr>
          <w:rFonts w:ascii="Arial" w:hAnsi="Arial"/>
          <w:color w:val="000000" w:themeColor="text1"/>
        </w:rPr>
        <w:t>{Heng, 2008 #49;Shay, 2013 #48}</w:t>
      </w:r>
      <w:r>
        <w:rPr>
          <w:rFonts w:ascii="Arial" w:hAnsi="Arial"/>
        </w:rPr>
        <w:t xml:space="preserve">.  </w:t>
      </w:r>
      <w:ins w:id="13" w:author="Xulong Wang" w:date="2015-03-12T08:57:00Z">
        <w:r w:rsidR="00842B70">
          <w:rPr>
            <w:rFonts w:ascii="Arial" w:hAnsi="Arial"/>
          </w:rPr>
          <w:t>Pearson’s correlation followed by p</w:t>
        </w:r>
      </w:ins>
      <w:del w:id="14" w:author="Xulong Wang" w:date="2015-03-12T08:57:00Z">
        <w:r w:rsidDel="00842B70">
          <w:rPr>
            <w:rFonts w:ascii="Arial" w:hAnsi="Arial"/>
          </w:rPr>
          <w:delText>P</w:delText>
        </w:r>
      </w:del>
      <w:r>
        <w:rPr>
          <w:rFonts w:ascii="Arial" w:hAnsi="Arial"/>
        </w:rPr>
        <w:t>rinciple component analysis (PCA)-based clustering</w:t>
      </w:r>
      <w:r w:rsidRPr="00614F28">
        <w:rPr>
          <w:rFonts w:ascii="Arial" w:hAnsi="Arial"/>
        </w:rPr>
        <w:t xml:space="preserve"> </w:t>
      </w:r>
      <w:r>
        <w:rPr>
          <w:rFonts w:ascii="Arial" w:hAnsi="Arial"/>
        </w:rPr>
        <w:t xml:space="preserve">of our sorted populations with the </w:t>
      </w:r>
      <w:r w:rsidRPr="00572F79">
        <w:rPr>
          <w:rFonts w:ascii="Arial" w:hAnsi="Arial"/>
        </w:rPr>
        <w:t>Imm</w:t>
      </w:r>
      <w:r w:rsidRPr="005C3D65">
        <w:rPr>
          <w:rFonts w:ascii="Arial" w:hAnsi="Arial"/>
        </w:rPr>
        <w:t>G</w:t>
      </w:r>
      <w:r w:rsidRPr="00572F79">
        <w:rPr>
          <w:rFonts w:ascii="Arial" w:hAnsi="Arial"/>
        </w:rPr>
        <w:t>en</w:t>
      </w:r>
      <w:r>
        <w:rPr>
          <w:rFonts w:ascii="Arial" w:hAnsi="Arial"/>
        </w:rPr>
        <w:t xml:space="preserve"> CD4</w:t>
      </w:r>
      <w:r w:rsidRPr="00851A3A">
        <w:rPr>
          <w:rFonts w:ascii="Arial" w:hAnsi="Arial"/>
          <w:vertAlign w:val="superscript"/>
        </w:rPr>
        <w:t>+</w:t>
      </w:r>
      <w:r>
        <w:rPr>
          <w:rFonts w:ascii="Arial" w:hAnsi="Arial"/>
        </w:rPr>
        <w:t xml:space="preserve"> T cell</w:t>
      </w:r>
      <w:r w:rsidRPr="005B524B">
        <w:rPr>
          <w:rFonts w:ascii="Arial" w:hAnsi="Arial"/>
        </w:rPr>
        <w:t xml:space="preserve"> </w:t>
      </w:r>
      <w:r>
        <w:rPr>
          <w:rFonts w:ascii="Arial" w:hAnsi="Arial"/>
        </w:rPr>
        <w:t>categorizations</w:t>
      </w:r>
      <w:r w:rsidRPr="005B524B">
        <w:rPr>
          <w:rFonts w:ascii="Arial" w:hAnsi="Arial"/>
        </w:rPr>
        <w:t xml:space="preserve"> </w:t>
      </w:r>
      <w:r>
        <w:rPr>
          <w:rFonts w:ascii="Arial" w:hAnsi="Arial"/>
        </w:rPr>
        <w:t>showed that ACT IL21</w:t>
      </w:r>
      <w:r w:rsidRPr="00614F28">
        <w:rPr>
          <w:rFonts w:ascii="Arial" w:hAnsi="Arial"/>
        </w:rPr>
        <w:t xml:space="preserve"> cells </w:t>
      </w:r>
      <w:r>
        <w:rPr>
          <w:rFonts w:ascii="Arial" w:hAnsi="Arial"/>
        </w:rPr>
        <w:t xml:space="preserve">clustered closely to </w:t>
      </w:r>
      <w:r w:rsidRPr="00572F79">
        <w:rPr>
          <w:rFonts w:ascii="Arial" w:hAnsi="Arial"/>
        </w:rPr>
        <w:t>Imm</w:t>
      </w:r>
      <w:r w:rsidRPr="005C3D65">
        <w:rPr>
          <w:rFonts w:ascii="Arial" w:hAnsi="Arial"/>
        </w:rPr>
        <w:t>G</w:t>
      </w:r>
      <w:r w:rsidRPr="00572F79">
        <w:rPr>
          <w:rFonts w:ascii="Arial" w:hAnsi="Arial"/>
        </w:rPr>
        <w:t xml:space="preserve">en’s </w:t>
      </w:r>
      <w:r w:rsidRPr="005B524B">
        <w:rPr>
          <w:rFonts w:ascii="Arial" w:hAnsi="Arial"/>
        </w:rPr>
        <w:t>effector memory CD4</w:t>
      </w:r>
      <w:r w:rsidRPr="006C098A">
        <w:rPr>
          <w:rFonts w:ascii="Arial" w:hAnsi="Arial"/>
          <w:vertAlign w:val="superscript"/>
        </w:rPr>
        <w:t>+</w:t>
      </w:r>
      <w:r w:rsidRPr="005B524B">
        <w:rPr>
          <w:rFonts w:ascii="Arial" w:hAnsi="Arial"/>
        </w:rPr>
        <w:t xml:space="preserve"> T cell</w:t>
      </w:r>
      <w:r>
        <w:rPr>
          <w:rFonts w:ascii="Arial" w:hAnsi="Arial"/>
        </w:rPr>
        <w:t xml:space="preserve"> categories, while t</w:t>
      </w:r>
      <w:r w:rsidRPr="00614F28">
        <w:rPr>
          <w:rFonts w:ascii="Arial" w:hAnsi="Arial"/>
        </w:rPr>
        <w:t xml:space="preserve">he </w:t>
      </w:r>
      <w:r>
        <w:rPr>
          <w:rFonts w:ascii="Arial" w:hAnsi="Arial"/>
        </w:rPr>
        <w:t>ACT</w:t>
      </w:r>
      <w:r w:rsidRPr="00614F28">
        <w:rPr>
          <w:rFonts w:ascii="Arial" w:hAnsi="Arial"/>
        </w:rPr>
        <w:t xml:space="preserve"> cells </w:t>
      </w:r>
      <w:r>
        <w:rPr>
          <w:rFonts w:ascii="Arial" w:hAnsi="Arial"/>
        </w:rPr>
        <w:t xml:space="preserve">clustered most closely to </w:t>
      </w:r>
      <w:r w:rsidRPr="00614F28">
        <w:rPr>
          <w:rFonts w:ascii="Arial" w:hAnsi="Arial"/>
        </w:rPr>
        <w:t>NKT cell</w:t>
      </w:r>
      <w:r>
        <w:rPr>
          <w:rFonts w:ascii="Arial" w:hAnsi="Arial"/>
        </w:rPr>
        <w:t xml:space="preserve"> populations</w:t>
      </w:r>
      <w:r w:rsidRPr="00614F28">
        <w:rPr>
          <w:rFonts w:ascii="Arial" w:hAnsi="Arial"/>
        </w:rPr>
        <w:t xml:space="preserve"> </w:t>
      </w:r>
      <w:r>
        <w:rPr>
          <w:rFonts w:ascii="Arial" w:hAnsi="Arial"/>
        </w:rPr>
        <w:t>(</w:t>
      </w:r>
      <w:r w:rsidRPr="009A7224">
        <w:rPr>
          <w:rFonts w:ascii="Arial" w:hAnsi="Arial"/>
          <w:b/>
        </w:rPr>
        <w:t>Supplement</w:t>
      </w:r>
      <w:r>
        <w:rPr>
          <w:rFonts w:ascii="Arial" w:hAnsi="Arial"/>
          <w:b/>
        </w:rPr>
        <w:t>ary</w:t>
      </w:r>
      <w:r w:rsidRPr="009A7224">
        <w:rPr>
          <w:rFonts w:ascii="Arial" w:hAnsi="Arial"/>
          <w:b/>
        </w:rPr>
        <w:t xml:space="preserve"> </w:t>
      </w:r>
      <w:r>
        <w:rPr>
          <w:rFonts w:ascii="Arial" w:hAnsi="Arial"/>
          <w:b/>
        </w:rPr>
        <w:t>Fig. 2</w:t>
      </w:r>
      <w:r w:rsidRPr="005C3D65">
        <w:rPr>
          <w:rFonts w:ascii="Arial" w:hAnsi="Arial"/>
        </w:rPr>
        <w:t>).</w:t>
      </w:r>
      <w:r w:rsidRPr="00614F28">
        <w:rPr>
          <w:rFonts w:ascii="Arial" w:hAnsi="Arial"/>
        </w:rPr>
        <w:t xml:space="preserve"> </w:t>
      </w:r>
      <w:r>
        <w:rPr>
          <w:rFonts w:ascii="Arial" w:hAnsi="Arial"/>
        </w:rPr>
        <w:t xml:space="preserve">However, since the </w:t>
      </w:r>
      <w:r w:rsidRPr="005C3D65">
        <w:rPr>
          <w:rFonts w:ascii="Arial" w:hAnsi="Arial"/>
        </w:rPr>
        <w:t>ImmGen</w:t>
      </w:r>
      <w:r w:rsidRPr="00614F28">
        <w:rPr>
          <w:rFonts w:ascii="Arial" w:hAnsi="Arial"/>
        </w:rPr>
        <w:t xml:space="preserve"> </w:t>
      </w:r>
      <w:r>
        <w:rPr>
          <w:rFonts w:ascii="Arial" w:hAnsi="Arial"/>
        </w:rPr>
        <w:t xml:space="preserve">database does not include information on </w:t>
      </w:r>
      <w:r w:rsidRPr="00614F28">
        <w:rPr>
          <w:rFonts w:ascii="Arial" w:hAnsi="Arial"/>
        </w:rPr>
        <w:t>T</w:t>
      </w:r>
      <w:r w:rsidRPr="00614F28">
        <w:rPr>
          <w:rFonts w:ascii="Arial" w:hAnsi="Arial"/>
          <w:vertAlign w:val="subscript"/>
        </w:rPr>
        <w:t>FH</w:t>
      </w:r>
      <w:r>
        <w:rPr>
          <w:rFonts w:ascii="Arial" w:hAnsi="Arial"/>
          <w:vertAlign w:val="subscript"/>
        </w:rPr>
        <w:t xml:space="preserve"> </w:t>
      </w:r>
      <w:r>
        <w:rPr>
          <w:rFonts w:ascii="Arial" w:hAnsi="Arial"/>
        </w:rPr>
        <w:t xml:space="preserve">as a distinct T cell subset, </w:t>
      </w:r>
      <w:r w:rsidRPr="00614F28">
        <w:rPr>
          <w:rFonts w:ascii="Arial" w:hAnsi="Arial"/>
        </w:rPr>
        <w:t xml:space="preserve">we </w:t>
      </w:r>
      <w:r>
        <w:rPr>
          <w:rFonts w:ascii="Arial" w:hAnsi="Arial"/>
        </w:rPr>
        <w:t xml:space="preserve">then </w:t>
      </w:r>
      <w:r w:rsidRPr="00614F28">
        <w:rPr>
          <w:rFonts w:ascii="Arial" w:hAnsi="Arial"/>
        </w:rPr>
        <w:t xml:space="preserve">compared </w:t>
      </w:r>
      <w:r>
        <w:rPr>
          <w:rFonts w:ascii="Arial" w:hAnsi="Arial"/>
        </w:rPr>
        <w:t xml:space="preserve">our </w:t>
      </w:r>
      <w:r w:rsidRPr="00614F28">
        <w:rPr>
          <w:rFonts w:ascii="Arial" w:hAnsi="Arial"/>
        </w:rPr>
        <w:t xml:space="preserve">data </w:t>
      </w:r>
      <w:r>
        <w:rPr>
          <w:rFonts w:ascii="Arial" w:hAnsi="Arial"/>
        </w:rPr>
        <w:t xml:space="preserve">with published microarray-based </w:t>
      </w:r>
      <w:r w:rsidRPr="00614F28">
        <w:rPr>
          <w:rFonts w:ascii="Arial" w:hAnsi="Arial"/>
        </w:rPr>
        <w:t xml:space="preserve">gene </w:t>
      </w:r>
      <w:r>
        <w:rPr>
          <w:rFonts w:ascii="Arial" w:hAnsi="Arial"/>
        </w:rPr>
        <w:t>expression data</w:t>
      </w:r>
      <w:r w:rsidRPr="00614F28">
        <w:rPr>
          <w:rFonts w:ascii="Arial" w:hAnsi="Arial"/>
        </w:rPr>
        <w:t>set</w:t>
      </w:r>
      <w:r>
        <w:rPr>
          <w:rFonts w:ascii="Arial" w:hAnsi="Arial"/>
        </w:rPr>
        <w:t>s of activated CD4</w:t>
      </w:r>
      <w:r w:rsidRPr="003D0452">
        <w:rPr>
          <w:rFonts w:ascii="Arial" w:hAnsi="Arial"/>
          <w:vertAlign w:val="superscript"/>
        </w:rPr>
        <w:t>+</w:t>
      </w:r>
      <w:r>
        <w:rPr>
          <w:rFonts w:ascii="Arial" w:hAnsi="Arial"/>
        </w:rPr>
        <w:t xml:space="preserve"> T cells of differing differentiation states isolated from mice after immunization with a T-dependent antigen CD44</w:t>
      </w:r>
      <w:r w:rsidRPr="0011534A">
        <w:rPr>
          <w:rFonts w:ascii="Arial" w:hAnsi="Arial"/>
          <w:vertAlign w:val="superscript"/>
        </w:rPr>
        <w:t>+</w:t>
      </w:r>
      <w:r>
        <w:rPr>
          <w:rFonts w:ascii="Arial" w:hAnsi="Arial"/>
        </w:rPr>
        <w:t xml:space="preserve"> CD4</w:t>
      </w:r>
      <w:r w:rsidRPr="0011534A">
        <w:rPr>
          <w:rFonts w:ascii="Arial" w:hAnsi="Arial"/>
          <w:vertAlign w:val="superscript"/>
        </w:rPr>
        <w:t>+</w:t>
      </w:r>
      <w:r>
        <w:rPr>
          <w:rFonts w:ascii="Arial" w:hAnsi="Arial"/>
        </w:rPr>
        <w:t xml:space="preserve"> T cells: non T</w:t>
      </w:r>
      <w:r w:rsidRPr="0011534A">
        <w:rPr>
          <w:rFonts w:ascii="Arial" w:hAnsi="Arial"/>
          <w:vertAlign w:val="subscript"/>
        </w:rPr>
        <w:t>FH</w:t>
      </w:r>
      <w:r>
        <w:rPr>
          <w:rFonts w:ascii="Arial" w:hAnsi="Arial"/>
        </w:rPr>
        <w:t xml:space="preserve"> (CD44</w:t>
      </w:r>
      <w:r w:rsidRPr="00077D6F">
        <w:rPr>
          <w:rFonts w:ascii="Arial" w:hAnsi="Arial"/>
          <w:vertAlign w:val="superscript"/>
        </w:rPr>
        <w:t>+</w:t>
      </w:r>
      <w:r>
        <w:rPr>
          <w:rFonts w:ascii="Arial" w:hAnsi="Arial"/>
        </w:rPr>
        <w:t>BCL6</w:t>
      </w:r>
      <w:r w:rsidRPr="00744B5B">
        <w:rPr>
          <w:rFonts w:ascii="Arial" w:hAnsi="Arial"/>
          <w:vertAlign w:val="superscript"/>
        </w:rPr>
        <w:t>-</w:t>
      </w:r>
      <w:r>
        <w:rPr>
          <w:rFonts w:ascii="Arial" w:hAnsi="Arial"/>
        </w:rPr>
        <w:t>CXCR5</w:t>
      </w:r>
      <w:r w:rsidRPr="00744B5B">
        <w:rPr>
          <w:rFonts w:ascii="Arial" w:hAnsi="Arial"/>
          <w:vertAlign w:val="superscript"/>
        </w:rPr>
        <w:t>-</w:t>
      </w:r>
      <w:r>
        <w:rPr>
          <w:rFonts w:ascii="Arial" w:hAnsi="Arial"/>
        </w:rPr>
        <w:t>); intermediate T</w:t>
      </w:r>
      <w:r w:rsidRPr="0011534A">
        <w:rPr>
          <w:rFonts w:ascii="Arial" w:hAnsi="Arial"/>
          <w:vertAlign w:val="subscript"/>
        </w:rPr>
        <w:t>FH</w:t>
      </w:r>
      <w:r>
        <w:rPr>
          <w:rFonts w:ascii="Arial" w:hAnsi="Arial"/>
        </w:rPr>
        <w:t xml:space="preserve"> (CD44</w:t>
      </w:r>
      <w:r w:rsidRPr="00077D6F">
        <w:rPr>
          <w:rFonts w:ascii="Arial" w:hAnsi="Arial"/>
          <w:vertAlign w:val="superscript"/>
        </w:rPr>
        <w:t>+</w:t>
      </w:r>
      <w:r>
        <w:rPr>
          <w:rFonts w:ascii="Arial" w:hAnsi="Arial"/>
        </w:rPr>
        <w:t>BCL6</w:t>
      </w:r>
      <w:r>
        <w:rPr>
          <w:rFonts w:ascii="Arial" w:hAnsi="Arial"/>
          <w:vertAlign w:val="superscript"/>
        </w:rPr>
        <w:t>lo</w:t>
      </w:r>
      <w:r>
        <w:rPr>
          <w:rFonts w:ascii="Arial" w:hAnsi="Arial"/>
        </w:rPr>
        <w:t>CXCR5</w:t>
      </w:r>
      <w:r w:rsidRPr="00744B5B">
        <w:rPr>
          <w:rFonts w:ascii="Arial" w:hAnsi="Arial"/>
          <w:vertAlign w:val="superscript"/>
        </w:rPr>
        <w:t>+</w:t>
      </w:r>
      <w:r>
        <w:rPr>
          <w:rFonts w:ascii="Arial" w:hAnsi="Arial"/>
        </w:rPr>
        <w:t>); and T</w:t>
      </w:r>
      <w:r w:rsidRPr="0011534A">
        <w:rPr>
          <w:rFonts w:ascii="Arial" w:hAnsi="Arial"/>
          <w:vertAlign w:val="subscript"/>
        </w:rPr>
        <w:t xml:space="preserve">FH </w:t>
      </w:r>
      <w:r>
        <w:rPr>
          <w:rFonts w:ascii="Arial" w:hAnsi="Arial"/>
        </w:rPr>
        <w:t>(CD44</w:t>
      </w:r>
      <w:r w:rsidRPr="00077D6F">
        <w:rPr>
          <w:rFonts w:ascii="Arial" w:hAnsi="Arial"/>
          <w:vertAlign w:val="superscript"/>
        </w:rPr>
        <w:t>+</w:t>
      </w:r>
      <w:r>
        <w:rPr>
          <w:rFonts w:ascii="Arial" w:hAnsi="Arial"/>
          <w:vertAlign w:val="superscript"/>
        </w:rPr>
        <w:t xml:space="preserve"> </w:t>
      </w:r>
      <w:r>
        <w:rPr>
          <w:rFonts w:ascii="Arial" w:hAnsi="Arial"/>
        </w:rPr>
        <w:t>BCL6</w:t>
      </w:r>
      <w:r>
        <w:rPr>
          <w:rFonts w:ascii="Arial" w:hAnsi="Arial"/>
          <w:vertAlign w:val="superscript"/>
        </w:rPr>
        <w:t>hi</w:t>
      </w:r>
      <w:r>
        <w:rPr>
          <w:rFonts w:ascii="Arial" w:hAnsi="Arial"/>
        </w:rPr>
        <w:t xml:space="preserve"> CXCR5</w:t>
      </w:r>
      <w:r w:rsidRPr="00744B5B">
        <w:rPr>
          <w:rFonts w:ascii="Arial" w:hAnsi="Arial"/>
          <w:vertAlign w:val="superscript"/>
        </w:rPr>
        <w:t>+</w:t>
      </w:r>
      <w:r>
        <w:rPr>
          <w:rFonts w:ascii="Arial" w:hAnsi="Arial"/>
        </w:rPr>
        <w:t>)</w:t>
      </w:r>
      <w:r w:rsidR="00AC2F23">
        <w:rPr>
          <w:rFonts w:ascii="Arial" w:hAnsi="Arial"/>
        </w:rPr>
        <w:t>{Liu, 2012 #12}</w:t>
      </w:r>
      <w:r w:rsidRPr="00614F28">
        <w:rPr>
          <w:rFonts w:ascii="Arial" w:hAnsi="Arial"/>
        </w:rPr>
        <w:t xml:space="preserve">. </w:t>
      </w:r>
      <w:r>
        <w:rPr>
          <w:rFonts w:ascii="Arial" w:hAnsi="Arial"/>
        </w:rPr>
        <w:t xml:space="preserve">Two-way hierarchical clustering </w:t>
      </w:r>
      <w:r w:rsidRPr="00614F28">
        <w:rPr>
          <w:rFonts w:ascii="Arial" w:hAnsi="Arial"/>
        </w:rPr>
        <w:t xml:space="preserve">showed </w:t>
      </w:r>
      <w:r>
        <w:rPr>
          <w:rFonts w:ascii="Arial" w:hAnsi="Arial"/>
        </w:rPr>
        <w:t>a strong correlation of our ACT IL21</w:t>
      </w:r>
      <w:r w:rsidRPr="00614F28">
        <w:rPr>
          <w:rFonts w:ascii="Arial" w:hAnsi="Arial"/>
        </w:rPr>
        <w:t xml:space="preserve"> </w:t>
      </w:r>
      <w:r>
        <w:rPr>
          <w:rFonts w:ascii="Arial" w:hAnsi="Arial"/>
        </w:rPr>
        <w:t>to</w:t>
      </w:r>
      <w:r w:rsidRPr="007A3A20">
        <w:rPr>
          <w:rFonts w:ascii="Arial" w:hAnsi="Arial"/>
        </w:rPr>
        <w:t xml:space="preserve"> </w:t>
      </w:r>
      <w:r>
        <w:rPr>
          <w:rFonts w:ascii="Arial" w:hAnsi="Arial"/>
        </w:rPr>
        <w:t xml:space="preserve">the </w:t>
      </w:r>
      <w:r w:rsidRPr="007A3A20">
        <w:rPr>
          <w:rFonts w:ascii="Arial" w:hAnsi="Arial"/>
        </w:rPr>
        <w:t>T</w:t>
      </w:r>
      <w:r w:rsidRPr="007A3A20">
        <w:rPr>
          <w:rFonts w:ascii="Arial" w:hAnsi="Arial"/>
          <w:vertAlign w:val="subscript"/>
        </w:rPr>
        <w:t>FH</w:t>
      </w:r>
      <w:r>
        <w:rPr>
          <w:rFonts w:ascii="Arial" w:hAnsi="Arial"/>
        </w:rPr>
        <w:t xml:space="preserve"> population, whereas our N and ACT cells clustered with the Liu </w:t>
      </w:r>
      <w:r w:rsidR="00A641FC">
        <w:rPr>
          <w:rFonts w:ascii="Arial" w:hAnsi="Arial"/>
        </w:rPr>
        <w:t>e</w:t>
      </w:r>
      <w:r>
        <w:rPr>
          <w:rFonts w:ascii="Arial" w:hAnsi="Arial"/>
        </w:rPr>
        <w:t>t al intermediate non-T</w:t>
      </w:r>
      <w:r w:rsidRPr="00E507D2">
        <w:rPr>
          <w:rFonts w:ascii="Arial" w:hAnsi="Arial"/>
          <w:vertAlign w:val="subscript"/>
        </w:rPr>
        <w:t>FH</w:t>
      </w:r>
      <w:r>
        <w:rPr>
          <w:rFonts w:ascii="Arial" w:hAnsi="Arial"/>
        </w:rPr>
        <w:t xml:space="preserve"> and intermediate T</w:t>
      </w:r>
      <w:r w:rsidRPr="0011534A">
        <w:rPr>
          <w:rFonts w:ascii="Arial" w:hAnsi="Arial"/>
          <w:vertAlign w:val="subscript"/>
        </w:rPr>
        <w:t>FH</w:t>
      </w:r>
      <w:r>
        <w:rPr>
          <w:rFonts w:ascii="Arial" w:hAnsi="Arial"/>
        </w:rPr>
        <w:t xml:space="preserve"> populations, respectively  </w:t>
      </w:r>
      <w:del w:id="15" w:author="Xulong Wang" w:date="2015-03-12T10:57:00Z">
        <w:r w:rsidRPr="005C3D65" w:rsidDel="0039607D">
          <w:rPr>
            <w:rFonts w:ascii="Arial" w:hAnsi="Arial"/>
            <w:highlight w:val="yellow"/>
          </w:rPr>
          <w:delText>(STATS?)</w:delText>
        </w:r>
        <w:r w:rsidDel="0039607D">
          <w:rPr>
            <w:rFonts w:ascii="Arial" w:hAnsi="Arial"/>
          </w:rPr>
          <w:delText>(</w:delText>
        </w:r>
      </w:del>
      <w:r w:rsidRPr="008C57EA">
        <w:rPr>
          <w:rFonts w:ascii="Arial" w:hAnsi="Arial"/>
          <w:b/>
        </w:rPr>
        <w:t>Fig</w:t>
      </w:r>
      <w:r>
        <w:rPr>
          <w:rFonts w:ascii="Arial" w:hAnsi="Arial"/>
          <w:b/>
        </w:rPr>
        <w:t>.</w:t>
      </w:r>
      <w:r w:rsidRPr="008C57EA">
        <w:rPr>
          <w:rFonts w:ascii="Arial" w:hAnsi="Arial"/>
          <w:b/>
        </w:rPr>
        <w:t xml:space="preserve"> </w:t>
      </w:r>
      <w:r>
        <w:rPr>
          <w:rFonts w:ascii="Arial" w:hAnsi="Arial"/>
          <w:b/>
        </w:rPr>
        <w:t>5e; Supplementary Table 3)</w:t>
      </w:r>
      <w:r>
        <w:rPr>
          <w:rFonts w:ascii="Arial" w:hAnsi="Arial"/>
        </w:rPr>
        <w:t>.</w:t>
      </w:r>
      <w:r w:rsidRPr="00614F28">
        <w:rPr>
          <w:rFonts w:ascii="Arial" w:hAnsi="Arial"/>
        </w:rPr>
        <w:t xml:space="preserve"> </w:t>
      </w:r>
      <w:r>
        <w:rPr>
          <w:rFonts w:ascii="Arial" w:hAnsi="Arial"/>
        </w:rPr>
        <w:t>Thus, even despite different methods and criteria for population identification, ACT IL21</w:t>
      </w:r>
      <w:r w:rsidRPr="00614F28">
        <w:rPr>
          <w:rFonts w:ascii="Arial" w:hAnsi="Arial"/>
        </w:rPr>
        <w:t xml:space="preserve"> </w:t>
      </w:r>
      <w:r>
        <w:rPr>
          <w:rFonts w:ascii="Arial" w:hAnsi="Arial"/>
        </w:rPr>
        <w:t>cells were consistent with a T</w:t>
      </w:r>
      <w:r w:rsidRPr="005C3D65">
        <w:rPr>
          <w:rFonts w:ascii="Arial" w:hAnsi="Arial"/>
          <w:vertAlign w:val="subscript"/>
        </w:rPr>
        <w:t>FH</w:t>
      </w:r>
      <w:r>
        <w:rPr>
          <w:rFonts w:ascii="Arial" w:hAnsi="Arial"/>
        </w:rPr>
        <w:t xml:space="preserve"> lineage. </w:t>
      </w:r>
    </w:p>
    <w:p w14:paraId="28C09E17" w14:textId="2349529F" w:rsidR="009E5511" w:rsidRDefault="009E5511" w:rsidP="009E5511">
      <w:pPr>
        <w:pStyle w:val="Pa12"/>
        <w:spacing w:before="160" w:line="360" w:lineRule="auto"/>
        <w:rPr>
          <w:rFonts w:ascii="Arial" w:hAnsi="Arial" w:cs="Arial"/>
          <w:color w:val="000003"/>
        </w:rPr>
      </w:pPr>
      <w:r>
        <w:rPr>
          <w:rFonts w:ascii="Arial" w:hAnsi="Arial"/>
        </w:rPr>
        <w:t xml:space="preserve">To gain a </w:t>
      </w:r>
      <w:r w:rsidRPr="0011534A">
        <w:rPr>
          <w:rFonts w:ascii="Arial" w:hAnsi="Arial"/>
        </w:rPr>
        <w:t>more detailed</w:t>
      </w:r>
      <w:r>
        <w:rPr>
          <w:rFonts w:ascii="Arial" w:hAnsi="Arial"/>
        </w:rPr>
        <w:t xml:space="preserve"> understanding of the </w:t>
      </w:r>
      <w:r>
        <w:rPr>
          <w:rFonts w:ascii="Arial" w:hAnsi="Arial" w:cs="Arial"/>
          <w:bCs/>
          <w:color w:val="000000" w:themeColor="text1"/>
        </w:rPr>
        <w:t xml:space="preserve">N, </w:t>
      </w:r>
      <w:r w:rsidRPr="004951E9">
        <w:rPr>
          <w:rFonts w:ascii="Arial" w:hAnsi="Arial" w:cs="Arial"/>
          <w:bCs/>
          <w:color w:val="000000" w:themeColor="text1"/>
        </w:rPr>
        <w:t>ACT</w:t>
      </w:r>
      <w:r>
        <w:rPr>
          <w:rFonts w:ascii="Arial" w:hAnsi="Arial"/>
        </w:rPr>
        <w:t xml:space="preserve"> and </w:t>
      </w:r>
      <w:r>
        <w:rPr>
          <w:rFonts w:ascii="Arial" w:hAnsi="Arial" w:cs="Arial"/>
          <w:bCs/>
          <w:color w:val="000000" w:themeColor="text1"/>
        </w:rPr>
        <w:t xml:space="preserve">ACT IL21 populations, we </w:t>
      </w:r>
      <w:r>
        <w:rPr>
          <w:rFonts w:ascii="Arial" w:hAnsi="Arial"/>
        </w:rPr>
        <w:t>examined selected genes that have been implicated in various CD4</w:t>
      </w:r>
      <w:r w:rsidRPr="00852263">
        <w:rPr>
          <w:rFonts w:ascii="Arial" w:hAnsi="Arial"/>
          <w:vertAlign w:val="superscript"/>
        </w:rPr>
        <w:t>+</w:t>
      </w:r>
      <w:r>
        <w:rPr>
          <w:rFonts w:ascii="Arial" w:hAnsi="Arial"/>
        </w:rPr>
        <w:t xml:space="preserve"> T cell lineages. In agreement with the clustering described above, the </w:t>
      </w:r>
      <w:r>
        <w:rPr>
          <w:rFonts w:ascii="Arial" w:hAnsi="Arial" w:cs="Arial"/>
          <w:bCs/>
          <w:color w:val="000000" w:themeColor="text1"/>
        </w:rPr>
        <w:t xml:space="preserve">ACT population exhibited expression signatures distinct from the ACT IL21 population that were consistent with a mixture of </w:t>
      </w:r>
      <w:r>
        <w:rPr>
          <w:rFonts w:ascii="Arial" w:hAnsi="Arial"/>
        </w:rPr>
        <w:t>T</w:t>
      </w:r>
      <w:r w:rsidRPr="006C098A">
        <w:rPr>
          <w:rFonts w:ascii="Arial" w:hAnsi="Arial"/>
          <w:vertAlign w:val="subscript"/>
        </w:rPr>
        <w:t>H</w:t>
      </w:r>
      <w:r w:rsidRPr="00DA2282">
        <w:rPr>
          <w:rFonts w:ascii="Arial" w:hAnsi="Arial"/>
        </w:rPr>
        <w:t>1</w:t>
      </w:r>
      <w:r>
        <w:rPr>
          <w:rFonts w:ascii="Arial" w:hAnsi="Arial"/>
        </w:rPr>
        <w:t>, T</w:t>
      </w:r>
      <w:r w:rsidRPr="006C098A">
        <w:rPr>
          <w:rFonts w:ascii="Arial" w:hAnsi="Arial"/>
          <w:vertAlign w:val="subscript"/>
        </w:rPr>
        <w:t>H</w:t>
      </w:r>
      <w:r>
        <w:rPr>
          <w:rFonts w:ascii="Arial" w:hAnsi="Arial"/>
        </w:rPr>
        <w:t>2, T</w:t>
      </w:r>
      <w:r w:rsidRPr="006C098A">
        <w:rPr>
          <w:rFonts w:ascii="Arial" w:hAnsi="Arial"/>
          <w:vertAlign w:val="subscript"/>
        </w:rPr>
        <w:t>REG</w:t>
      </w:r>
      <w:r>
        <w:rPr>
          <w:rFonts w:ascii="Arial" w:hAnsi="Arial" w:cs="Arial"/>
          <w:bCs/>
          <w:color w:val="000000" w:themeColor="text1"/>
        </w:rPr>
        <w:t xml:space="preserve"> and NKT cells with minimal evidence for T</w:t>
      </w:r>
      <w:r w:rsidRPr="005C3D65">
        <w:rPr>
          <w:rFonts w:ascii="Arial" w:hAnsi="Arial" w:cs="Arial"/>
          <w:bCs/>
          <w:color w:val="000000" w:themeColor="text1"/>
          <w:vertAlign w:val="subscript"/>
        </w:rPr>
        <w:t>H</w:t>
      </w:r>
      <w:r>
        <w:rPr>
          <w:rFonts w:ascii="Arial" w:hAnsi="Arial" w:cs="Arial"/>
          <w:bCs/>
          <w:color w:val="000000" w:themeColor="text1"/>
        </w:rPr>
        <w:t xml:space="preserve">17 cells </w:t>
      </w:r>
      <w:r>
        <w:rPr>
          <w:rFonts w:ascii="Arial" w:hAnsi="Arial"/>
        </w:rPr>
        <w:t>(</w:t>
      </w:r>
      <w:r w:rsidRPr="005C3D65">
        <w:rPr>
          <w:rFonts w:ascii="Arial" w:hAnsi="Arial"/>
          <w:b/>
        </w:rPr>
        <w:t>Fig. 5</w:t>
      </w:r>
      <w:r>
        <w:rPr>
          <w:rFonts w:ascii="Arial" w:hAnsi="Arial"/>
          <w:b/>
        </w:rPr>
        <w:t>f</w:t>
      </w:r>
      <w:r>
        <w:rPr>
          <w:rFonts w:ascii="Arial" w:hAnsi="Arial"/>
        </w:rPr>
        <w:t xml:space="preserve">). The categorization of </w:t>
      </w:r>
      <w:r w:rsidRPr="005C3D65">
        <w:rPr>
          <w:rFonts w:ascii="Arial" w:hAnsi="Arial" w:cs="Arial"/>
          <w:color w:val="000003"/>
        </w:rPr>
        <w:t>ACT IL21</w:t>
      </w:r>
      <w:r w:rsidRPr="005C3D65">
        <w:rPr>
          <w:rFonts w:ascii="Arial" w:hAnsi="Arial" w:cs="Arial"/>
          <w:color w:val="000003"/>
          <w:vertAlign w:val="superscript"/>
        </w:rPr>
        <w:t xml:space="preserve"> </w:t>
      </w:r>
      <w:r w:rsidRPr="005C3D65">
        <w:rPr>
          <w:rFonts w:ascii="Arial" w:hAnsi="Arial" w:cs="Arial"/>
          <w:color w:val="000003"/>
        </w:rPr>
        <w:t xml:space="preserve">cells </w:t>
      </w:r>
      <w:r>
        <w:rPr>
          <w:rFonts w:ascii="Arial" w:hAnsi="Arial" w:cs="Arial"/>
          <w:color w:val="000003"/>
        </w:rPr>
        <w:t>to a T</w:t>
      </w:r>
      <w:r w:rsidRPr="00852263">
        <w:rPr>
          <w:rFonts w:ascii="Arial" w:hAnsi="Arial" w:cs="Arial"/>
          <w:color w:val="000003"/>
          <w:vertAlign w:val="subscript"/>
        </w:rPr>
        <w:t>FH</w:t>
      </w:r>
      <w:r>
        <w:rPr>
          <w:rFonts w:ascii="Arial" w:hAnsi="Arial" w:cs="Arial"/>
          <w:color w:val="000003"/>
        </w:rPr>
        <w:t xml:space="preserve"> lineage was evidenced by the fact that they showed conspicuous elevations in</w:t>
      </w:r>
      <w:r w:rsidRPr="005C3D65">
        <w:rPr>
          <w:rFonts w:ascii="Arial" w:hAnsi="Arial" w:cs="Arial"/>
          <w:color w:val="000003"/>
        </w:rPr>
        <w:t xml:space="preserve"> prototypic T</w:t>
      </w:r>
      <w:r w:rsidRPr="005C3D65">
        <w:rPr>
          <w:rFonts w:ascii="Arial" w:hAnsi="Arial" w:cs="Arial"/>
          <w:color w:val="000003"/>
          <w:vertAlign w:val="subscript"/>
        </w:rPr>
        <w:t>FH</w:t>
      </w:r>
      <w:r w:rsidRPr="005C3D65">
        <w:rPr>
          <w:rFonts w:ascii="Arial" w:hAnsi="Arial" w:cs="Arial"/>
          <w:color w:val="000003"/>
        </w:rPr>
        <w:t xml:space="preserve"> </w:t>
      </w:r>
      <w:r>
        <w:rPr>
          <w:rFonts w:ascii="Arial" w:hAnsi="Arial" w:cs="Arial"/>
          <w:color w:val="000003"/>
        </w:rPr>
        <w:t xml:space="preserve">cell </w:t>
      </w:r>
      <w:r w:rsidRPr="005C3D65">
        <w:rPr>
          <w:rFonts w:ascii="Arial" w:hAnsi="Arial" w:cs="Arial"/>
          <w:color w:val="000003"/>
        </w:rPr>
        <w:t>markers</w:t>
      </w:r>
      <w:r>
        <w:rPr>
          <w:rFonts w:ascii="Arial" w:hAnsi="Arial" w:cs="Arial"/>
          <w:color w:val="000003"/>
        </w:rPr>
        <w:t xml:space="preserve"> – </w:t>
      </w:r>
      <w:r w:rsidRPr="006C098A">
        <w:rPr>
          <w:rFonts w:ascii="Arial" w:hAnsi="Arial" w:cs="Arial"/>
          <w:bCs/>
          <w:i/>
          <w:color w:val="221E1F"/>
        </w:rPr>
        <w:t>Btla</w:t>
      </w:r>
      <w:r>
        <w:rPr>
          <w:rFonts w:ascii="Arial" w:hAnsi="Arial" w:cs="Arial"/>
          <w:bCs/>
          <w:color w:val="221E1F"/>
        </w:rPr>
        <w:t xml:space="preserve">, </w:t>
      </w:r>
      <w:r w:rsidRPr="005C3D65">
        <w:rPr>
          <w:rFonts w:ascii="Arial" w:hAnsi="Arial" w:cs="Arial"/>
          <w:i/>
          <w:color w:val="000003"/>
        </w:rPr>
        <w:t>Cd4</w:t>
      </w:r>
      <w:r w:rsidRPr="005C3D65">
        <w:rPr>
          <w:rFonts w:ascii="Arial" w:hAnsi="Arial" w:cs="Arial"/>
          <w:color w:val="000003"/>
        </w:rPr>
        <w:t xml:space="preserve">, </w:t>
      </w:r>
      <w:r w:rsidRPr="005C3D65">
        <w:rPr>
          <w:rFonts w:ascii="Arial" w:hAnsi="Arial" w:cs="Arial"/>
          <w:i/>
          <w:color w:val="000003"/>
        </w:rPr>
        <w:t>Cd28</w:t>
      </w:r>
      <w:r w:rsidRPr="005C3D65">
        <w:rPr>
          <w:rFonts w:ascii="Arial" w:hAnsi="Arial" w:cs="Arial"/>
          <w:color w:val="000003"/>
        </w:rPr>
        <w:t xml:space="preserve">, </w:t>
      </w:r>
      <w:r w:rsidRPr="005C3D65">
        <w:rPr>
          <w:rFonts w:ascii="Arial" w:hAnsi="Arial" w:cs="Arial"/>
          <w:i/>
          <w:color w:val="000003"/>
        </w:rPr>
        <w:t>Cd200</w:t>
      </w:r>
      <w:r w:rsidRPr="005C3D65">
        <w:rPr>
          <w:rFonts w:ascii="Arial" w:hAnsi="Arial" w:cs="Arial"/>
          <w:color w:val="000003"/>
        </w:rPr>
        <w:t xml:space="preserve">, </w:t>
      </w:r>
      <w:r w:rsidRPr="005C3D65">
        <w:rPr>
          <w:rFonts w:ascii="Arial" w:hAnsi="Arial" w:cs="Arial"/>
          <w:i/>
          <w:color w:val="000003"/>
        </w:rPr>
        <w:t>Slamf6</w:t>
      </w:r>
      <w:r w:rsidRPr="005C3D65">
        <w:rPr>
          <w:rFonts w:ascii="Arial" w:hAnsi="Arial" w:cs="Arial"/>
          <w:color w:val="000003"/>
        </w:rPr>
        <w:t xml:space="preserve">, </w:t>
      </w:r>
      <w:r w:rsidRPr="005C3D65">
        <w:rPr>
          <w:rFonts w:ascii="Arial" w:hAnsi="Arial" w:cs="Arial"/>
          <w:i/>
          <w:color w:val="000003"/>
        </w:rPr>
        <w:t>Gpm6b</w:t>
      </w:r>
      <w:r>
        <w:rPr>
          <w:rFonts w:ascii="Arial" w:hAnsi="Arial" w:cs="Arial"/>
          <w:i/>
          <w:color w:val="000003"/>
        </w:rPr>
        <w:t xml:space="preserve">, </w:t>
      </w:r>
      <w:r w:rsidRPr="001044BF">
        <w:rPr>
          <w:rFonts w:ascii="Arial" w:hAnsi="Arial" w:cs="Arial"/>
          <w:i/>
          <w:color w:val="000003"/>
        </w:rPr>
        <w:t>Sostdc1</w:t>
      </w:r>
      <w:r w:rsidRPr="001044BF">
        <w:rPr>
          <w:rFonts w:ascii="Arial" w:hAnsi="Arial" w:cs="Arial"/>
          <w:color w:val="000003"/>
        </w:rPr>
        <w:t xml:space="preserve"> </w:t>
      </w:r>
      <w:r>
        <w:rPr>
          <w:rFonts w:ascii="Arial" w:hAnsi="Arial" w:cs="Arial"/>
          <w:color w:val="000003"/>
        </w:rPr>
        <w:t xml:space="preserve">and </w:t>
      </w:r>
      <w:r w:rsidRPr="005C3D65">
        <w:rPr>
          <w:rFonts w:ascii="Arial" w:hAnsi="Arial" w:cs="Arial"/>
          <w:i/>
          <w:color w:val="000003"/>
        </w:rPr>
        <w:t>Cxcr5</w:t>
      </w:r>
      <w:r w:rsidRPr="005C3D65">
        <w:rPr>
          <w:rFonts w:ascii="Arial" w:hAnsi="Arial" w:cs="Arial"/>
          <w:color w:val="000003"/>
        </w:rPr>
        <w:t>.</w:t>
      </w:r>
      <w:r>
        <w:rPr>
          <w:rFonts w:ascii="Arial" w:hAnsi="Arial" w:cs="Arial"/>
          <w:color w:val="000003"/>
        </w:rPr>
        <w:t xml:space="preserve">  </w:t>
      </w:r>
      <w:r>
        <w:rPr>
          <w:rFonts w:ascii="Arial" w:hAnsi="Arial" w:cs="Arial"/>
          <w:bCs/>
          <w:color w:val="000000" w:themeColor="text1"/>
        </w:rPr>
        <w:t xml:space="preserve">Moreover, the ACT IL21 subset showed a unique upregulation of </w:t>
      </w:r>
      <w:r>
        <w:rPr>
          <w:rFonts w:ascii="Arial" w:hAnsi="Arial"/>
        </w:rPr>
        <w:t xml:space="preserve">the </w:t>
      </w:r>
      <w:r>
        <w:rPr>
          <w:rFonts w:ascii="Arial" w:hAnsi="Arial" w:cs="Arial"/>
          <w:bCs/>
          <w:color w:val="221E1F"/>
        </w:rPr>
        <w:t>canonical T</w:t>
      </w:r>
      <w:r w:rsidRPr="006675A9">
        <w:rPr>
          <w:rFonts w:ascii="Arial" w:hAnsi="Arial" w:cs="Arial"/>
          <w:bCs/>
          <w:color w:val="221E1F"/>
          <w:vertAlign w:val="subscript"/>
        </w:rPr>
        <w:t>FH</w:t>
      </w:r>
      <w:r>
        <w:rPr>
          <w:rFonts w:ascii="Arial" w:hAnsi="Arial" w:cs="Arial"/>
          <w:bCs/>
          <w:color w:val="221E1F"/>
        </w:rPr>
        <w:t xml:space="preserve"> transcription factor, </w:t>
      </w:r>
      <w:r w:rsidRPr="006C098A">
        <w:rPr>
          <w:rFonts w:ascii="Arial" w:hAnsi="Arial" w:cs="Arial"/>
          <w:bCs/>
          <w:i/>
          <w:color w:val="221E1F"/>
        </w:rPr>
        <w:t>Bcl</w:t>
      </w:r>
      <w:r>
        <w:rPr>
          <w:rFonts w:ascii="Arial" w:hAnsi="Arial" w:cs="Arial"/>
          <w:bCs/>
          <w:i/>
          <w:color w:val="221E1F"/>
        </w:rPr>
        <w:t>6,</w:t>
      </w:r>
      <w:r>
        <w:rPr>
          <w:rFonts w:ascii="Arial" w:hAnsi="Arial" w:cs="Arial"/>
          <w:bCs/>
          <w:color w:val="221E1F"/>
        </w:rPr>
        <w:t xml:space="preserve"> </w:t>
      </w:r>
      <w:r w:rsidRPr="00852263">
        <w:rPr>
          <w:rFonts w:ascii="Arial" w:hAnsi="Arial" w:cs="Arial"/>
          <w:bCs/>
          <w:color w:val="221E1F"/>
        </w:rPr>
        <w:t>another T</w:t>
      </w:r>
      <w:r w:rsidRPr="00852263">
        <w:rPr>
          <w:rFonts w:ascii="Arial" w:hAnsi="Arial" w:cs="Arial"/>
          <w:bCs/>
          <w:color w:val="221E1F"/>
          <w:vertAlign w:val="subscript"/>
        </w:rPr>
        <w:t>FH</w:t>
      </w:r>
      <w:r w:rsidRPr="00852263">
        <w:rPr>
          <w:rFonts w:ascii="Arial" w:hAnsi="Arial" w:cs="Arial"/>
          <w:bCs/>
          <w:color w:val="221E1F"/>
        </w:rPr>
        <w:t>-promoting transcription factor,</w:t>
      </w:r>
      <w:r>
        <w:rPr>
          <w:rFonts w:ascii="Arial" w:hAnsi="Arial" w:cs="Arial"/>
          <w:bCs/>
          <w:color w:val="221E1F"/>
        </w:rPr>
        <w:t xml:space="preserve"> </w:t>
      </w:r>
      <w:r w:rsidRPr="005C3D65">
        <w:rPr>
          <w:rFonts w:ascii="Arial" w:hAnsi="Arial" w:cs="Arial"/>
          <w:bCs/>
          <w:i/>
          <w:color w:val="221E1F"/>
        </w:rPr>
        <w:t>Ascl2</w:t>
      </w:r>
      <w:r>
        <w:rPr>
          <w:rFonts w:ascii="Arial" w:hAnsi="Arial" w:cs="Arial"/>
          <w:bCs/>
          <w:color w:val="221E1F"/>
        </w:rPr>
        <w:t xml:space="preserve"> (expressed at only low levels)</w:t>
      </w:r>
      <w:r w:rsidR="00AC2F23">
        <w:rPr>
          <w:rFonts w:ascii="Arial" w:hAnsi="Arial" w:cs="Arial"/>
          <w:bCs/>
          <w:color w:val="221E1F"/>
        </w:rPr>
        <w:t>{Liu, 2014 #42}</w:t>
      </w:r>
      <w:r>
        <w:rPr>
          <w:rFonts w:ascii="Arial" w:hAnsi="Arial" w:cs="Arial"/>
          <w:bCs/>
          <w:color w:val="221E1F"/>
        </w:rPr>
        <w:t xml:space="preserve">, and </w:t>
      </w:r>
      <w:r w:rsidRPr="00CE7BDA">
        <w:rPr>
          <w:rFonts w:ascii="Arial" w:hAnsi="Arial" w:cs="Arial"/>
          <w:bCs/>
          <w:i/>
          <w:color w:val="221E1F"/>
        </w:rPr>
        <w:t>E2f2</w:t>
      </w:r>
      <w:r w:rsidRPr="00CE7BDA">
        <w:rPr>
          <w:rFonts w:ascii="Arial" w:hAnsi="Arial" w:cs="Arial"/>
          <w:bCs/>
          <w:color w:val="221E1F"/>
        </w:rPr>
        <w:t xml:space="preserve">, </w:t>
      </w:r>
      <w:r w:rsidRPr="00CE7BDA">
        <w:rPr>
          <w:rFonts w:ascii="Arial" w:hAnsi="Arial" w:cs="Arial"/>
          <w:bCs/>
          <w:i/>
          <w:color w:val="000000" w:themeColor="text1"/>
        </w:rPr>
        <w:t>Fosb</w:t>
      </w:r>
      <w:r w:rsidRPr="00CE7BDA">
        <w:rPr>
          <w:rFonts w:ascii="Arial" w:hAnsi="Arial" w:cs="Arial"/>
          <w:bCs/>
          <w:color w:val="000000" w:themeColor="text1"/>
        </w:rPr>
        <w:t xml:space="preserve">, </w:t>
      </w:r>
      <w:r w:rsidRPr="005C3D65">
        <w:rPr>
          <w:rFonts w:ascii="Arial" w:hAnsi="Arial" w:cs="Arial"/>
          <w:i/>
          <w:color w:val="000000" w:themeColor="text1"/>
        </w:rPr>
        <w:t>Pou2af1</w:t>
      </w:r>
      <w:r>
        <w:rPr>
          <w:rFonts w:ascii="Arial" w:hAnsi="Arial" w:cs="Arial"/>
          <w:i/>
          <w:color w:val="000000" w:themeColor="text1"/>
        </w:rPr>
        <w:t xml:space="preserve"> </w:t>
      </w:r>
      <w:r>
        <w:rPr>
          <w:rFonts w:ascii="Arial" w:hAnsi="Arial" w:cs="Arial"/>
          <w:color w:val="000000" w:themeColor="text1"/>
        </w:rPr>
        <w:t xml:space="preserve">and </w:t>
      </w:r>
      <w:r w:rsidRPr="00CE7BDA">
        <w:rPr>
          <w:rFonts w:ascii="Arial" w:hAnsi="Arial" w:cs="Arial"/>
          <w:bCs/>
          <w:i/>
          <w:color w:val="000000" w:themeColor="text1"/>
        </w:rPr>
        <w:t>Tox2</w:t>
      </w:r>
      <w:r>
        <w:rPr>
          <w:rFonts w:ascii="Arial" w:hAnsi="Arial" w:cs="Arial"/>
          <w:bCs/>
          <w:i/>
          <w:color w:val="000000" w:themeColor="text1"/>
        </w:rPr>
        <w:t xml:space="preserve">, </w:t>
      </w:r>
      <w:r>
        <w:rPr>
          <w:rFonts w:ascii="Arial" w:hAnsi="Arial" w:cs="Arial"/>
          <w:bCs/>
          <w:color w:val="000000" w:themeColor="text1"/>
        </w:rPr>
        <w:t>which</w:t>
      </w:r>
      <w:r w:rsidRPr="005C3D65">
        <w:rPr>
          <w:rFonts w:ascii="Arial" w:hAnsi="Arial" w:cs="Arial"/>
          <w:bCs/>
          <w:color w:val="000000" w:themeColor="text1"/>
        </w:rPr>
        <w:t xml:space="preserve"> have not been considered </w:t>
      </w:r>
      <w:r>
        <w:rPr>
          <w:rFonts w:ascii="Arial" w:hAnsi="Arial" w:cs="Arial"/>
          <w:bCs/>
          <w:color w:val="000000" w:themeColor="text1"/>
        </w:rPr>
        <w:t>to</w:t>
      </w:r>
      <w:r w:rsidRPr="005C3D65">
        <w:rPr>
          <w:rFonts w:ascii="Arial" w:hAnsi="Arial" w:cs="Arial"/>
          <w:bCs/>
          <w:color w:val="000000" w:themeColor="text1"/>
        </w:rPr>
        <w:t xml:space="preserve"> be T</w:t>
      </w:r>
      <w:r w:rsidRPr="005C3D65">
        <w:rPr>
          <w:rFonts w:ascii="Arial" w:hAnsi="Arial" w:cs="Arial"/>
          <w:bCs/>
          <w:color w:val="000000" w:themeColor="text1"/>
          <w:vertAlign w:val="subscript"/>
        </w:rPr>
        <w:t>FH</w:t>
      </w:r>
      <w:r w:rsidRPr="005C3D65">
        <w:rPr>
          <w:rFonts w:ascii="Arial" w:hAnsi="Arial" w:cs="Arial"/>
          <w:bCs/>
          <w:color w:val="000000" w:themeColor="text1"/>
        </w:rPr>
        <w:t>-specific</w:t>
      </w:r>
      <w:r>
        <w:rPr>
          <w:rFonts w:ascii="Arial" w:hAnsi="Arial" w:cs="Arial"/>
          <w:bCs/>
          <w:color w:val="000000" w:themeColor="text1"/>
        </w:rPr>
        <w:t xml:space="preserve">. The increased expression </w:t>
      </w:r>
      <w:r w:rsidRPr="005C3D65">
        <w:rPr>
          <w:rFonts w:ascii="Arial" w:hAnsi="Arial" w:cs="Arial"/>
          <w:bCs/>
          <w:color w:val="000000" w:themeColor="text1"/>
        </w:rPr>
        <w:t xml:space="preserve">of </w:t>
      </w:r>
      <w:r w:rsidRPr="0080324C">
        <w:rPr>
          <w:rFonts w:ascii="Arial" w:hAnsi="Arial" w:cs="Arial"/>
          <w:bCs/>
          <w:i/>
          <w:color w:val="000000" w:themeColor="text1"/>
        </w:rPr>
        <w:t>Maf</w:t>
      </w:r>
      <w:r>
        <w:rPr>
          <w:rFonts w:ascii="Arial" w:hAnsi="Arial" w:cs="Arial"/>
          <w:bCs/>
          <w:color w:val="000000" w:themeColor="text1"/>
        </w:rPr>
        <w:t xml:space="preserve"> and</w:t>
      </w:r>
      <w:r w:rsidRPr="0080324C">
        <w:rPr>
          <w:rFonts w:ascii="Arial" w:hAnsi="Arial" w:cs="Arial"/>
          <w:bCs/>
          <w:color w:val="000000" w:themeColor="text1"/>
        </w:rPr>
        <w:t xml:space="preserve"> </w:t>
      </w:r>
      <w:r w:rsidRPr="0080324C">
        <w:rPr>
          <w:rFonts w:ascii="Arial" w:hAnsi="Arial" w:cs="Arial"/>
          <w:bCs/>
          <w:i/>
          <w:color w:val="000000" w:themeColor="text1"/>
        </w:rPr>
        <w:t>Egr2</w:t>
      </w:r>
      <w:r w:rsidRPr="0080324C">
        <w:rPr>
          <w:rFonts w:ascii="Arial" w:hAnsi="Arial" w:cs="Arial"/>
          <w:bCs/>
          <w:color w:val="000000" w:themeColor="text1"/>
        </w:rPr>
        <w:t xml:space="preserve"> </w:t>
      </w:r>
      <w:r>
        <w:rPr>
          <w:rFonts w:ascii="Arial" w:hAnsi="Arial" w:cs="Arial"/>
          <w:bCs/>
          <w:color w:val="000000" w:themeColor="text1"/>
        </w:rPr>
        <w:t xml:space="preserve">and the downregulation of the </w:t>
      </w:r>
      <w:r w:rsidRPr="00852263">
        <w:rPr>
          <w:rFonts w:ascii="Arial" w:hAnsi="Arial" w:cs="Arial"/>
          <w:bCs/>
          <w:i/>
          <w:color w:val="000000" w:themeColor="text1"/>
        </w:rPr>
        <w:t>Prdm1</w:t>
      </w:r>
      <w:r>
        <w:rPr>
          <w:rFonts w:ascii="Arial" w:hAnsi="Arial" w:cs="Arial"/>
          <w:bCs/>
          <w:color w:val="000000" w:themeColor="text1"/>
        </w:rPr>
        <w:t xml:space="preserve"> provided additional support for a T</w:t>
      </w:r>
      <w:r w:rsidRPr="00852263">
        <w:rPr>
          <w:rFonts w:ascii="Arial" w:hAnsi="Arial" w:cs="Arial"/>
          <w:bCs/>
          <w:color w:val="000000" w:themeColor="text1"/>
          <w:vertAlign w:val="subscript"/>
        </w:rPr>
        <w:t>FH</w:t>
      </w:r>
      <w:r>
        <w:rPr>
          <w:rFonts w:ascii="Arial" w:hAnsi="Arial" w:cs="Arial"/>
          <w:bCs/>
          <w:color w:val="000000" w:themeColor="text1"/>
        </w:rPr>
        <w:t xml:space="preserve"> lineage association for </w:t>
      </w:r>
      <w:r>
        <w:rPr>
          <w:rFonts w:ascii="Arial" w:hAnsi="Arial" w:cs="Arial"/>
          <w:color w:val="000000" w:themeColor="text1"/>
        </w:rPr>
        <w:t>ACT IL21</w:t>
      </w:r>
      <w:r>
        <w:rPr>
          <w:rFonts w:ascii="Arial" w:hAnsi="Arial" w:cs="Arial"/>
          <w:bCs/>
          <w:color w:val="000000" w:themeColor="text1"/>
        </w:rPr>
        <w:t xml:space="preserve"> cells. However, reduced expression of the recently described transcriptional repressors</w:t>
      </w:r>
      <w:r w:rsidRPr="0012531C">
        <w:rPr>
          <w:rFonts w:ascii="Arial" w:hAnsi="Arial" w:cs="Arial"/>
          <w:bCs/>
          <w:color w:val="000000" w:themeColor="text1"/>
        </w:rPr>
        <w:t xml:space="preserve"> </w:t>
      </w:r>
      <w:r>
        <w:rPr>
          <w:rFonts w:ascii="Arial" w:hAnsi="Arial" w:cs="Arial"/>
          <w:bCs/>
          <w:color w:val="000000" w:themeColor="text1"/>
        </w:rPr>
        <w:t>of T</w:t>
      </w:r>
      <w:r w:rsidRPr="00E2679D">
        <w:rPr>
          <w:rFonts w:ascii="Arial" w:hAnsi="Arial" w:cs="Arial"/>
          <w:bCs/>
          <w:color w:val="000000" w:themeColor="text1"/>
          <w:vertAlign w:val="subscript"/>
        </w:rPr>
        <w:t>FH</w:t>
      </w:r>
      <w:r>
        <w:rPr>
          <w:rFonts w:ascii="Arial" w:hAnsi="Arial" w:cs="Arial"/>
          <w:bCs/>
          <w:color w:val="000000" w:themeColor="text1"/>
        </w:rPr>
        <w:t xml:space="preserve">, </w:t>
      </w:r>
      <w:r w:rsidRPr="005C3D65">
        <w:rPr>
          <w:rFonts w:ascii="Arial" w:hAnsi="Arial" w:cs="Arial"/>
          <w:bCs/>
          <w:i/>
          <w:color w:val="000000" w:themeColor="text1"/>
        </w:rPr>
        <w:t>Foxo1</w:t>
      </w:r>
      <w:r>
        <w:rPr>
          <w:rFonts w:ascii="Arial" w:hAnsi="Arial" w:cs="Arial"/>
          <w:bCs/>
          <w:color w:val="000000" w:themeColor="text1"/>
        </w:rPr>
        <w:t xml:space="preserve"> and </w:t>
      </w:r>
      <w:r w:rsidRPr="005C3D65">
        <w:rPr>
          <w:rFonts w:ascii="Arial" w:hAnsi="Arial" w:cs="Arial"/>
          <w:bCs/>
          <w:i/>
          <w:color w:val="000000" w:themeColor="text1"/>
        </w:rPr>
        <w:t>FoxP1</w:t>
      </w:r>
      <w:r w:rsidR="00AC2F23">
        <w:rPr>
          <w:rFonts w:ascii="Arial" w:hAnsi="Arial" w:cs="Arial"/>
          <w:bCs/>
          <w:i/>
          <w:color w:val="000000" w:themeColor="text1"/>
        </w:rPr>
        <w:t>{Wang, 2014 #3;Weber, 2015 #39;Stone, 2015 #50}</w:t>
      </w:r>
      <w:r>
        <w:rPr>
          <w:rFonts w:ascii="Arial" w:hAnsi="Arial" w:cs="Arial"/>
          <w:bCs/>
          <w:color w:val="000000" w:themeColor="text1"/>
        </w:rPr>
        <w:t xml:space="preserve">, was not a characteristic of ACT IL21 cells and the expression of </w:t>
      </w:r>
      <w:r w:rsidRPr="005C3D65">
        <w:rPr>
          <w:rFonts w:ascii="Arial" w:hAnsi="Arial" w:cs="Arial"/>
          <w:bCs/>
          <w:i/>
          <w:color w:val="000000" w:themeColor="text1"/>
        </w:rPr>
        <w:t>Itch2</w:t>
      </w:r>
      <w:r>
        <w:rPr>
          <w:rFonts w:ascii="Arial" w:hAnsi="Arial" w:cs="Arial"/>
          <w:bCs/>
          <w:color w:val="000000" w:themeColor="text1"/>
        </w:rPr>
        <w:t>, which encodes a ubiquitin ligase that degrades FOXP1</w:t>
      </w:r>
      <w:r w:rsidR="00AC2F23">
        <w:rPr>
          <w:rFonts w:ascii="Arial" w:hAnsi="Arial" w:cs="Arial"/>
          <w:bCs/>
          <w:color w:val="000000" w:themeColor="text1"/>
        </w:rPr>
        <w:t>{Xiao, 2014 #2}</w:t>
      </w:r>
      <w:r>
        <w:rPr>
          <w:rFonts w:ascii="Arial" w:hAnsi="Arial" w:cs="Arial"/>
          <w:bCs/>
          <w:color w:val="000000" w:themeColor="text1"/>
        </w:rPr>
        <w:t>, was expressed at equivalent levels in the three subpopulations. Finally, and consistent with the cytokine reporter studies described above (</w:t>
      </w:r>
      <w:r w:rsidRPr="00852263">
        <w:rPr>
          <w:rFonts w:ascii="Arial" w:hAnsi="Arial" w:cs="Arial"/>
          <w:b/>
          <w:bCs/>
          <w:color w:val="000000" w:themeColor="text1"/>
        </w:rPr>
        <w:t>Fig. 3</w:t>
      </w:r>
      <w:r>
        <w:rPr>
          <w:rFonts w:ascii="Arial" w:hAnsi="Arial" w:cs="Arial"/>
          <w:bCs/>
          <w:color w:val="000000" w:themeColor="text1"/>
        </w:rPr>
        <w:t>), ACT IL21</w:t>
      </w:r>
      <w:r w:rsidRPr="002A55DB">
        <w:rPr>
          <w:rFonts w:ascii="Arial" w:hAnsi="Arial" w:cs="Arial"/>
          <w:bCs/>
          <w:color w:val="000000" w:themeColor="text1"/>
          <w:vertAlign w:val="superscript"/>
        </w:rPr>
        <w:t>+</w:t>
      </w:r>
      <w:r>
        <w:rPr>
          <w:rFonts w:ascii="Arial" w:hAnsi="Arial" w:cs="Arial"/>
          <w:bCs/>
          <w:color w:val="000000" w:themeColor="text1"/>
        </w:rPr>
        <w:t xml:space="preserve"> cells were quite restricted in their expression of cytokine genes. </w:t>
      </w:r>
      <w:r>
        <w:rPr>
          <w:rFonts w:ascii="Arial" w:hAnsi="Arial" w:cs="Arial"/>
          <w:color w:val="000003"/>
        </w:rPr>
        <w:t xml:space="preserve">In addition to </w:t>
      </w:r>
      <w:r w:rsidRPr="005C3D65">
        <w:rPr>
          <w:rFonts w:ascii="Arial" w:hAnsi="Arial"/>
          <w:i/>
        </w:rPr>
        <w:t>Il21</w:t>
      </w:r>
      <w:r>
        <w:rPr>
          <w:rFonts w:ascii="Arial" w:hAnsi="Arial"/>
        </w:rPr>
        <w:t xml:space="preserve">, </w:t>
      </w:r>
      <w:r w:rsidR="00D454C0">
        <w:rPr>
          <w:rFonts w:ascii="Arial" w:hAnsi="Arial"/>
        </w:rPr>
        <w:t xml:space="preserve">only the </w:t>
      </w:r>
      <w:r w:rsidRPr="005C3D65">
        <w:rPr>
          <w:rFonts w:ascii="Arial" w:hAnsi="Arial" w:cs="Arial"/>
          <w:color w:val="000003"/>
        </w:rPr>
        <w:t>T</w:t>
      </w:r>
      <w:r w:rsidRPr="005C3D65">
        <w:rPr>
          <w:rFonts w:ascii="Arial" w:hAnsi="Arial" w:cs="Arial"/>
          <w:color w:val="000003"/>
          <w:vertAlign w:val="subscript"/>
        </w:rPr>
        <w:t>H</w:t>
      </w:r>
      <w:r w:rsidRPr="005C3D65">
        <w:rPr>
          <w:rFonts w:ascii="Arial" w:hAnsi="Arial" w:cs="Arial"/>
          <w:color w:val="000003"/>
        </w:rPr>
        <w:t xml:space="preserve">1 associated cytokine, </w:t>
      </w:r>
      <w:r w:rsidRPr="005C3D65">
        <w:rPr>
          <w:rFonts w:ascii="Arial" w:hAnsi="Arial" w:cs="Arial"/>
          <w:i/>
          <w:color w:val="000003"/>
        </w:rPr>
        <w:t>Ifng</w:t>
      </w:r>
      <w:r>
        <w:rPr>
          <w:rFonts w:ascii="Arial" w:hAnsi="Arial" w:cs="Arial"/>
          <w:i/>
          <w:color w:val="000003"/>
        </w:rPr>
        <w:t>,</w:t>
      </w:r>
      <w:r w:rsidRPr="005C3D65">
        <w:rPr>
          <w:rFonts w:ascii="Arial" w:hAnsi="Arial" w:cs="Arial"/>
          <w:color w:val="000003"/>
        </w:rPr>
        <w:t xml:space="preserve"> </w:t>
      </w:r>
      <w:r w:rsidR="00D454C0">
        <w:rPr>
          <w:rFonts w:ascii="Arial" w:hAnsi="Arial" w:cs="Arial"/>
          <w:color w:val="000003"/>
        </w:rPr>
        <w:t xml:space="preserve">was appreciably expressed, </w:t>
      </w:r>
      <w:r w:rsidRPr="005C3D65">
        <w:rPr>
          <w:rFonts w:ascii="Arial" w:hAnsi="Arial" w:cs="Arial"/>
          <w:color w:val="000003"/>
        </w:rPr>
        <w:t xml:space="preserve">but at </w:t>
      </w:r>
      <w:r>
        <w:rPr>
          <w:rFonts w:ascii="Arial" w:hAnsi="Arial" w:cs="Arial"/>
          <w:color w:val="000003"/>
        </w:rPr>
        <w:t>reduced l</w:t>
      </w:r>
      <w:r w:rsidRPr="005C3D65">
        <w:rPr>
          <w:rFonts w:ascii="Arial" w:hAnsi="Arial" w:cs="Arial"/>
          <w:color w:val="000003"/>
        </w:rPr>
        <w:t>evels compared with the ACT population</w:t>
      </w:r>
      <w:r w:rsidR="00BB2687">
        <w:rPr>
          <w:rFonts w:ascii="Arial" w:hAnsi="Arial" w:cs="Arial"/>
          <w:color w:val="000003"/>
        </w:rPr>
        <w:t>. ACT IL21</w:t>
      </w:r>
      <w:r w:rsidR="00BB2687" w:rsidRPr="00E507D2">
        <w:rPr>
          <w:rFonts w:ascii="Arial" w:hAnsi="Arial" w:cs="Arial"/>
          <w:color w:val="000003"/>
          <w:vertAlign w:val="superscript"/>
        </w:rPr>
        <w:t>+</w:t>
      </w:r>
      <w:r w:rsidR="00BB2687">
        <w:rPr>
          <w:rFonts w:ascii="Arial" w:hAnsi="Arial" w:cs="Arial"/>
          <w:color w:val="000003"/>
        </w:rPr>
        <w:t xml:space="preserve"> cells also </w:t>
      </w:r>
      <w:r>
        <w:rPr>
          <w:rFonts w:ascii="Arial" w:hAnsi="Arial" w:cs="Arial"/>
          <w:color w:val="000003"/>
        </w:rPr>
        <w:t>uniquely</w:t>
      </w:r>
      <w:r w:rsidRPr="005C3D65">
        <w:rPr>
          <w:rFonts w:ascii="Arial" w:hAnsi="Arial"/>
          <w:i/>
        </w:rPr>
        <w:t xml:space="preserve"> </w:t>
      </w:r>
      <w:r w:rsidRPr="00852263">
        <w:rPr>
          <w:rFonts w:ascii="Arial" w:hAnsi="Arial"/>
        </w:rPr>
        <w:t xml:space="preserve">expressed </w:t>
      </w:r>
      <w:r w:rsidRPr="005C3D65">
        <w:rPr>
          <w:rFonts w:ascii="Arial" w:hAnsi="Arial"/>
          <w:i/>
        </w:rPr>
        <w:t>Tgfb3</w:t>
      </w:r>
      <w:r>
        <w:rPr>
          <w:rFonts w:ascii="Arial" w:hAnsi="Arial"/>
        </w:rPr>
        <w:t xml:space="preserve">, </w:t>
      </w:r>
      <w:r w:rsidRPr="005C3D65">
        <w:rPr>
          <w:rFonts w:ascii="Arial" w:hAnsi="Arial"/>
          <w:i/>
        </w:rPr>
        <w:t>Tn</w:t>
      </w:r>
      <w:r>
        <w:rPr>
          <w:rFonts w:ascii="Arial" w:hAnsi="Arial"/>
          <w:i/>
        </w:rPr>
        <w:t>f</w:t>
      </w:r>
      <w:r w:rsidRPr="005C3D65">
        <w:rPr>
          <w:rFonts w:ascii="Arial" w:hAnsi="Arial"/>
          <w:i/>
        </w:rPr>
        <w:t>sf8</w:t>
      </w:r>
      <w:r>
        <w:rPr>
          <w:rFonts w:ascii="Arial" w:hAnsi="Arial"/>
          <w:i/>
        </w:rPr>
        <w:t xml:space="preserve">, </w:t>
      </w:r>
      <w:r w:rsidRPr="00852263">
        <w:rPr>
          <w:rFonts w:ascii="Arial" w:hAnsi="Arial"/>
        </w:rPr>
        <w:t>and</w:t>
      </w:r>
      <w:r>
        <w:rPr>
          <w:rFonts w:ascii="Arial" w:hAnsi="Arial"/>
          <w:i/>
        </w:rPr>
        <w:t xml:space="preserve"> </w:t>
      </w:r>
      <w:r w:rsidRPr="005C3D65">
        <w:rPr>
          <w:rFonts w:ascii="Arial" w:hAnsi="Arial" w:cs="Arial"/>
          <w:i/>
          <w:color w:val="000000" w:themeColor="text1"/>
        </w:rPr>
        <w:t>Angptl2</w:t>
      </w:r>
      <w:r>
        <w:rPr>
          <w:rFonts w:ascii="Arial" w:hAnsi="Arial" w:cs="Arial"/>
          <w:color w:val="000000" w:themeColor="text1"/>
        </w:rPr>
        <w:t>.</w:t>
      </w:r>
      <w:r w:rsidRPr="0016799A">
        <w:rPr>
          <w:rFonts w:ascii="Arial" w:hAnsi="Arial" w:cs="Arial"/>
          <w:color w:val="000003"/>
        </w:rPr>
        <w:t xml:space="preserve"> </w:t>
      </w:r>
      <w:r>
        <w:rPr>
          <w:rFonts w:ascii="Arial" w:hAnsi="Arial" w:cs="Arial"/>
          <w:color w:val="000003"/>
        </w:rPr>
        <w:t xml:space="preserve">Overall, these results strongly suggest that early IL21 expression marks a </w:t>
      </w:r>
      <w:r w:rsidRPr="00852263">
        <w:rPr>
          <w:rFonts w:ascii="Arial" w:hAnsi="Arial" w:cs="Arial"/>
          <w:bCs/>
          <w:color w:val="000000" w:themeColor="text1"/>
        </w:rPr>
        <w:t>nascent stage of T</w:t>
      </w:r>
      <w:r w:rsidRPr="00852263">
        <w:rPr>
          <w:rFonts w:ascii="Arial" w:hAnsi="Arial" w:cs="Arial"/>
          <w:bCs/>
          <w:color w:val="000000" w:themeColor="text1"/>
          <w:vertAlign w:val="subscript"/>
        </w:rPr>
        <w:t>FH</w:t>
      </w:r>
      <w:r w:rsidRPr="00852263">
        <w:rPr>
          <w:rFonts w:ascii="Arial" w:hAnsi="Arial" w:cs="Arial"/>
          <w:bCs/>
          <w:color w:val="000000" w:themeColor="text1"/>
        </w:rPr>
        <w:t xml:space="preserve"> development</w:t>
      </w:r>
      <w:r w:rsidRPr="00594FD3">
        <w:rPr>
          <w:rFonts w:ascii="Arial" w:hAnsi="Arial" w:cs="Arial"/>
          <w:color w:val="000003"/>
        </w:rPr>
        <w:t xml:space="preserve"> </w:t>
      </w:r>
      <w:r>
        <w:rPr>
          <w:rFonts w:ascii="Arial" w:hAnsi="Arial" w:cs="Arial"/>
          <w:color w:val="000003"/>
        </w:rPr>
        <w:t>(nT</w:t>
      </w:r>
      <w:r w:rsidRPr="00852263">
        <w:rPr>
          <w:rFonts w:ascii="Arial" w:hAnsi="Arial" w:cs="Arial"/>
          <w:color w:val="000003"/>
          <w:vertAlign w:val="subscript"/>
        </w:rPr>
        <w:t>FH</w:t>
      </w:r>
      <w:r>
        <w:rPr>
          <w:rFonts w:ascii="Arial" w:hAnsi="Arial" w:cs="Arial"/>
          <w:color w:val="000003"/>
        </w:rPr>
        <w:t xml:space="preserve">) </w:t>
      </w:r>
      <w:r w:rsidRPr="00594FD3">
        <w:rPr>
          <w:rFonts w:ascii="Arial" w:hAnsi="Arial" w:cs="Arial"/>
          <w:color w:val="000003"/>
        </w:rPr>
        <w:t>that</w:t>
      </w:r>
      <w:r>
        <w:rPr>
          <w:rFonts w:ascii="Arial" w:hAnsi="Arial" w:cs="Arial"/>
          <w:color w:val="000003"/>
        </w:rPr>
        <w:t xml:space="preserve"> </w:t>
      </w:r>
      <w:r w:rsidR="00BB2687">
        <w:rPr>
          <w:rFonts w:ascii="Arial" w:hAnsi="Arial" w:cs="Arial"/>
          <w:color w:val="000003"/>
        </w:rPr>
        <w:t xml:space="preserve">can be distinguished </w:t>
      </w:r>
      <w:r>
        <w:rPr>
          <w:rFonts w:ascii="Arial" w:hAnsi="Arial" w:cs="Arial"/>
          <w:color w:val="000003"/>
        </w:rPr>
        <w:t>transcriptionally from alternative T</w:t>
      </w:r>
      <w:r w:rsidRPr="00852263">
        <w:rPr>
          <w:rFonts w:ascii="Arial" w:hAnsi="Arial" w:cs="Arial"/>
          <w:color w:val="000003"/>
          <w:vertAlign w:val="subscript"/>
        </w:rPr>
        <w:t>H</w:t>
      </w:r>
      <w:r>
        <w:rPr>
          <w:rFonts w:ascii="Arial" w:hAnsi="Arial" w:cs="Arial"/>
          <w:color w:val="000003"/>
        </w:rPr>
        <w:t xml:space="preserve"> lineages that also arise in naïve mice within weeks of birth.   </w:t>
      </w:r>
    </w:p>
    <w:p w14:paraId="007D992C" w14:textId="77777777" w:rsidR="009E5511" w:rsidRDefault="009E5511" w:rsidP="009E5511">
      <w:pPr>
        <w:spacing w:line="360" w:lineRule="auto"/>
        <w:rPr>
          <w:rFonts w:ascii="Arial" w:hAnsi="Arial" w:cs="Arial"/>
          <w:bCs/>
          <w:color w:val="000000" w:themeColor="text1"/>
        </w:rPr>
      </w:pPr>
    </w:p>
    <w:p w14:paraId="6D69E507" w14:textId="77777777" w:rsidR="009E5511" w:rsidRDefault="009E5511" w:rsidP="009E5511">
      <w:pPr>
        <w:spacing w:line="360" w:lineRule="auto"/>
        <w:rPr>
          <w:rFonts w:ascii="Arial" w:hAnsi="Arial"/>
        </w:rPr>
      </w:pPr>
      <w:r w:rsidRPr="0011534A">
        <w:rPr>
          <w:rFonts w:ascii="Arial" w:hAnsi="Arial"/>
          <w:b/>
        </w:rPr>
        <w:t>nT</w:t>
      </w:r>
      <w:r w:rsidRPr="0011534A">
        <w:rPr>
          <w:rFonts w:ascii="Arial" w:hAnsi="Arial"/>
          <w:b/>
          <w:vertAlign w:val="subscript"/>
        </w:rPr>
        <w:t>FH</w:t>
      </w:r>
      <w:r w:rsidRPr="0011534A">
        <w:rPr>
          <w:rFonts w:ascii="Arial" w:hAnsi="Arial"/>
          <w:b/>
        </w:rPr>
        <w:t xml:space="preserve"> cells display a diverse TCR repertoire but stringent restriction of the  TCR repertoire does not alter their generation</w:t>
      </w:r>
      <w:r>
        <w:rPr>
          <w:rFonts w:ascii="Arial" w:hAnsi="Arial"/>
          <w:b/>
        </w:rPr>
        <w:t xml:space="preserve"> </w:t>
      </w:r>
    </w:p>
    <w:p w14:paraId="128438A8" w14:textId="0169D9F7" w:rsidR="009E5511" w:rsidRPr="00BC4900" w:rsidRDefault="009E5511" w:rsidP="009E5511">
      <w:pPr>
        <w:spacing w:line="360" w:lineRule="auto"/>
        <w:rPr>
          <w:rFonts w:ascii="Arial" w:hAnsi="Arial"/>
        </w:rPr>
      </w:pPr>
      <w:r>
        <w:rPr>
          <w:rFonts w:ascii="Arial" w:hAnsi="Arial"/>
        </w:rPr>
        <w:t>Given the early activation of nT</w:t>
      </w:r>
      <w:r w:rsidRPr="005C3D65">
        <w:rPr>
          <w:rFonts w:ascii="Arial" w:hAnsi="Arial"/>
          <w:vertAlign w:val="subscript"/>
        </w:rPr>
        <w:t>FH</w:t>
      </w:r>
      <w:r>
        <w:rPr>
          <w:rFonts w:ascii="Arial" w:hAnsi="Arial"/>
        </w:rPr>
        <w:t xml:space="preserve"> cells, we considered the possibility that they might show a biased TCR repertoire</w:t>
      </w:r>
      <w:r w:rsidR="008E6AEA">
        <w:rPr>
          <w:rFonts w:ascii="Arial" w:hAnsi="Arial"/>
        </w:rPr>
        <w:t xml:space="preserve">. </w:t>
      </w:r>
      <w:r>
        <w:rPr>
          <w:rFonts w:ascii="Arial" w:hAnsi="Arial"/>
        </w:rPr>
        <w:t>We therefore utilized the RNAseq data to evaluate TCR usage by the three subpopulations of CD4</w:t>
      </w:r>
      <w:r w:rsidRPr="005C3D65">
        <w:rPr>
          <w:rFonts w:ascii="Arial" w:hAnsi="Arial"/>
          <w:vertAlign w:val="superscript"/>
        </w:rPr>
        <w:t>+</w:t>
      </w:r>
      <w:r>
        <w:rPr>
          <w:rFonts w:ascii="Arial" w:hAnsi="Arial"/>
        </w:rPr>
        <w:t xml:space="preserve"> T cells. </w:t>
      </w:r>
      <w:r w:rsidRPr="0011534A">
        <w:rPr>
          <w:rFonts w:ascii="Arial" w:hAnsi="Arial"/>
        </w:rPr>
        <w:t xml:space="preserve">The results showed that the </w:t>
      </w:r>
      <w:r w:rsidRPr="0011534A">
        <w:rPr>
          <w:rFonts w:ascii="Arial" w:hAnsi="Arial"/>
          <w:i/>
        </w:rPr>
        <w:t>Trav</w:t>
      </w:r>
      <w:r w:rsidRPr="0011534A">
        <w:rPr>
          <w:rFonts w:ascii="Arial" w:hAnsi="Arial"/>
        </w:rPr>
        <w:t xml:space="preserve"> and </w:t>
      </w:r>
      <w:r w:rsidRPr="0011534A">
        <w:rPr>
          <w:rFonts w:ascii="Arial" w:hAnsi="Arial"/>
          <w:i/>
        </w:rPr>
        <w:t>Trbv</w:t>
      </w:r>
      <w:r w:rsidRPr="0011534A">
        <w:rPr>
          <w:rFonts w:ascii="Arial" w:hAnsi="Arial"/>
        </w:rPr>
        <w:t xml:space="preserve"> repertoires were quite similar for naïve and ACT IL21 nT</w:t>
      </w:r>
      <w:r w:rsidRPr="0011534A">
        <w:rPr>
          <w:rFonts w:ascii="Arial" w:hAnsi="Arial"/>
          <w:vertAlign w:val="subscript"/>
        </w:rPr>
        <w:t xml:space="preserve">FH </w:t>
      </w:r>
      <w:r w:rsidRPr="0011534A">
        <w:rPr>
          <w:rFonts w:ascii="Arial" w:hAnsi="Arial"/>
        </w:rPr>
        <w:t xml:space="preserve">cells, while ACT cells showed more bias including </w:t>
      </w:r>
      <w:r w:rsidR="00BB2687">
        <w:rPr>
          <w:rFonts w:ascii="Arial" w:hAnsi="Arial"/>
        </w:rPr>
        <w:t xml:space="preserve">substantially </w:t>
      </w:r>
      <w:r w:rsidRPr="0011534A">
        <w:rPr>
          <w:rFonts w:ascii="Arial" w:hAnsi="Arial"/>
        </w:rPr>
        <w:t xml:space="preserve">increased </w:t>
      </w:r>
      <w:r w:rsidR="008E6AEA">
        <w:rPr>
          <w:rFonts w:ascii="Arial" w:hAnsi="Arial"/>
        </w:rPr>
        <w:t>usage</w:t>
      </w:r>
      <w:r w:rsidR="008E6AEA" w:rsidRPr="0011534A">
        <w:rPr>
          <w:rFonts w:ascii="Arial" w:hAnsi="Arial"/>
        </w:rPr>
        <w:t xml:space="preserve"> </w:t>
      </w:r>
      <w:r w:rsidR="008E6AEA">
        <w:rPr>
          <w:rFonts w:ascii="Arial" w:hAnsi="Arial"/>
        </w:rPr>
        <w:t xml:space="preserve">of </w:t>
      </w:r>
      <w:r w:rsidRPr="0011534A">
        <w:rPr>
          <w:rFonts w:ascii="Arial" w:hAnsi="Arial"/>
          <w:i/>
        </w:rPr>
        <w:t>Trav11</w:t>
      </w:r>
      <w:r w:rsidRPr="0011534A">
        <w:rPr>
          <w:rFonts w:ascii="Arial" w:hAnsi="Arial"/>
        </w:rPr>
        <w:t xml:space="preserve"> and </w:t>
      </w:r>
      <w:r w:rsidRPr="0011534A">
        <w:rPr>
          <w:rFonts w:ascii="Arial" w:hAnsi="Arial"/>
          <w:i/>
        </w:rPr>
        <w:t>Trav11b</w:t>
      </w:r>
      <w:r w:rsidRPr="0011534A">
        <w:rPr>
          <w:rFonts w:ascii="Arial" w:hAnsi="Arial"/>
        </w:rPr>
        <w:t xml:space="preserve"> (</w:t>
      </w:r>
      <w:r w:rsidRPr="0011534A">
        <w:rPr>
          <w:rFonts w:ascii="Arial" w:hAnsi="Arial"/>
          <w:b/>
        </w:rPr>
        <w:t>Fig. 6a</w:t>
      </w:r>
      <w:r w:rsidRPr="0011534A">
        <w:rPr>
          <w:rFonts w:ascii="Arial" w:hAnsi="Arial"/>
        </w:rPr>
        <w:t>). T</w:t>
      </w:r>
      <w:r w:rsidRPr="00786975">
        <w:rPr>
          <w:rFonts w:ascii="Arial" w:hAnsi="Arial"/>
        </w:rPr>
        <w:t xml:space="preserve">he results </w:t>
      </w:r>
      <w:r>
        <w:rPr>
          <w:rFonts w:ascii="Arial" w:hAnsi="Arial"/>
        </w:rPr>
        <w:t xml:space="preserve">show </w:t>
      </w:r>
      <w:r w:rsidRPr="00786975">
        <w:rPr>
          <w:rFonts w:ascii="Arial" w:hAnsi="Arial"/>
        </w:rPr>
        <w:t>that</w:t>
      </w:r>
      <w:r>
        <w:rPr>
          <w:rFonts w:ascii="Arial" w:hAnsi="Arial"/>
        </w:rPr>
        <w:t xml:space="preserve"> despite being activated,</w:t>
      </w:r>
      <w:r w:rsidRPr="00786975">
        <w:rPr>
          <w:rFonts w:ascii="Arial" w:hAnsi="Arial"/>
        </w:rPr>
        <w:t xml:space="preserve"> </w:t>
      </w:r>
      <w:r>
        <w:rPr>
          <w:rFonts w:ascii="Arial" w:hAnsi="Arial"/>
        </w:rPr>
        <w:t xml:space="preserve">the </w:t>
      </w:r>
      <w:r w:rsidRPr="005C3D65">
        <w:rPr>
          <w:rFonts w:ascii="Arial" w:hAnsi="Arial"/>
        </w:rPr>
        <w:t xml:space="preserve">TCR repertoire </w:t>
      </w:r>
      <w:r>
        <w:rPr>
          <w:rFonts w:ascii="Arial" w:hAnsi="Arial"/>
        </w:rPr>
        <w:t xml:space="preserve">of </w:t>
      </w:r>
      <w:r w:rsidRPr="00FD7259">
        <w:rPr>
          <w:rFonts w:ascii="Arial" w:hAnsi="Arial"/>
        </w:rPr>
        <w:t>nT</w:t>
      </w:r>
      <w:r w:rsidRPr="00FD7259">
        <w:rPr>
          <w:rFonts w:ascii="Arial" w:hAnsi="Arial"/>
          <w:vertAlign w:val="subscript"/>
        </w:rPr>
        <w:t>FH</w:t>
      </w:r>
      <w:r>
        <w:rPr>
          <w:rFonts w:ascii="Arial" w:hAnsi="Arial"/>
        </w:rPr>
        <w:t xml:space="preserve"> is as diverse as </w:t>
      </w:r>
      <w:r w:rsidRPr="005C3D65">
        <w:rPr>
          <w:rFonts w:ascii="Arial" w:hAnsi="Arial"/>
        </w:rPr>
        <w:t>that of naïve CD4</w:t>
      </w:r>
      <w:r w:rsidRPr="005C3D65">
        <w:rPr>
          <w:rFonts w:ascii="Arial" w:hAnsi="Arial"/>
          <w:vertAlign w:val="superscript"/>
        </w:rPr>
        <w:t>+</w:t>
      </w:r>
      <w:r w:rsidRPr="005C3D65">
        <w:rPr>
          <w:rFonts w:ascii="Arial" w:hAnsi="Arial"/>
        </w:rPr>
        <w:t xml:space="preserve"> T cells</w:t>
      </w:r>
      <w:r>
        <w:rPr>
          <w:rFonts w:ascii="Arial" w:hAnsi="Arial"/>
        </w:rPr>
        <w:t>.</w:t>
      </w:r>
    </w:p>
    <w:p w14:paraId="757E2E77" w14:textId="18D3FACA" w:rsidR="009E5511" w:rsidRPr="005A6213" w:rsidRDefault="009E5511" w:rsidP="009E5511">
      <w:pPr>
        <w:spacing w:line="360" w:lineRule="auto"/>
        <w:rPr>
          <w:rFonts w:ascii="Arial" w:hAnsi="Arial"/>
        </w:rPr>
      </w:pPr>
      <w:r>
        <w:rPr>
          <w:rFonts w:ascii="Arial" w:hAnsi="Arial"/>
        </w:rPr>
        <w:tab/>
      </w:r>
      <w:r w:rsidR="00BB2687">
        <w:rPr>
          <w:rFonts w:ascii="Arial" w:hAnsi="Arial"/>
        </w:rPr>
        <w:t xml:space="preserve">The </w:t>
      </w:r>
      <w:r>
        <w:rPr>
          <w:rFonts w:ascii="Arial" w:hAnsi="Arial"/>
        </w:rPr>
        <w:t xml:space="preserve">diversity </w:t>
      </w:r>
      <w:r w:rsidR="004E100B">
        <w:rPr>
          <w:rFonts w:ascii="Arial" w:hAnsi="Arial"/>
        </w:rPr>
        <w:t>lack of TCR bias among</w:t>
      </w:r>
      <w:r w:rsidR="00BB2687">
        <w:rPr>
          <w:rFonts w:ascii="Arial" w:hAnsi="Arial"/>
        </w:rPr>
        <w:t xml:space="preserve"> nT</w:t>
      </w:r>
      <w:r w:rsidR="00BB2687" w:rsidRPr="00146694">
        <w:rPr>
          <w:rFonts w:ascii="Arial" w:hAnsi="Arial"/>
          <w:vertAlign w:val="subscript"/>
        </w:rPr>
        <w:t>FH</w:t>
      </w:r>
      <w:r w:rsidR="00BB2687">
        <w:rPr>
          <w:rFonts w:ascii="Arial" w:hAnsi="Arial"/>
        </w:rPr>
        <w:t xml:space="preserve"> </w:t>
      </w:r>
      <w:r w:rsidR="00B63574">
        <w:rPr>
          <w:rFonts w:ascii="Arial" w:hAnsi="Arial"/>
        </w:rPr>
        <w:t xml:space="preserve">argues against </w:t>
      </w:r>
      <w:r w:rsidR="004E100B">
        <w:rPr>
          <w:rFonts w:ascii="Arial" w:hAnsi="Arial"/>
        </w:rPr>
        <w:t>conventional antigen-driven processes</w:t>
      </w:r>
      <w:r w:rsidR="00B63574">
        <w:rPr>
          <w:rFonts w:ascii="Arial" w:hAnsi="Arial"/>
        </w:rPr>
        <w:t xml:space="preserve"> and</w:t>
      </w:r>
      <w:r w:rsidR="004E100B">
        <w:rPr>
          <w:rFonts w:ascii="Arial" w:hAnsi="Arial"/>
        </w:rPr>
        <w:t xml:space="preserve"> </w:t>
      </w:r>
      <w:r w:rsidR="009905D9">
        <w:rPr>
          <w:rFonts w:ascii="Arial" w:hAnsi="Arial"/>
        </w:rPr>
        <w:t xml:space="preserve">was more akin to their </w:t>
      </w:r>
      <w:r w:rsidRPr="005C3D65">
        <w:rPr>
          <w:rFonts w:ascii="Arial" w:hAnsi="Arial"/>
        </w:rPr>
        <w:t xml:space="preserve">activation </w:t>
      </w:r>
      <w:r>
        <w:rPr>
          <w:rFonts w:ascii="Arial" w:hAnsi="Arial"/>
        </w:rPr>
        <w:t>through</w:t>
      </w:r>
      <w:r w:rsidRPr="005C3D65">
        <w:rPr>
          <w:rFonts w:ascii="Arial" w:hAnsi="Arial"/>
        </w:rPr>
        <w:t xml:space="preserve"> </w:t>
      </w:r>
      <w:r w:rsidR="009905D9">
        <w:rPr>
          <w:rFonts w:ascii="Arial" w:hAnsi="Arial"/>
        </w:rPr>
        <w:t xml:space="preserve">more promiscuous, </w:t>
      </w:r>
      <w:r w:rsidRPr="005C3D65">
        <w:rPr>
          <w:rFonts w:ascii="Arial" w:hAnsi="Arial"/>
        </w:rPr>
        <w:t xml:space="preserve">low affinity </w:t>
      </w:r>
      <w:r w:rsidR="009905D9">
        <w:rPr>
          <w:rFonts w:ascii="Arial" w:hAnsi="Arial"/>
        </w:rPr>
        <w:t xml:space="preserve">TCR </w:t>
      </w:r>
      <w:r w:rsidRPr="005C3D65">
        <w:rPr>
          <w:rFonts w:ascii="Arial" w:hAnsi="Arial"/>
        </w:rPr>
        <w:t xml:space="preserve">engagements. </w:t>
      </w:r>
      <w:r w:rsidR="00AD3913" w:rsidRPr="00E507D2">
        <w:rPr>
          <w:rFonts w:ascii="Arial" w:hAnsi="Arial"/>
        </w:rPr>
        <w:t xml:space="preserve">Ovalbumin-specific OT2 </w:t>
      </w:r>
      <w:r w:rsidR="00E35E1C">
        <w:rPr>
          <w:rFonts w:ascii="Arial" w:hAnsi="Arial"/>
        </w:rPr>
        <w:t xml:space="preserve">TCR transgenic (TG) </w:t>
      </w:r>
      <w:r w:rsidR="00AD3913" w:rsidRPr="00E507D2">
        <w:rPr>
          <w:rFonts w:ascii="Arial" w:hAnsi="Arial"/>
        </w:rPr>
        <w:t xml:space="preserve">T cells are selected and maintained homeostatically </w:t>
      </w:r>
      <w:r w:rsidR="00A72B2D" w:rsidRPr="00E507D2">
        <w:rPr>
          <w:rFonts w:ascii="Arial" w:hAnsi="Arial"/>
        </w:rPr>
        <w:t xml:space="preserve">by their </w:t>
      </w:r>
      <w:r w:rsidR="00AD3913" w:rsidRPr="00E507D2">
        <w:rPr>
          <w:rFonts w:ascii="Arial" w:hAnsi="Arial"/>
        </w:rPr>
        <w:t xml:space="preserve">weak </w:t>
      </w:r>
      <w:r w:rsidR="00A72B2D" w:rsidRPr="00E507D2">
        <w:rPr>
          <w:rFonts w:ascii="Arial" w:hAnsi="Arial"/>
        </w:rPr>
        <w:t xml:space="preserve">TCR </w:t>
      </w:r>
      <w:r w:rsidR="00AD3913" w:rsidRPr="00E507D2">
        <w:rPr>
          <w:rFonts w:ascii="Arial" w:hAnsi="Arial"/>
        </w:rPr>
        <w:t xml:space="preserve">reactivity to </w:t>
      </w:r>
      <w:r w:rsidR="00A72B2D" w:rsidRPr="00E507D2">
        <w:rPr>
          <w:rFonts w:ascii="Arial" w:hAnsi="Arial"/>
        </w:rPr>
        <w:t>self-</w:t>
      </w:r>
      <w:r w:rsidR="00AD3913" w:rsidRPr="00E507D2">
        <w:rPr>
          <w:rFonts w:ascii="Arial" w:hAnsi="Arial"/>
        </w:rPr>
        <w:t xml:space="preserve">antigens (XXX). </w:t>
      </w:r>
      <w:r w:rsidR="00A72B2D" w:rsidRPr="00E507D2">
        <w:rPr>
          <w:rFonts w:ascii="Arial" w:hAnsi="Arial"/>
        </w:rPr>
        <w:t>If nT</w:t>
      </w:r>
      <w:r w:rsidR="00A72B2D" w:rsidRPr="00E507D2">
        <w:rPr>
          <w:rFonts w:ascii="Arial" w:hAnsi="Arial"/>
          <w:vertAlign w:val="subscript"/>
        </w:rPr>
        <w:t>FH</w:t>
      </w:r>
      <w:r w:rsidR="00A72B2D" w:rsidRPr="00E507D2">
        <w:rPr>
          <w:rFonts w:ascii="Arial" w:hAnsi="Arial"/>
        </w:rPr>
        <w:t xml:space="preserve"> arise from naïve T cells through similar weak engagements, w</w:t>
      </w:r>
      <w:r w:rsidR="009905D9" w:rsidRPr="00E507D2">
        <w:rPr>
          <w:rFonts w:ascii="Arial" w:hAnsi="Arial"/>
        </w:rPr>
        <w:t xml:space="preserve">e reasoned that </w:t>
      </w:r>
      <w:r w:rsidR="00AD3913" w:rsidRPr="00E507D2">
        <w:rPr>
          <w:rFonts w:ascii="Arial" w:hAnsi="Arial"/>
        </w:rPr>
        <w:t xml:space="preserve">limitation of </w:t>
      </w:r>
      <w:r w:rsidR="009905D9" w:rsidRPr="00E507D2">
        <w:rPr>
          <w:rFonts w:ascii="Arial" w:hAnsi="Arial"/>
        </w:rPr>
        <w:t xml:space="preserve">the T cell repertoire </w:t>
      </w:r>
      <w:r w:rsidR="00A72B2D" w:rsidRPr="00E507D2">
        <w:rPr>
          <w:rFonts w:ascii="Arial" w:hAnsi="Arial"/>
        </w:rPr>
        <w:t xml:space="preserve">to OT2 T cells </w:t>
      </w:r>
      <w:r w:rsidR="009905D9" w:rsidRPr="00E507D2">
        <w:rPr>
          <w:rFonts w:ascii="Arial" w:hAnsi="Arial"/>
        </w:rPr>
        <w:t>might still permit nT</w:t>
      </w:r>
      <w:r w:rsidR="009905D9" w:rsidRPr="00E507D2">
        <w:rPr>
          <w:rFonts w:ascii="Arial" w:hAnsi="Arial"/>
          <w:vertAlign w:val="subscript"/>
        </w:rPr>
        <w:t>FH</w:t>
      </w:r>
      <w:r w:rsidR="009905D9" w:rsidRPr="00E507D2">
        <w:rPr>
          <w:rFonts w:ascii="Arial" w:hAnsi="Arial"/>
        </w:rPr>
        <w:t xml:space="preserve"> development</w:t>
      </w:r>
      <w:r w:rsidR="00A72B2D" w:rsidRPr="00E507D2">
        <w:rPr>
          <w:rFonts w:ascii="Arial" w:hAnsi="Arial"/>
        </w:rPr>
        <w:t xml:space="preserve">. </w:t>
      </w:r>
      <w:r w:rsidRPr="00A72B2D">
        <w:rPr>
          <w:rFonts w:ascii="Arial" w:hAnsi="Arial"/>
        </w:rPr>
        <w:t xml:space="preserve">To </w:t>
      </w:r>
      <w:r w:rsidR="00AD3913" w:rsidRPr="00E507D2">
        <w:rPr>
          <w:rFonts w:ascii="Arial" w:hAnsi="Arial"/>
        </w:rPr>
        <w:t xml:space="preserve">test </w:t>
      </w:r>
      <w:r w:rsidRPr="00A72B2D">
        <w:rPr>
          <w:rFonts w:ascii="Arial" w:hAnsi="Arial"/>
        </w:rPr>
        <w:t>this possibility, we generated T</w:t>
      </w:r>
      <w:r w:rsidR="00E35E1C">
        <w:rPr>
          <w:rFonts w:ascii="Arial" w:hAnsi="Arial"/>
        </w:rPr>
        <w:t>CR</w:t>
      </w:r>
      <w:r w:rsidRPr="00A72B2D">
        <w:rPr>
          <w:rFonts w:ascii="Symbol" w:hAnsi="Symbol"/>
        </w:rPr>
        <w:t></w:t>
      </w:r>
      <w:r w:rsidRPr="00A72B2D">
        <w:rPr>
          <w:rFonts w:ascii="Arial" w:hAnsi="Arial"/>
        </w:rPr>
        <w:t xml:space="preserve">-deficient IL21-VFP mice expressing the OT2 transgene </w:t>
      </w:r>
      <w:r w:rsidR="00A72B2D" w:rsidRPr="00E507D2">
        <w:rPr>
          <w:rFonts w:ascii="Arial" w:hAnsi="Arial"/>
        </w:rPr>
        <w:t xml:space="preserve">as their only TCR </w:t>
      </w:r>
      <w:r w:rsidRPr="00A72B2D">
        <w:rPr>
          <w:rFonts w:ascii="Arial" w:hAnsi="Arial"/>
        </w:rPr>
        <w:t xml:space="preserve">and compared them with TCR-unrestricted </w:t>
      </w:r>
      <w:r w:rsidR="00E35E1C">
        <w:rPr>
          <w:rFonts w:ascii="Arial" w:hAnsi="Arial"/>
        </w:rPr>
        <w:t xml:space="preserve">IL21-VFP </w:t>
      </w:r>
      <w:r w:rsidRPr="00A72B2D">
        <w:rPr>
          <w:rFonts w:ascii="Arial" w:hAnsi="Arial"/>
        </w:rPr>
        <w:t xml:space="preserve">wild-type controls. </w:t>
      </w:r>
      <w:r w:rsidR="00A72B2D">
        <w:rPr>
          <w:rFonts w:ascii="Arial" w:hAnsi="Arial"/>
        </w:rPr>
        <w:t>Flow cytometric</w:t>
      </w:r>
      <w:r w:rsidR="00A72B2D" w:rsidRPr="001D49DC">
        <w:rPr>
          <w:rFonts w:ascii="Arial" w:hAnsi="Arial"/>
        </w:rPr>
        <w:t xml:space="preserve"> </w:t>
      </w:r>
      <w:r w:rsidR="00E35E1C">
        <w:rPr>
          <w:rFonts w:ascii="Arial" w:hAnsi="Arial"/>
        </w:rPr>
        <w:t xml:space="preserve">comparisons </w:t>
      </w:r>
      <w:r w:rsidR="00A72B2D" w:rsidRPr="001D49DC">
        <w:rPr>
          <w:rFonts w:ascii="Arial" w:hAnsi="Arial"/>
        </w:rPr>
        <w:t>of cells from these two cohorts</w:t>
      </w:r>
      <w:r w:rsidR="00E35E1C">
        <w:rPr>
          <w:rFonts w:ascii="Arial" w:hAnsi="Arial"/>
        </w:rPr>
        <w:t xml:space="preserve"> groups</w:t>
      </w:r>
      <w:r w:rsidR="00A72B2D">
        <w:rPr>
          <w:rFonts w:ascii="Arial" w:hAnsi="Arial"/>
        </w:rPr>
        <w:t xml:space="preserve"> at </w:t>
      </w:r>
      <w:r w:rsidR="00E35E1C">
        <w:rPr>
          <w:rFonts w:ascii="Arial" w:hAnsi="Arial"/>
        </w:rPr>
        <w:t xml:space="preserve">4 and </w:t>
      </w:r>
      <w:r w:rsidR="00A72B2D">
        <w:rPr>
          <w:rFonts w:ascii="Arial" w:hAnsi="Arial"/>
        </w:rPr>
        <w:t xml:space="preserve">14 wks </w:t>
      </w:r>
      <w:r w:rsidR="00A72B2D" w:rsidRPr="001D49DC">
        <w:rPr>
          <w:rFonts w:ascii="Arial" w:hAnsi="Arial"/>
        </w:rPr>
        <w:t xml:space="preserve">showed that while the </w:t>
      </w:r>
      <w:r w:rsidR="00E35E1C">
        <w:rPr>
          <w:rFonts w:ascii="Arial" w:hAnsi="Arial"/>
        </w:rPr>
        <w:t xml:space="preserve">overall </w:t>
      </w:r>
      <w:r w:rsidR="00A72B2D" w:rsidRPr="001D49DC">
        <w:rPr>
          <w:rFonts w:ascii="Arial" w:hAnsi="Arial"/>
        </w:rPr>
        <w:t>frequencies of ICOS</w:t>
      </w:r>
      <w:r w:rsidR="00A72B2D" w:rsidRPr="001D49DC">
        <w:rPr>
          <w:rFonts w:ascii="Arial" w:hAnsi="Arial"/>
          <w:vertAlign w:val="superscript"/>
        </w:rPr>
        <w:t>+</w:t>
      </w:r>
      <w:r w:rsidR="00A72B2D" w:rsidRPr="001D49DC">
        <w:rPr>
          <w:rFonts w:ascii="Arial" w:hAnsi="Arial"/>
        </w:rPr>
        <w:t xml:space="preserve"> T cells were markedly reduced in </w:t>
      </w:r>
      <w:r w:rsidR="00E35E1C" w:rsidRPr="00E507D2">
        <w:rPr>
          <w:rFonts w:ascii="Arial" w:hAnsi="Arial"/>
          <w:i/>
        </w:rPr>
        <w:t>T</w:t>
      </w:r>
      <w:r w:rsidR="00373383" w:rsidRPr="00E507D2">
        <w:rPr>
          <w:rFonts w:ascii="Arial" w:hAnsi="Arial"/>
          <w:i/>
        </w:rPr>
        <w:t>cra</w:t>
      </w:r>
      <w:r w:rsidR="00373383" w:rsidRPr="00373383">
        <w:rPr>
          <w:rFonts w:ascii="Arial" w:hAnsi="Arial"/>
        </w:rPr>
        <w:t xml:space="preserve">-/- </w:t>
      </w:r>
      <w:r w:rsidR="00A72B2D" w:rsidRPr="001D49DC">
        <w:rPr>
          <w:rFonts w:ascii="Arial" w:hAnsi="Arial"/>
        </w:rPr>
        <w:t>OT2 TG mice,</w:t>
      </w:r>
      <w:r w:rsidR="00A72B2D" w:rsidRPr="00C10A3F">
        <w:rPr>
          <w:rFonts w:ascii="Arial" w:hAnsi="Arial"/>
        </w:rPr>
        <w:t xml:space="preserve"> </w:t>
      </w:r>
      <w:r w:rsidR="00E35E1C">
        <w:rPr>
          <w:rFonts w:ascii="Arial" w:hAnsi="Arial"/>
        </w:rPr>
        <w:t xml:space="preserve">appreciable populations of </w:t>
      </w:r>
      <w:r w:rsidR="00A72B2D" w:rsidRPr="0007519C">
        <w:rPr>
          <w:rFonts w:ascii="Arial" w:hAnsi="Arial"/>
        </w:rPr>
        <w:t>nT</w:t>
      </w:r>
      <w:r w:rsidR="00A72B2D" w:rsidRPr="005C3D65">
        <w:rPr>
          <w:rFonts w:ascii="Arial" w:hAnsi="Arial"/>
          <w:vertAlign w:val="subscript"/>
        </w:rPr>
        <w:t>FH</w:t>
      </w:r>
      <w:r w:rsidR="00A72B2D">
        <w:rPr>
          <w:rFonts w:ascii="Arial" w:hAnsi="Arial"/>
        </w:rPr>
        <w:t xml:space="preserve"> </w:t>
      </w:r>
      <w:r w:rsidR="00447AB9">
        <w:rPr>
          <w:rFonts w:ascii="Arial" w:hAnsi="Arial"/>
        </w:rPr>
        <w:t>still developed</w:t>
      </w:r>
      <w:r w:rsidR="00E35E1C">
        <w:rPr>
          <w:rFonts w:ascii="Arial" w:hAnsi="Arial"/>
        </w:rPr>
        <w:t xml:space="preserve"> </w:t>
      </w:r>
      <w:r w:rsidRPr="00E507D2">
        <w:rPr>
          <w:rFonts w:ascii="Arial" w:hAnsi="Arial"/>
        </w:rPr>
        <w:t>(</w:t>
      </w:r>
      <w:r w:rsidRPr="00E507D2">
        <w:rPr>
          <w:rFonts w:ascii="Arial" w:hAnsi="Arial"/>
          <w:b/>
        </w:rPr>
        <w:t>Fig. 6c)</w:t>
      </w:r>
      <w:r w:rsidRPr="00E507D2">
        <w:rPr>
          <w:rFonts w:ascii="Arial" w:hAnsi="Arial"/>
        </w:rPr>
        <w:t>. Therefore, stringent restriction of the TCR repertoire did not compromise the generation of nT</w:t>
      </w:r>
      <w:r w:rsidRPr="00E507D2">
        <w:rPr>
          <w:rFonts w:ascii="Arial" w:hAnsi="Arial"/>
          <w:vertAlign w:val="subscript"/>
        </w:rPr>
        <w:t>FH</w:t>
      </w:r>
      <w:r w:rsidRPr="00E507D2">
        <w:rPr>
          <w:rFonts w:ascii="Arial" w:hAnsi="Arial"/>
        </w:rPr>
        <w:t xml:space="preserve">. </w:t>
      </w:r>
    </w:p>
    <w:p w14:paraId="04C9763B" w14:textId="77777777" w:rsidR="009E5511" w:rsidRDefault="009E5511" w:rsidP="009E5511">
      <w:pPr>
        <w:spacing w:line="360" w:lineRule="auto"/>
        <w:rPr>
          <w:rFonts w:ascii="Arial" w:hAnsi="Arial"/>
          <w:b/>
        </w:rPr>
      </w:pPr>
    </w:p>
    <w:p w14:paraId="3FC97798" w14:textId="65BA5751" w:rsidR="009E5511" w:rsidRDefault="009E5511" w:rsidP="009E5511">
      <w:pPr>
        <w:spacing w:line="360" w:lineRule="auto"/>
        <w:rPr>
          <w:rFonts w:ascii="Arial" w:hAnsi="Arial"/>
        </w:rPr>
      </w:pPr>
      <w:r>
        <w:rPr>
          <w:rFonts w:ascii="Arial" w:hAnsi="Arial"/>
          <w:b/>
        </w:rPr>
        <w:t>nT</w:t>
      </w:r>
      <w:r w:rsidRPr="00DF699C">
        <w:rPr>
          <w:rFonts w:ascii="Arial" w:hAnsi="Arial"/>
          <w:b/>
          <w:vertAlign w:val="subscript"/>
        </w:rPr>
        <w:t>FH</w:t>
      </w:r>
      <w:r>
        <w:rPr>
          <w:rFonts w:ascii="Arial" w:hAnsi="Arial"/>
          <w:b/>
        </w:rPr>
        <w:t xml:space="preserve"> cells are stable, persist robustly and differentiate efficiently to mature T</w:t>
      </w:r>
      <w:r w:rsidRPr="005C3D65">
        <w:rPr>
          <w:rFonts w:ascii="Arial" w:hAnsi="Arial"/>
          <w:b/>
          <w:vertAlign w:val="subscript"/>
        </w:rPr>
        <w:t>FH</w:t>
      </w:r>
      <w:r>
        <w:rPr>
          <w:rFonts w:ascii="Arial" w:hAnsi="Arial"/>
          <w:b/>
          <w:vertAlign w:val="subscript"/>
        </w:rPr>
        <w:t xml:space="preserve"> </w:t>
      </w:r>
      <w:r>
        <w:rPr>
          <w:rFonts w:ascii="Arial" w:hAnsi="Arial"/>
          <w:b/>
        </w:rPr>
        <w:t>and memory cells after immunization</w:t>
      </w:r>
      <w:r w:rsidR="00B360DA">
        <w:rPr>
          <w:rFonts w:ascii="Arial" w:hAnsi="Arial"/>
          <w:b/>
        </w:rPr>
        <w:t>.</w:t>
      </w:r>
      <w:r>
        <w:rPr>
          <w:rFonts w:ascii="Arial" w:hAnsi="Arial"/>
          <w:b/>
        </w:rPr>
        <w:t xml:space="preserve"> </w:t>
      </w:r>
    </w:p>
    <w:p w14:paraId="2EFDEAF8" w14:textId="632C5F1F" w:rsidR="009E5511" w:rsidRDefault="009E5511" w:rsidP="009E5511">
      <w:pPr>
        <w:spacing w:line="360" w:lineRule="auto"/>
        <w:rPr>
          <w:rFonts w:ascii="Arial" w:hAnsi="Arial"/>
        </w:rPr>
      </w:pPr>
      <w:r>
        <w:rPr>
          <w:rFonts w:ascii="Arial" w:hAnsi="Arial"/>
        </w:rPr>
        <w:t>Our data clearly indicate that nT</w:t>
      </w:r>
      <w:r w:rsidRPr="00F45D56">
        <w:rPr>
          <w:rFonts w:ascii="Arial" w:hAnsi="Arial"/>
          <w:vertAlign w:val="subscript"/>
        </w:rPr>
        <w:t>FH</w:t>
      </w:r>
      <w:r w:rsidRPr="00614F28">
        <w:rPr>
          <w:rFonts w:ascii="Arial" w:hAnsi="Arial"/>
        </w:rPr>
        <w:t xml:space="preserve"> </w:t>
      </w:r>
      <w:r>
        <w:rPr>
          <w:rFonts w:ascii="Arial" w:hAnsi="Arial"/>
        </w:rPr>
        <w:t xml:space="preserve">cells </w:t>
      </w:r>
      <w:r w:rsidR="00F20433">
        <w:rPr>
          <w:rFonts w:ascii="Arial" w:hAnsi="Arial"/>
        </w:rPr>
        <w:t xml:space="preserve">are in </w:t>
      </w:r>
      <w:r>
        <w:rPr>
          <w:rFonts w:ascii="Arial" w:hAnsi="Arial"/>
        </w:rPr>
        <w:t xml:space="preserve">a state of differentiation that is distinct from that of </w:t>
      </w:r>
      <w:r w:rsidR="00F20433">
        <w:rPr>
          <w:rFonts w:ascii="Arial" w:hAnsi="Arial"/>
        </w:rPr>
        <w:t xml:space="preserve">pre and </w:t>
      </w:r>
      <w:r>
        <w:rPr>
          <w:rFonts w:ascii="Arial" w:hAnsi="Arial"/>
        </w:rPr>
        <w:t>mature T</w:t>
      </w:r>
      <w:r w:rsidRPr="007763FC">
        <w:rPr>
          <w:rFonts w:ascii="Arial" w:hAnsi="Arial"/>
          <w:vertAlign w:val="subscript"/>
        </w:rPr>
        <w:t>FH</w:t>
      </w:r>
      <w:r>
        <w:rPr>
          <w:rFonts w:ascii="Arial" w:hAnsi="Arial"/>
        </w:rPr>
        <w:t xml:space="preserve">. </w:t>
      </w:r>
      <w:r w:rsidRPr="00C10A3F">
        <w:rPr>
          <w:rFonts w:ascii="Arial" w:hAnsi="Arial"/>
        </w:rPr>
        <w:t>To directly test if nT</w:t>
      </w:r>
      <w:r w:rsidRPr="005C3D65">
        <w:rPr>
          <w:rFonts w:ascii="Arial" w:hAnsi="Arial"/>
          <w:vertAlign w:val="subscript"/>
        </w:rPr>
        <w:t>FH</w:t>
      </w:r>
      <w:r w:rsidRPr="00C10A3F">
        <w:rPr>
          <w:rFonts w:ascii="Arial" w:hAnsi="Arial"/>
        </w:rPr>
        <w:t xml:space="preserve"> cells are </w:t>
      </w:r>
      <w:r>
        <w:rPr>
          <w:rFonts w:ascii="Arial" w:hAnsi="Arial"/>
        </w:rPr>
        <w:t xml:space="preserve">progenitors of </w:t>
      </w:r>
      <w:r w:rsidR="00373383">
        <w:rPr>
          <w:rFonts w:ascii="Arial" w:hAnsi="Arial"/>
        </w:rPr>
        <w:t xml:space="preserve">more </w:t>
      </w:r>
      <w:r>
        <w:rPr>
          <w:rFonts w:ascii="Arial" w:hAnsi="Arial"/>
        </w:rPr>
        <w:t>mature T</w:t>
      </w:r>
      <w:r w:rsidRPr="005C3D65">
        <w:rPr>
          <w:rFonts w:ascii="Arial" w:hAnsi="Arial"/>
          <w:vertAlign w:val="subscript"/>
        </w:rPr>
        <w:t>FH</w:t>
      </w:r>
      <w:r w:rsidRPr="00C10A3F">
        <w:rPr>
          <w:rFonts w:ascii="Arial" w:hAnsi="Arial"/>
        </w:rPr>
        <w:t>, we performed adoptive transfer experiments in which sp</w:t>
      </w:r>
      <w:r>
        <w:rPr>
          <w:rFonts w:ascii="Arial" w:hAnsi="Arial"/>
        </w:rPr>
        <w:t xml:space="preserve">leen cells from 4 wk old </w:t>
      </w:r>
      <w:r w:rsidR="003A2D17">
        <w:rPr>
          <w:rFonts w:ascii="Arial" w:hAnsi="Arial"/>
        </w:rPr>
        <w:t>IL21-</w:t>
      </w:r>
      <w:r w:rsidRPr="00C10A3F">
        <w:rPr>
          <w:rFonts w:ascii="Arial" w:hAnsi="Arial"/>
        </w:rPr>
        <w:t xml:space="preserve">VFP </w:t>
      </w:r>
      <w:r>
        <w:rPr>
          <w:rFonts w:ascii="Arial" w:hAnsi="Arial"/>
        </w:rPr>
        <w:t xml:space="preserve">or B cell-deficient </w:t>
      </w:r>
      <w:r w:rsidR="003A2D17" w:rsidRPr="00E507D2">
        <w:rPr>
          <w:rFonts w:ascii="Arial" w:hAnsi="Arial"/>
          <w:i/>
        </w:rPr>
        <w:t>Ighm</w:t>
      </w:r>
      <w:r w:rsidR="003A2D17" w:rsidRPr="00E507D2">
        <w:rPr>
          <w:rFonts w:ascii="Arial" w:hAnsi="Arial"/>
          <w:i/>
          <w:vertAlign w:val="superscript"/>
        </w:rPr>
        <w:t>-/-</w:t>
      </w:r>
      <w:r w:rsidR="003A2D17">
        <w:rPr>
          <w:rFonts w:ascii="Arial" w:hAnsi="Arial"/>
        </w:rPr>
        <w:t xml:space="preserve"> Il21-</w:t>
      </w:r>
      <w:r>
        <w:rPr>
          <w:rFonts w:ascii="Arial" w:hAnsi="Arial"/>
        </w:rPr>
        <w:t xml:space="preserve">VFP mice </w:t>
      </w:r>
      <w:r w:rsidRPr="00C10A3F">
        <w:rPr>
          <w:rFonts w:ascii="Arial" w:hAnsi="Arial"/>
        </w:rPr>
        <w:t>were enriched for CD4</w:t>
      </w:r>
      <w:r w:rsidRPr="00C10A3F">
        <w:rPr>
          <w:rFonts w:ascii="Arial" w:hAnsi="Arial"/>
          <w:vertAlign w:val="superscript"/>
        </w:rPr>
        <w:t>+</w:t>
      </w:r>
      <w:r w:rsidRPr="00C10A3F">
        <w:rPr>
          <w:rFonts w:ascii="Arial" w:hAnsi="Arial"/>
        </w:rPr>
        <w:t xml:space="preserve"> T cells</w:t>
      </w:r>
      <w:r>
        <w:rPr>
          <w:rFonts w:ascii="Arial" w:hAnsi="Arial"/>
        </w:rPr>
        <w:t xml:space="preserve">, </w:t>
      </w:r>
      <w:r w:rsidRPr="00C10A3F">
        <w:rPr>
          <w:rFonts w:ascii="Arial" w:hAnsi="Arial"/>
        </w:rPr>
        <w:t>sort-purified for nT</w:t>
      </w:r>
      <w:r w:rsidRPr="00C10A3F">
        <w:rPr>
          <w:rFonts w:ascii="Arial" w:hAnsi="Arial"/>
          <w:vertAlign w:val="subscript"/>
        </w:rPr>
        <w:t>FH</w:t>
      </w:r>
      <w:r w:rsidRPr="00C10A3F">
        <w:rPr>
          <w:rFonts w:ascii="Arial" w:hAnsi="Arial"/>
        </w:rPr>
        <w:t xml:space="preserve"> cells (VFP</w:t>
      </w:r>
      <w:r w:rsidRPr="00C10A3F">
        <w:rPr>
          <w:rFonts w:ascii="Arial" w:hAnsi="Arial"/>
          <w:vertAlign w:val="superscript"/>
        </w:rPr>
        <w:t>+</w:t>
      </w:r>
      <w:r w:rsidRPr="00C10A3F">
        <w:rPr>
          <w:rFonts w:ascii="Arial" w:hAnsi="Arial"/>
        </w:rPr>
        <w:t>CXCR5</w:t>
      </w:r>
      <w:r w:rsidR="006D2305" w:rsidRPr="00E507D2">
        <w:rPr>
          <w:rFonts w:ascii="Arial" w:hAnsi="Arial"/>
          <w:vertAlign w:val="superscript"/>
        </w:rPr>
        <w:t>-/</w:t>
      </w:r>
      <w:r w:rsidR="003A2D17">
        <w:rPr>
          <w:rFonts w:ascii="Arial" w:hAnsi="Arial"/>
          <w:vertAlign w:val="superscript"/>
        </w:rPr>
        <w:t xml:space="preserve">lo </w:t>
      </w:r>
      <w:r w:rsidRPr="00C10A3F">
        <w:rPr>
          <w:rFonts w:ascii="Arial" w:hAnsi="Arial"/>
        </w:rPr>
        <w:t>PD1</w:t>
      </w:r>
      <w:r w:rsidR="006D2305" w:rsidRPr="00E507D2">
        <w:rPr>
          <w:rFonts w:ascii="Arial" w:hAnsi="Arial"/>
          <w:vertAlign w:val="superscript"/>
        </w:rPr>
        <w:t>-/</w:t>
      </w:r>
      <w:r w:rsidR="003A2D17">
        <w:rPr>
          <w:rFonts w:ascii="Arial" w:hAnsi="Arial"/>
          <w:vertAlign w:val="superscript"/>
        </w:rPr>
        <w:t>lo</w:t>
      </w:r>
      <w:r w:rsidR="003A2D17" w:rsidRPr="00C10A3F">
        <w:rPr>
          <w:rFonts w:ascii="Arial" w:hAnsi="Arial"/>
        </w:rPr>
        <w:t>)</w:t>
      </w:r>
      <w:r w:rsidR="003A2D17">
        <w:rPr>
          <w:rFonts w:ascii="Arial" w:hAnsi="Arial"/>
        </w:rPr>
        <w:t xml:space="preserve"> </w:t>
      </w:r>
      <w:r>
        <w:rPr>
          <w:rFonts w:ascii="Arial" w:hAnsi="Arial"/>
        </w:rPr>
        <w:t xml:space="preserve">and </w:t>
      </w:r>
      <w:r w:rsidRPr="00EE1CD5">
        <w:rPr>
          <w:rFonts w:ascii="Arial" w:hAnsi="Arial"/>
        </w:rPr>
        <w:t>i</w:t>
      </w:r>
      <w:r w:rsidRPr="00614F28">
        <w:rPr>
          <w:rFonts w:ascii="Arial" w:hAnsi="Arial"/>
        </w:rPr>
        <w:t xml:space="preserve">njected </w:t>
      </w:r>
      <w:r w:rsidR="006D2305">
        <w:rPr>
          <w:rFonts w:ascii="Arial" w:hAnsi="Arial"/>
        </w:rPr>
        <w:t xml:space="preserve">intravenously (i.v) </w:t>
      </w:r>
      <w:r w:rsidRPr="00614F28">
        <w:rPr>
          <w:rFonts w:ascii="Arial" w:hAnsi="Arial"/>
        </w:rPr>
        <w:t xml:space="preserve">into </w:t>
      </w:r>
      <w:r w:rsidR="00703A49">
        <w:rPr>
          <w:rFonts w:ascii="Arial" w:hAnsi="Arial"/>
        </w:rPr>
        <w:t xml:space="preserve">3 </w:t>
      </w:r>
      <w:r w:rsidRPr="00673AA2">
        <w:rPr>
          <w:rFonts w:ascii="Arial" w:hAnsi="Arial"/>
        </w:rPr>
        <w:t xml:space="preserve">sex-matched </w:t>
      </w:r>
      <w:r>
        <w:rPr>
          <w:rFonts w:ascii="Arial" w:hAnsi="Arial"/>
        </w:rPr>
        <w:t xml:space="preserve">T cell-deficient </w:t>
      </w:r>
      <w:r w:rsidRPr="00614F28">
        <w:rPr>
          <w:rFonts w:ascii="Arial" w:hAnsi="Arial"/>
        </w:rPr>
        <w:t>B6.</w:t>
      </w:r>
      <w:r w:rsidRPr="005C3D65">
        <w:rPr>
          <w:rFonts w:ascii="Arial" w:hAnsi="Arial"/>
          <w:i/>
        </w:rPr>
        <w:t>Tcra</w:t>
      </w:r>
      <w:r w:rsidRPr="005C3D65">
        <w:rPr>
          <w:rFonts w:ascii="Arial" w:hAnsi="Arial"/>
          <w:i/>
          <w:vertAlign w:val="superscript"/>
        </w:rPr>
        <w:t>-/-</w:t>
      </w:r>
      <w:r w:rsidRPr="00614F28">
        <w:rPr>
          <w:rFonts w:ascii="Arial" w:hAnsi="Arial"/>
        </w:rPr>
        <w:t xml:space="preserve"> recipients</w:t>
      </w:r>
      <w:r>
        <w:rPr>
          <w:rFonts w:ascii="Arial" w:hAnsi="Arial"/>
        </w:rPr>
        <w:t xml:space="preserve">. PBL from the recipients were analyzed by over a period of </w:t>
      </w:r>
      <w:r w:rsidR="006D2305">
        <w:rPr>
          <w:rFonts w:ascii="Arial" w:hAnsi="Arial"/>
        </w:rPr>
        <w:t xml:space="preserve">9 </w:t>
      </w:r>
      <w:r>
        <w:rPr>
          <w:rFonts w:ascii="Arial" w:hAnsi="Arial"/>
        </w:rPr>
        <w:t>wk</w:t>
      </w:r>
      <w:r w:rsidR="006D2305">
        <w:rPr>
          <w:rFonts w:ascii="Arial" w:hAnsi="Arial"/>
        </w:rPr>
        <w:t>s</w:t>
      </w:r>
      <w:r>
        <w:rPr>
          <w:rFonts w:ascii="Arial" w:hAnsi="Arial"/>
        </w:rPr>
        <w:t xml:space="preserve"> (</w:t>
      </w:r>
      <w:r w:rsidRPr="005C3D65">
        <w:rPr>
          <w:rFonts w:ascii="Arial" w:hAnsi="Arial"/>
          <w:b/>
        </w:rPr>
        <w:t xml:space="preserve">Fig. </w:t>
      </w:r>
      <w:r>
        <w:rPr>
          <w:rFonts w:ascii="Arial" w:hAnsi="Arial"/>
          <w:b/>
        </w:rPr>
        <w:t>7a</w:t>
      </w:r>
      <w:r>
        <w:rPr>
          <w:rFonts w:ascii="Arial" w:hAnsi="Arial"/>
        </w:rPr>
        <w:t xml:space="preserve">). </w:t>
      </w:r>
      <w:r w:rsidRPr="00D869FC">
        <w:rPr>
          <w:rFonts w:ascii="Arial" w:hAnsi="Arial"/>
        </w:rPr>
        <w:t>Two wk</w:t>
      </w:r>
      <w:r w:rsidR="006D2305" w:rsidRPr="00D869FC">
        <w:rPr>
          <w:rFonts w:ascii="Arial" w:hAnsi="Arial"/>
        </w:rPr>
        <w:t>s</w:t>
      </w:r>
      <w:r w:rsidRPr="00D869FC">
        <w:rPr>
          <w:rFonts w:ascii="Arial" w:hAnsi="Arial"/>
        </w:rPr>
        <w:t xml:space="preserve"> after transfer, </w:t>
      </w:r>
      <w:r w:rsidR="00D869FC">
        <w:rPr>
          <w:rFonts w:ascii="Arial" w:hAnsi="Arial"/>
        </w:rPr>
        <w:t>50% to 70</w:t>
      </w:r>
      <w:r w:rsidRPr="00D869FC">
        <w:rPr>
          <w:rFonts w:ascii="Arial" w:hAnsi="Arial"/>
        </w:rPr>
        <w:t>% of the transferred cells retained the VFP</w:t>
      </w:r>
      <w:r w:rsidRPr="00D869FC">
        <w:rPr>
          <w:rFonts w:ascii="Arial" w:hAnsi="Arial"/>
          <w:vertAlign w:val="superscript"/>
        </w:rPr>
        <w:t>+</w:t>
      </w:r>
      <w:r w:rsidRPr="00D869FC">
        <w:rPr>
          <w:rFonts w:ascii="Arial" w:hAnsi="Arial"/>
        </w:rPr>
        <w:t xml:space="preserve"> nT</w:t>
      </w:r>
      <w:r w:rsidRPr="00D869FC">
        <w:rPr>
          <w:rFonts w:ascii="Arial" w:hAnsi="Arial"/>
          <w:vertAlign w:val="subscript"/>
        </w:rPr>
        <w:t>FH</w:t>
      </w:r>
      <w:r w:rsidRPr="00D869FC">
        <w:rPr>
          <w:rFonts w:ascii="Arial" w:hAnsi="Arial"/>
        </w:rPr>
        <w:t xml:space="preserve"> phenotype</w:t>
      </w:r>
      <w:r w:rsidR="00522F83">
        <w:rPr>
          <w:rFonts w:ascii="Arial" w:hAnsi="Arial"/>
        </w:rPr>
        <w:t xml:space="preserve"> and </w:t>
      </w:r>
      <w:r w:rsidRPr="00B360DA">
        <w:rPr>
          <w:rFonts w:ascii="Arial" w:hAnsi="Arial"/>
        </w:rPr>
        <w:t xml:space="preserve">increased </w:t>
      </w:r>
      <w:r w:rsidR="00522F83" w:rsidRPr="00E507D2">
        <w:rPr>
          <w:rFonts w:ascii="Arial" w:hAnsi="Arial"/>
        </w:rPr>
        <w:t xml:space="preserve">numerically at later timepoints </w:t>
      </w:r>
      <w:r w:rsidRPr="00B360DA">
        <w:rPr>
          <w:rFonts w:ascii="Arial" w:hAnsi="Arial"/>
        </w:rPr>
        <w:t>(</w:t>
      </w:r>
      <w:r w:rsidRPr="00B360DA">
        <w:rPr>
          <w:rFonts w:ascii="Arial" w:hAnsi="Arial"/>
          <w:b/>
        </w:rPr>
        <w:t>Fig. 7</w:t>
      </w:r>
      <w:r w:rsidR="00A413D2" w:rsidRPr="00E507D2">
        <w:rPr>
          <w:rFonts w:ascii="Arial" w:hAnsi="Arial"/>
          <w:b/>
        </w:rPr>
        <w:t xml:space="preserve"> </w:t>
      </w:r>
      <w:r w:rsidRPr="00B360DA">
        <w:rPr>
          <w:rFonts w:ascii="Arial" w:hAnsi="Arial"/>
          <w:b/>
        </w:rPr>
        <w:t>b</w:t>
      </w:r>
      <w:r w:rsidR="00373383" w:rsidRPr="00B360DA">
        <w:rPr>
          <w:rFonts w:ascii="Arial" w:hAnsi="Arial"/>
          <w:b/>
        </w:rPr>
        <w:t>,d</w:t>
      </w:r>
      <w:r w:rsidRPr="00B360DA">
        <w:rPr>
          <w:rFonts w:ascii="Arial" w:hAnsi="Arial"/>
        </w:rPr>
        <w:t>).</w:t>
      </w:r>
      <w:r>
        <w:rPr>
          <w:rFonts w:ascii="Arial" w:hAnsi="Arial"/>
        </w:rPr>
        <w:t xml:space="preserve"> </w:t>
      </w:r>
    </w:p>
    <w:p w14:paraId="5E2C0362" w14:textId="77777777" w:rsidR="009E5511" w:rsidRDefault="009E5511" w:rsidP="009E5511">
      <w:pPr>
        <w:spacing w:line="360" w:lineRule="auto"/>
        <w:rPr>
          <w:rFonts w:ascii="Arial" w:hAnsi="Arial"/>
        </w:rPr>
      </w:pPr>
    </w:p>
    <w:p w14:paraId="598AB7E4" w14:textId="05E37214" w:rsidR="009E5511" w:rsidRPr="00B360DA" w:rsidRDefault="009E5511" w:rsidP="009E5511">
      <w:pPr>
        <w:spacing w:line="360" w:lineRule="auto"/>
        <w:rPr>
          <w:rFonts w:ascii="Arial" w:hAnsi="Arial"/>
        </w:rPr>
      </w:pPr>
      <w:r w:rsidRPr="00B360DA">
        <w:rPr>
          <w:rFonts w:ascii="Arial" w:hAnsi="Arial"/>
        </w:rPr>
        <w:t>We then asked how the persisting nT</w:t>
      </w:r>
      <w:r w:rsidRPr="00B360DA">
        <w:rPr>
          <w:rFonts w:ascii="Arial" w:hAnsi="Arial"/>
          <w:vertAlign w:val="subscript"/>
        </w:rPr>
        <w:t>FH</w:t>
      </w:r>
      <w:r w:rsidRPr="00B360DA">
        <w:rPr>
          <w:rFonts w:ascii="Arial" w:hAnsi="Arial"/>
        </w:rPr>
        <w:t xml:space="preserve"> would respond to immunization. The B6.</w:t>
      </w:r>
      <w:r w:rsidRPr="00B360DA">
        <w:rPr>
          <w:rFonts w:ascii="Arial" w:hAnsi="Arial"/>
          <w:i/>
        </w:rPr>
        <w:t>Tcra</w:t>
      </w:r>
      <w:r w:rsidRPr="00B360DA">
        <w:rPr>
          <w:rFonts w:ascii="Arial" w:hAnsi="Arial"/>
          <w:i/>
          <w:vertAlign w:val="superscript"/>
        </w:rPr>
        <w:t>-/-</w:t>
      </w:r>
      <w:r w:rsidRPr="00B360DA">
        <w:rPr>
          <w:rFonts w:ascii="Arial" w:hAnsi="Arial"/>
        </w:rPr>
        <w:t xml:space="preserve"> recipients described above were immunized with DNP-KLH in CFA and their splenic T cells were characterized 11 days later</w:t>
      </w:r>
      <w:r w:rsidR="00373383" w:rsidRPr="00B360DA">
        <w:rPr>
          <w:rFonts w:ascii="Arial" w:hAnsi="Arial"/>
        </w:rPr>
        <w:t xml:space="preserve"> (</w:t>
      </w:r>
      <w:r w:rsidR="00373383" w:rsidRPr="00B360DA">
        <w:rPr>
          <w:rFonts w:ascii="Arial" w:hAnsi="Arial"/>
          <w:b/>
        </w:rPr>
        <w:t>Fig. 7b</w:t>
      </w:r>
      <w:r w:rsidR="00373383" w:rsidRPr="00B360DA">
        <w:rPr>
          <w:rFonts w:ascii="Arial" w:hAnsi="Arial"/>
        </w:rPr>
        <w:t xml:space="preserve">).  </w:t>
      </w:r>
      <w:r w:rsidRPr="00B360DA">
        <w:rPr>
          <w:rFonts w:ascii="Arial" w:hAnsi="Arial"/>
        </w:rPr>
        <w:t xml:space="preserve">Immunization resulted in an increase in </w:t>
      </w:r>
      <w:r w:rsidR="00156427" w:rsidRPr="00B360DA">
        <w:rPr>
          <w:rFonts w:ascii="Arial" w:hAnsi="Arial"/>
        </w:rPr>
        <w:t>CD4</w:t>
      </w:r>
      <w:r w:rsidR="00156427" w:rsidRPr="00E507D2">
        <w:rPr>
          <w:rFonts w:ascii="Arial" w:hAnsi="Arial"/>
          <w:vertAlign w:val="superscript"/>
        </w:rPr>
        <w:t>+</w:t>
      </w:r>
      <w:r w:rsidR="00156427" w:rsidRPr="00B360DA">
        <w:rPr>
          <w:rFonts w:ascii="Arial" w:hAnsi="Arial"/>
        </w:rPr>
        <w:t xml:space="preserve"> </w:t>
      </w:r>
      <w:r w:rsidRPr="00B360DA">
        <w:rPr>
          <w:rFonts w:ascii="Arial" w:hAnsi="Arial"/>
        </w:rPr>
        <w:t>VFP</w:t>
      </w:r>
      <w:r w:rsidRPr="00B360DA">
        <w:rPr>
          <w:rFonts w:ascii="Arial" w:hAnsi="Arial"/>
          <w:vertAlign w:val="superscript"/>
        </w:rPr>
        <w:t>+</w:t>
      </w:r>
      <w:r w:rsidRPr="00B360DA">
        <w:rPr>
          <w:rFonts w:ascii="Arial" w:hAnsi="Arial"/>
        </w:rPr>
        <w:t xml:space="preserve"> cells that included all stages of T</w:t>
      </w:r>
      <w:r w:rsidRPr="00B360DA">
        <w:rPr>
          <w:rFonts w:ascii="Arial" w:hAnsi="Arial"/>
          <w:vertAlign w:val="subscript"/>
        </w:rPr>
        <w:t>FH</w:t>
      </w:r>
      <w:r w:rsidRPr="00B360DA">
        <w:rPr>
          <w:rFonts w:ascii="Arial" w:hAnsi="Arial"/>
        </w:rPr>
        <w:t xml:space="preserve"> differentiation (nT</w:t>
      </w:r>
      <w:r w:rsidRPr="00B360DA">
        <w:rPr>
          <w:rFonts w:ascii="Arial" w:hAnsi="Arial"/>
          <w:vertAlign w:val="subscript"/>
        </w:rPr>
        <w:t>FH</w:t>
      </w:r>
      <w:r w:rsidRPr="00B360DA">
        <w:rPr>
          <w:rFonts w:ascii="Arial" w:hAnsi="Arial"/>
        </w:rPr>
        <w:t>, pre-T</w:t>
      </w:r>
      <w:r w:rsidRPr="00B360DA">
        <w:rPr>
          <w:rFonts w:ascii="Arial" w:hAnsi="Arial"/>
          <w:vertAlign w:val="subscript"/>
        </w:rPr>
        <w:t>FH</w:t>
      </w:r>
      <w:r w:rsidRPr="00B360DA">
        <w:rPr>
          <w:rFonts w:ascii="Arial" w:hAnsi="Arial"/>
        </w:rPr>
        <w:t xml:space="preserve"> and full T</w:t>
      </w:r>
      <w:r w:rsidRPr="00B360DA">
        <w:rPr>
          <w:rFonts w:ascii="Arial" w:hAnsi="Arial"/>
          <w:vertAlign w:val="subscript"/>
        </w:rPr>
        <w:t>FH</w:t>
      </w:r>
      <w:r w:rsidRPr="00B360DA">
        <w:rPr>
          <w:rFonts w:ascii="Arial" w:hAnsi="Arial"/>
        </w:rPr>
        <w:t>), but with a dramatic phenotypic shift towards full T</w:t>
      </w:r>
      <w:r w:rsidRPr="00B360DA">
        <w:rPr>
          <w:rFonts w:ascii="Arial" w:hAnsi="Arial"/>
          <w:vertAlign w:val="subscript"/>
        </w:rPr>
        <w:t>FH</w:t>
      </w:r>
      <w:r w:rsidR="00373383" w:rsidRPr="00B360DA">
        <w:rPr>
          <w:rFonts w:ascii="Arial" w:hAnsi="Arial"/>
          <w:vertAlign w:val="subscript"/>
        </w:rPr>
        <w:t xml:space="preserve"> </w:t>
      </w:r>
      <w:r w:rsidR="00373383" w:rsidRPr="00B360DA">
        <w:rPr>
          <w:rFonts w:ascii="Arial" w:hAnsi="Arial"/>
        </w:rPr>
        <w:t>(</w:t>
      </w:r>
      <w:r w:rsidR="00373383" w:rsidRPr="00B360DA">
        <w:rPr>
          <w:rFonts w:ascii="Arial" w:hAnsi="Arial"/>
          <w:b/>
        </w:rPr>
        <w:t>Fig. 7b,e</w:t>
      </w:r>
      <w:r w:rsidR="00373383" w:rsidRPr="00B360DA">
        <w:rPr>
          <w:rFonts w:ascii="Arial" w:hAnsi="Arial"/>
        </w:rPr>
        <w:t>)</w:t>
      </w:r>
      <w:r w:rsidRPr="00B360DA">
        <w:rPr>
          <w:rFonts w:ascii="Arial" w:hAnsi="Arial"/>
        </w:rPr>
        <w:t>. These results showed that nT</w:t>
      </w:r>
      <w:r w:rsidRPr="00B360DA">
        <w:rPr>
          <w:rFonts w:ascii="Arial" w:hAnsi="Arial"/>
          <w:vertAlign w:val="subscript"/>
        </w:rPr>
        <w:t>FH</w:t>
      </w:r>
      <w:r w:rsidRPr="00B360DA" w:rsidDel="00603DAA">
        <w:rPr>
          <w:rFonts w:ascii="Arial" w:hAnsi="Arial"/>
        </w:rPr>
        <w:t xml:space="preserve"> </w:t>
      </w:r>
      <w:r w:rsidRPr="00B360DA">
        <w:rPr>
          <w:rFonts w:ascii="Arial" w:hAnsi="Arial"/>
        </w:rPr>
        <w:t xml:space="preserve">were fully capable of </w:t>
      </w:r>
      <w:r w:rsidR="00373383" w:rsidRPr="00B360DA">
        <w:rPr>
          <w:rFonts w:ascii="Arial" w:hAnsi="Arial"/>
        </w:rPr>
        <w:t xml:space="preserve">responding and </w:t>
      </w:r>
      <w:r w:rsidRPr="00B360DA">
        <w:rPr>
          <w:rFonts w:ascii="Arial" w:hAnsi="Arial"/>
        </w:rPr>
        <w:t>differentiating</w:t>
      </w:r>
      <w:r w:rsidR="00373383" w:rsidRPr="00B360DA">
        <w:rPr>
          <w:rFonts w:ascii="Arial" w:hAnsi="Arial"/>
        </w:rPr>
        <w:t xml:space="preserve"> </w:t>
      </w:r>
      <w:r w:rsidRPr="00B360DA">
        <w:rPr>
          <w:rFonts w:ascii="Arial" w:hAnsi="Arial"/>
        </w:rPr>
        <w:t>into phenotypically mature T</w:t>
      </w:r>
      <w:r w:rsidRPr="00B360DA">
        <w:rPr>
          <w:rFonts w:ascii="Arial" w:hAnsi="Arial"/>
          <w:vertAlign w:val="subscript"/>
        </w:rPr>
        <w:t>FH</w:t>
      </w:r>
      <w:r w:rsidRPr="00B360DA">
        <w:rPr>
          <w:rFonts w:ascii="Arial" w:hAnsi="Arial"/>
        </w:rPr>
        <w:t xml:space="preserve"> after immunization.  </w:t>
      </w:r>
    </w:p>
    <w:p w14:paraId="39BD983F" w14:textId="77777777" w:rsidR="009E5511" w:rsidRPr="00B360DA" w:rsidRDefault="009E5511" w:rsidP="009E5511">
      <w:pPr>
        <w:spacing w:line="360" w:lineRule="auto"/>
        <w:rPr>
          <w:rFonts w:ascii="Arial" w:hAnsi="Arial"/>
        </w:rPr>
      </w:pPr>
    </w:p>
    <w:p w14:paraId="6F245684" w14:textId="491E44F4" w:rsidR="00294FFD" w:rsidRPr="00B360DA" w:rsidRDefault="009E5511" w:rsidP="009E5511">
      <w:pPr>
        <w:spacing w:line="360" w:lineRule="auto"/>
        <w:rPr>
          <w:rFonts w:ascii="Arial" w:hAnsi="Arial"/>
        </w:rPr>
      </w:pPr>
      <w:r w:rsidRPr="00B360DA">
        <w:rPr>
          <w:rFonts w:ascii="Arial" w:hAnsi="Arial"/>
        </w:rPr>
        <w:t>To determine if the VFP</w:t>
      </w:r>
      <w:r w:rsidRPr="00B360DA">
        <w:rPr>
          <w:rFonts w:ascii="Arial" w:hAnsi="Arial"/>
          <w:vertAlign w:val="superscript"/>
        </w:rPr>
        <w:t>+</w:t>
      </w:r>
      <w:r w:rsidRPr="00B360DA">
        <w:rPr>
          <w:rFonts w:ascii="Arial" w:hAnsi="Arial"/>
        </w:rPr>
        <w:t xml:space="preserve"> cells that developed and persisted after immunization could respond to a secondary immunization, we transferred splenocytes from the immunized recipients into a second group of B6.</w:t>
      </w:r>
      <w:r w:rsidRPr="00B360DA">
        <w:rPr>
          <w:rFonts w:ascii="Arial" w:hAnsi="Arial"/>
          <w:i/>
        </w:rPr>
        <w:t>Tcra</w:t>
      </w:r>
      <w:r w:rsidRPr="00B360DA">
        <w:rPr>
          <w:rFonts w:ascii="Arial" w:hAnsi="Arial"/>
          <w:i/>
          <w:vertAlign w:val="superscript"/>
        </w:rPr>
        <w:t>-/-</w:t>
      </w:r>
      <w:r w:rsidRPr="00B360DA">
        <w:rPr>
          <w:rFonts w:ascii="Arial" w:hAnsi="Arial"/>
        </w:rPr>
        <w:t xml:space="preserve"> recipients and monitored the transferred cells (</w:t>
      </w:r>
      <w:r w:rsidRPr="00B360DA">
        <w:rPr>
          <w:rFonts w:ascii="Arial" w:hAnsi="Arial"/>
          <w:b/>
        </w:rPr>
        <w:t>Fig. 7b</w:t>
      </w:r>
      <w:r w:rsidRPr="00B360DA">
        <w:rPr>
          <w:rFonts w:ascii="Arial" w:hAnsi="Arial"/>
        </w:rPr>
        <w:t>). The VFP</w:t>
      </w:r>
      <w:r w:rsidRPr="00B360DA">
        <w:rPr>
          <w:rFonts w:ascii="Arial" w:hAnsi="Arial"/>
          <w:vertAlign w:val="superscript"/>
        </w:rPr>
        <w:t>+</w:t>
      </w:r>
      <w:r w:rsidRPr="00B360DA">
        <w:rPr>
          <w:rFonts w:ascii="Arial" w:hAnsi="Arial"/>
        </w:rPr>
        <w:t xml:space="preserve"> cells persisted for at least 8 wk</w:t>
      </w:r>
      <w:r w:rsidR="007643BC" w:rsidRPr="00B360DA">
        <w:rPr>
          <w:rFonts w:ascii="Arial" w:hAnsi="Arial"/>
        </w:rPr>
        <w:t>s</w:t>
      </w:r>
      <w:r w:rsidRPr="00B360DA">
        <w:rPr>
          <w:rFonts w:ascii="Arial" w:hAnsi="Arial"/>
        </w:rPr>
        <w:t xml:space="preserve"> and, consistent with an effector memory phenotype</w:t>
      </w:r>
      <w:r w:rsidRPr="00E507D2">
        <w:rPr>
          <w:rFonts w:ascii="Arial" w:hAnsi="Arial"/>
          <w:color w:val="000000" w:themeColor="text1"/>
        </w:rPr>
        <w:t xml:space="preserve">, </w:t>
      </w:r>
      <w:r w:rsidR="00294FFD" w:rsidRPr="00E507D2">
        <w:rPr>
          <w:rFonts w:ascii="Arial" w:hAnsi="Arial"/>
          <w:color w:val="000000" w:themeColor="text1"/>
        </w:rPr>
        <w:t>they</w:t>
      </w:r>
      <w:r w:rsidR="00294FFD" w:rsidRPr="00B360DA">
        <w:rPr>
          <w:rFonts w:ascii="Arial" w:hAnsi="Arial"/>
        </w:rPr>
        <w:t xml:space="preserve"> </w:t>
      </w:r>
      <w:r w:rsidRPr="00B360DA">
        <w:rPr>
          <w:rFonts w:ascii="Arial" w:hAnsi="Arial"/>
        </w:rPr>
        <w:t>were uniformly CD44</w:t>
      </w:r>
      <w:r w:rsidRPr="00E507D2">
        <w:rPr>
          <w:rFonts w:ascii="Arial" w:hAnsi="Arial"/>
          <w:vertAlign w:val="superscript"/>
        </w:rPr>
        <w:t>hi</w:t>
      </w:r>
      <w:r w:rsidRPr="00E507D2">
        <w:rPr>
          <w:rFonts w:ascii="Arial" w:hAnsi="Arial"/>
        </w:rPr>
        <w:t xml:space="preserve"> CD62L</w:t>
      </w:r>
      <w:r w:rsidRPr="00E507D2">
        <w:rPr>
          <w:rFonts w:ascii="Arial" w:hAnsi="Arial"/>
          <w:vertAlign w:val="superscript"/>
        </w:rPr>
        <w:t>lo</w:t>
      </w:r>
      <w:r w:rsidR="00294FFD" w:rsidRPr="00B360DA">
        <w:rPr>
          <w:rFonts w:ascii="Arial" w:hAnsi="Arial"/>
        </w:rPr>
        <w:t xml:space="preserve"> (</w:t>
      </w:r>
      <w:r w:rsidR="00447AB9" w:rsidRPr="00E507D2">
        <w:rPr>
          <w:rFonts w:ascii="Arial" w:hAnsi="Arial"/>
          <w:b/>
        </w:rPr>
        <w:t>Fig. 7</w:t>
      </w:r>
      <w:r w:rsidR="00294FFD" w:rsidRPr="00B360DA">
        <w:rPr>
          <w:rFonts w:ascii="Arial" w:hAnsi="Arial"/>
          <w:b/>
        </w:rPr>
        <w:t>f</w:t>
      </w:r>
      <w:r w:rsidR="00294FFD" w:rsidRPr="00B360DA">
        <w:rPr>
          <w:rFonts w:ascii="Arial" w:hAnsi="Arial"/>
        </w:rPr>
        <w:t>)</w:t>
      </w:r>
      <w:r w:rsidR="00A413D2" w:rsidRPr="00E507D2">
        <w:rPr>
          <w:rFonts w:ascii="Arial" w:hAnsi="Arial"/>
        </w:rPr>
        <w:t>.</w:t>
      </w:r>
      <w:r w:rsidRPr="00B360DA">
        <w:rPr>
          <w:rFonts w:ascii="Arial" w:hAnsi="Arial"/>
        </w:rPr>
        <w:t xml:space="preserve"> We then immunized the secondary recipients with DNP-KLH in CFA</w:t>
      </w:r>
      <w:r w:rsidR="00294FFD" w:rsidRPr="00B360DA">
        <w:rPr>
          <w:rFonts w:ascii="Arial" w:hAnsi="Arial"/>
        </w:rPr>
        <w:t xml:space="preserve"> (</w:t>
      </w:r>
      <w:r w:rsidR="00447AB9" w:rsidRPr="00E507D2">
        <w:rPr>
          <w:rFonts w:ascii="Arial" w:hAnsi="Arial"/>
          <w:b/>
        </w:rPr>
        <w:t>Fig. 7</w:t>
      </w:r>
      <w:r w:rsidR="00294FFD" w:rsidRPr="00B360DA">
        <w:rPr>
          <w:rFonts w:ascii="Arial" w:hAnsi="Arial"/>
          <w:b/>
        </w:rPr>
        <w:t>b</w:t>
      </w:r>
      <w:r w:rsidR="00294FFD" w:rsidRPr="00B360DA">
        <w:rPr>
          <w:rFonts w:ascii="Arial" w:hAnsi="Arial"/>
        </w:rPr>
        <w:t>).</w:t>
      </w:r>
      <w:r w:rsidRPr="00B360DA">
        <w:rPr>
          <w:rFonts w:ascii="Arial" w:hAnsi="Arial"/>
        </w:rPr>
        <w:t xml:space="preserve"> Two of the 3 recipients </w:t>
      </w:r>
      <w:r w:rsidR="0040437C" w:rsidRPr="00B360DA">
        <w:rPr>
          <w:rFonts w:ascii="Arial" w:hAnsi="Arial"/>
        </w:rPr>
        <w:t xml:space="preserve">showed progressive </w:t>
      </w:r>
      <w:r w:rsidRPr="00B360DA">
        <w:rPr>
          <w:rFonts w:ascii="Arial" w:hAnsi="Arial"/>
        </w:rPr>
        <w:t>increase</w:t>
      </w:r>
      <w:r w:rsidR="0040437C" w:rsidRPr="00B360DA">
        <w:rPr>
          <w:rFonts w:ascii="Arial" w:hAnsi="Arial"/>
        </w:rPr>
        <w:t>s</w:t>
      </w:r>
      <w:r w:rsidRPr="00B360DA">
        <w:rPr>
          <w:rFonts w:ascii="Arial" w:hAnsi="Arial"/>
        </w:rPr>
        <w:t xml:space="preserve"> </w:t>
      </w:r>
      <w:r w:rsidR="0040437C" w:rsidRPr="00B360DA">
        <w:rPr>
          <w:rFonts w:ascii="Arial" w:hAnsi="Arial"/>
        </w:rPr>
        <w:t xml:space="preserve">in the </w:t>
      </w:r>
      <w:r w:rsidRPr="00B360DA">
        <w:rPr>
          <w:rFonts w:ascii="Arial" w:hAnsi="Arial"/>
        </w:rPr>
        <w:t>frequencies of VFP</w:t>
      </w:r>
      <w:r w:rsidRPr="00B360DA">
        <w:rPr>
          <w:rFonts w:ascii="Arial" w:hAnsi="Arial"/>
          <w:vertAlign w:val="superscript"/>
        </w:rPr>
        <w:t>+</w:t>
      </w:r>
      <w:r w:rsidRPr="00B360DA">
        <w:rPr>
          <w:rFonts w:ascii="Arial" w:hAnsi="Arial"/>
        </w:rPr>
        <w:t xml:space="preserve"> </w:t>
      </w:r>
      <w:r w:rsidR="00713CB2" w:rsidRPr="00B360DA">
        <w:rPr>
          <w:rFonts w:ascii="Arial" w:hAnsi="Arial"/>
        </w:rPr>
        <w:t>T</w:t>
      </w:r>
      <w:r w:rsidR="00713CB2" w:rsidRPr="00B360DA">
        <w:rPr>
          <w:rFonts w:ascii="Arial" w:hAnsi="Arial"/>
          <w:vertAlign w:val="subscript"/>
        </w:rPr>
        <w:t>FH</w:t>
      </w:r>
      <w:r w:rsidR="00294FFD" w:rsidRPr="00B360DA">
        <w:rPr>
          <w:rFonts w:ascii="Arial" w:hAnsi="Arial"/>
        </w:rPr>
        <w:t xml:space="preserve"> (</w:t>
      </w:r>
      <w:r w:rsidR="00447AB9" w:rsidRPr="00E507D2">
        <w:rPr>
          <w:rFonts w:ascii="Arial" w:hAnsi="Arial"/>
          <w:b/>
        </w:rPr>
        <w:t>Fig. 7</w:t>
      </w:r>
      <w:r w:rsidR="00294FFD" w:rsidRPr="00B360DA">
        <w:rPr>
          <w:rFonts w:ascii="Arial" w:hAnsi="Arial"/>
          <w:b/>
        </w:rPr>
        <w:t>g</w:t>
      </w:r>
      <w:r w:rsidR="00A413D2" w:rsidRPr="00E507D2">
        <w:rPr>
          <w:rFonts w:ascii="Arial" w:hAnsi="Arial"/>
        </w:rPr>
        <w:t xml:space="preserve">).  </w:t>
      </w:r>
      <w:r w:rsidRPr="00B360DA">
        <w:rPr>
          <w:rFonts w:ascii="Arial" w:hAnsi="Arial"/>
        </w:rPr>
        <w:t xml:space="preserve">Taken together, </w:t>
      </w:r>
      <w:r w:rsidR="0040437C" w:rsidRPr="00E507D2">
        <w:rPr>
          <w:rFonts w:ascii="Arial" w:hAnsi="Arial"/>
        </w:rPr>
        <w:t xml:space="preserve">the </w:t>
      </w:r>
      <w:r w:rsidRPr="00B360DA">
        <w:rPr>
          <w:rFonts w:ascii="Arial" w:hAnsi="Arial"/>
        </w:rPr>
        <w:t>results show that nT</w:t>
      </w:r>
      <w:r w:rsidRPr="00B360DA">
        <w:rPr>
          <w:rFonts w:ascii="Arial" w:hAnsi="Arial"/>
          <w:vertAlign w:val="subscript"/>
        </w:rPr>
        <w:t>FH</w:t>
      </w:r>
      <w:r w:rsidRPr="00B360DA">
        <w:rPr>
          <w:rFonts w:ascii="Arial" w:hAnsi="Arial"/>
        </w:rPr>
        <w:t xml:space="preserve"> </w:t>
      </w:r>
      <w:r w:rsidR="0040437C" w:rsidRPr="00E507D2">
        <w:rPr>
          <w:rFonts w:ascii="Arial" w:hAnsi="Arial"/>
        </w:rPr>
        <w:t>are maintained homeostatically</w:t>
      </w:r>
      <w:r w:rsidRPr="00B360DA">
        <w:rPr>
          <w:rFonts w:ascii="Arial" w:hAnsi="Arial"/>
        </w:rPr>
        <w:t xml:space="preserve">, </w:t>
      </w:r>
      <w:r w:rsidR="0040437C" w:rsidRPr="00E507D2">
        <w:rPr>
          <w:rFonts w:ascii="Arial" w:hAnsi="Arial"/>
        </w:rPr>
        <w:t>able to re</w:t>
      </w:r>
      <w:r w:rsidR="00294FFD" w:rsidRPr="00B360DA">
        <w:rPr>
          <w:rFonts w:ascii="Arial" w:hAnsi="Arial"/>
        </w:rPr>
        <w:t>s</w:t>
      </w:r>
      <w:r w:rsidR="0040437C" w:rsidRPr="00E507D2">
        <w:rPr>
          <w:rFonts w:ascii="Arial" w:hAnsi="Arial"/>
        </w:rPr>
        <w:t xml:space="preserve">pond and </w:t>
      </w:r>
      <w:r w:rsidRPr="00B360DA">
        <w:rPr>
          <w:rFonts w:ascii="Arial" w:hAnsi="Arial"/>
        </w:rPr>
        <w:t>efficiently differentiate into full T</w:t>
      </w:r>
      <w:r w:rsidRPr="00B360DA">
        <w:rPr>
          <w:rFonts w:ascii="Arial" w:hAnsi="Arial"/>
          <w:sz w:val="20"/>
          <w:vertAlign w:val="subscript"/>
        </w:rPr>
        <w:t>FH</w:t>
      </w:r>
      <w:r w:rsidRPr="00B360DA">
        <w:rPr>
          <w:rFonts w:ascii="Arial" w:hAnsi="Arial"/>
        </w:rPr>
        <w:t xml:space="preserve"> </w:t>
      </w:r>
      <w:r w:rsidR="005D39CF" w:rsidRPr="00B360DA">
        <w:rPr>
          <w:rFonts w:ascii="Arial" w:hAnsi="Arial"/>
        </w:rPr>
        <w:t>and IL</w:t>
      </w:r>
      <w:r w:rsidR="0040437C" w:rsidRPr="00E507D2">
        <w:rPr>
          <w:rFonts w:ascii="Arial" w:hAnsi="Arial"/>
        </w:rPr>
        <w:t xml:space="preserve">21 expressing effector memory </w:t>
      </w:r>
      <w:r w:rsidRPr="00B360DA">
        <w:rPr>
          <w:rFonts w:ascii="Arial" w:hAnsi="Arial"/>
        </w:rPr>
        <w:t>after antigen stimulation and rechallenge</w:t>
      </w:r>
      <w:r w:rsidR="0040437C" w:rsidRPr="00E507D2">
        <w:rPr>
          <w:rFonts w:ascii="Arial" w:hAnsi="Arial"/>
        </w:rPr>
        <w:t xml:space="preserve">. </w:t>
      </w:r>
    </w:p>
    <w:p w14:paraId="74ABB545" w14:textId="77777777" w:rsidR="009E5511" w:rsidRPr="00B360DA" w:rsidRDefault="009E5511" w:rsidP="009E5511">
      <w:pPr>
        <w:spacing w:line="360" w:lineRule="auto"/>
        <w:rPr>
          <w:rFonts w:ascii="Arial" w:hAnsi="Arial"/>
        </w:rPr>
      </w:pPr>
    </w:p>
    <w:p w14:paraId="7A561472" w14:textId="60CF6061" w:rsidR="009E5511" w:rsidRPr="00B360DA" w:rsidRDefault="00522F83" w:rsidP="009E5511">
      <w:pPr>
        <w:spacing w:line="360" w:lineRule="auto"/>
        <w:rPr>
          <w:rFonts w:ascii="Arial" w:hAnsi="Arial"/>
        </w:rPr>
      </w:pPr>
      <w:r w:rsidRPr="00E507D2">
        <w:rPr>
          <w:rFonts w:ascii="Arial" w:hAnsi="Arial"/>
          <w:b/>
        </w:rPr>
        <w:t xml:space="preserve">Natural </w:t>
      </w:r>
      <w:r w:rsidR="009E5511" w:rsidRPr="00B360DA">
        <w:rPr>
          <w:rFonts w:ascii="Arial" w:hAnsi="Arial"/>
          <w:b/>
        </w:rPr>
        <w:t>T</w:t>
      </w:r>
      <w:r w:rsidR="009E5511" w:rsidRPr="00B360DA">
        <w:rPr>
          <w:rFonts w:ascii="Arial" w:hAnsi="Arial"/>
          <w:b/>
          <w:vertAlign w:val="subscript"/>
        </w:rPr>
        <w:t>REG</w:t>
      </w:r>
      <w:r w:rsidR="009E5511" w:rsidRPr="00B360DA">
        <w:rPr>
          <w:rFonts w:ascii="Arial" w:hAnsi="Arial"/>
          <w:b/>
        </w:rPr>
        <w:t xml:space="preserve"> </w:t>
      </w:r>
      <w:r w:rsidR="0001405C" w:rsidRPr="00E507D2">
        <w:rPr>
          <w:rFonts w:ascii="Arial" w:hAnsi="Arial"/>
          <w:b/>
        </w:rPr>
        <w:t>potently con</w:t>
      </w:r>
      <w:r w:rsidR="0001405C" w:rsidRPr="00B360DA">
        <w:rPr>
          <w:rFonts w:ascii="Arial" w:hAnsi="Arial"/>
          <w:b/>
        </w:rPr>
        <w:t xml:space="preserve">strain </w:t>
      </w:r>
      <w:r w:rsidR="009E5511" w:rsidRPr="00B360DA">
        <w:rPr>
          <w:rFonts w:ascii="Arial" w:hAnsi="Arial"/>
          <w:b/>
        </w:rPr>
        <w:t>post</w:t>
      </w:r>
      <w:r w:rsidRPr="00B360DA">
        <w:rPr>
          <w:rFonts w:ascii="Arial" w:hAnsi="Arial"/>
          <w:b/>
        </w:rPr>
        <w:t>-</w:t>
      </w:r>
      <w:r w:rsidR="009E5511" w:rsidRPr="00B360DA">
        <w:rPr>
          <w:rFonts w:ascii="Arial" w:hAnsi="Arial"/>
          <w:b/>
        </w:rPr>
        <w:t>thymic expansion</w:t>
      </w:r>
      <w:r w:rsidRPr="00B360DA">
        <w:rPr>
          <w:rFonts w:ascii="Arial" w:hAnsi="Arial"/>
          <w:b/>
        </w:rPr>
        <w:t xml:space="preserve"> and differentiation of nT</w:t>
      </w:r>
      <w:r w:rsidRPr="00B360DA">
        <w:rPr>
          <w:rFonts w:ascii="Arial" w:hAnsi="Arial"/>
          <w:b/>
          <w:vertAlign w:val="subscript"/>
        </w:rPr>
        <w:t>FH</w:t>
      </w:r>
    </w:p>
    <w:p w14:paraId="458020EC" w14:textId="799BD2DF" w:rsidR="00A30C17" w:rsidRDefault="009E5511" w:rsidP="00A30C17">
      <w:pPr>
        <w:spacing w:line="360" w:lineRule="auto"/>
        <w:rPr>
          <w:rFonts w:ascii="Arial" w:hAnsi="Arial"/>
        </w:rPr>
      </w:pPr>
      <w:r w:rsidRPr="00B360DA">
        <w:rPr>
          <w:rFonts w:ascii="Arial" w:hAnsi="Arial"/>
        </w:rPr>
        <w:t>The spontaneous development of nT</w:t>
      </w:r>
      <w:r w:rsidRPr="00B360DA">
        <w:rPr>
          <w:rFonts w:ascii="Arial" w:hAnsi="Arial"/>
          <w:vertAlign w:val="subscript"/>
        </w:rPr>
        <w:t>FH</w:t>
      </w:r>
      <w:r w:rsidRPr="00B360DA">
        <w:rPr>
          <w:rFonts w:ascii="Arial" w:hAnsi="Arial"/>
        </w:rPr>
        <w:t xml:space="preserve"> suggested parallels with the ontogeny of natural CD4</w:t>
      </w:r>
      <w:r w:rsidRPr="00B360DA">
        <w:rPr>
          <w:rFonts w:ascii="Arial" w:hAnsi="Arial"/>
          <w:vertAlign w:val="superscript"/>
        </w:rPr>
        <w:t>+</w:t>
      </w:r>
      <w:r w:rsidRPr="00B360DA">
        <w:rPr>
          <w:rFonts w:ascii="Arial" w:hAnsi="Arial"/>
        </w:rPr>
        <w:t xml:space="preserve"> </w:t>
      </w:r>
      <w:r w:rsidR="00D53E62" w:rsidRPr="00B360DA">
        <w:rPr>
          <w:rFonts w:ascii="Arial" w:hAnsi="Arial"/>
        </w:rPr>
        <w:t>T</w:t>
      </w:r>
      <w:r w:rsidR="00D53E62" w:rsidRPr="00E507D2">
        <w:rPr>
          <w:rFonts w:ascii="Arial" w:hAnsi="Arial"/>
          <w:vertAlign w:val="subscript"/>
        </w:rPr>
        <w:t>REG</w:t>
      </w:r>
      <w:r w:rsidRPr="00B360DA">
        <w:rPr>
          <w:rFonts w:ascii="Arial" w:hAnsi="Arial"/>
        </w:rPr>
        <w:t xml:space="preserve">. </w:t>
      </w:r>
      <w:r w:rsidR="00D53E62" w:rsidRPr="00B360DA">
        <w:rPr>
          <w:rFonts w:ascii="Arial" w:hAnsi="Arial"/>
        </w:rPr>
        <w:t>Analysis of FOXP3-GFP</w:t>
      </w:r>
      <w:r w:rsidR="00D53E62" w:rsidRPr="00B360DA">
        <w:rPr>
          <w:rFonts w:ascii="Arial" w:hAnsi="Arial"/>
          <w:vertAlign w:val="superscript"/>
        </w:rPr>
        <w:t xml:space="preserve">+ </w:t>
      </w:r>
      <w:r w:rsidR="00D53E62" w:rsidRPr="00B360DA">
        <w:rPr>
          <w:rFonts w:ascii="Arial" w:hAnsi="Arial"/>
        </w:rPr>
        <w:t xml:space="preserve">IL21-VFP dual reporter mice was performed to </w:t>
      </w:r>
      <w:r w:rsidR="00C279EA" w:rsidRPr="00B360DA">
        <w:rPr>
          <w:rFonts w:ascii="Arial" w:hAnsi="Arial"/>
        </w:rPr>
        <w:t>compare the frequencies and patterns of FOXP3 and IL21 expression in CD4</w:t>
      </w:r>
      <w:r w:rsidR="00C279EA" w:rsidRPr="00E507D2">
        <w:rPr>
          <w:rFonts w:ascii="Arial" w:hAnsi="Arial"/>
          <w:vertAlign w:val="superscript"/>
        </w:rPr>
        <w:t xml:space="preserve">+ </w:t>
      </w:r>
      <w:r w:rsidR="00C279EA" w:rsidRPr="00B360DA">
        <w:rPr>
          <w:rFonts w:ascii="Arial" w:hAnsi="Arial"/>
        </w:rPr>
        <w:t xml:space="preserve">T cells in blood of naïve 4 wk old mice. After filtering for spectral overlap, </w:t>
      </w:r>
      <w:r w:rsidR="00D53E62" w:rsidRPr="00B360DA">
        <w:rPr>
          <w:rFonts w:ascii="Arial" w:hAnsi="Arial"/>
        </w:rPr>
        <w:t xml:space="preserve">average </w:t>
      </w:r>
      <w:r w:rsidR="00C279EA" w:rsidRPr="00B360DA">
        <w:rPr>
          <w:rFonts w:ascii="Arial" w:hAnsi="Arial"/>
        </w:rPr>
        <w:t xml:space="preserve">frequency of </w:t>
      </w:r>
      <w:r w:rsidRPr="00B360DA">
        <w:rPr>
          <w:rFonts w:ascii="Arial" w:hAnsi="Arial"/>
        </w:rPr>
        <w:t>naïve GFP</w:t>
      </w:r>
      <w:r w:rsidRPr="00B360DA">
        <w:rPr>
          <w:rFonts w:ascii="Arial" w:hAnsi="Arial"/>
          <w:vertAlign w:val="superscript"/>
        </w:rPr>
        <w:t>+</w:t>
      </w:r>
      <w:r w:rsidRPr="00B360DA">
        <w:rPr>
          <w:rFonts w:ascii="Arial" w:hAnsi="Arial"/>
        </w:rPr>
        <w:t xml:space="preserve"> </w:t>
      </w:r>
      <w:r w:rsidR="00D53E62" w:rsidRPr="00B360DA">
        <w:rPr>
          <w:rFonts w:ascii="Arial" w:hAnsi="Arial"/>
        </w:rPr>
        <w:t>T</w:t>
      </w:r>
      <w:r w:rsidR="00D53E62" w:rsidRPr="00E507D2">
        <w:rPr>
          <w:rFonts w:ascii="Arial" w:hAnsi="Arial"/>
          <w:vertAlign w:val="subscript"/>
        </w:rPr>
        <w:t>REG</w:t>
      </w:r>
      <w:r w:rsidR="00D53E62" w:rsidRPr="00B360DA">
        <w:rPr>
          <w:rFonts w:ascii="Arial" w:hAnsi="Arial"/>
        </w:rPr>
        <w:t xml:space="preserve"> </w:t>
      </w:r>
      <w:r w:rsidR="00C279EA" w:rsidRPr="00B360DA">
        <w:rPr>
          <w:rFonts w:ascii="Arial" w:hAnsi="Arial"/>
        </w:rPr>
        <w:t>was ~3.7%, while the frequency of GFP</w:t>
      </w:r>
      <w:r w:rsidR="00C279EA" w:rsidRPr="00B360DA">
        <w:rPr>
          <w:rFonts w:ascii="Arial" w:hAnsi="Arial"/>
          <w:vertAlign w:val="superscript"/>
        </w:rPr>
        <w:t xml:space="preserve">+ </w:t>
      </w:r>
      <w:r w:rsidR="00C279EA" w:rsidRPr="00E507D2">
        <w:rPr>
          <w:rFonts w:ascii="Arial" w:hAnsi="Arial"/>
        </w:rPr>
        <w:t>cells in an activated</w:t>
      </w:r>
      <w:r w:rsidR="00C279EA" w:rsidRPr="00B360DA">
        <w:rPr>
          <w:rFonts w:ascii="Arial" w:hAnsi="Arial"/>
          <w:vertAlign w:val="superscript"/>
        </w:rPr>
        <w:t xml:space="preserve"> </w:t>
      </w:r>
      <w:r w:rsidR="00C279EA" w:rsidRPr="00B360DA">
        <w:rPr>
          <w:rFonts w:ascii="Arial" w:hAnsi="Arial"/>
        </w:rPr>
        <w:t>ICOS</w:t>
      </w:r>
      <w:r w:rsidR="00C279EA" w:rsidRPr="00B360DA">
        <w:rPr>
          <w:rFonts w:ascii="Arial" w:hAnsi="Arial"/>
          <w:vertAlign w:val="superscript"/>
        </w:rPr>
        <w:t>+</w:t>
      </w:r>
      <w:r w:rsidR="00C279EA" w:rsidRPr="00B360DA">
        <w:rPr>
          <w:rFonts w:ascii="Arial" w:hAnsi="Arial"/>
        </w:rPr>
        <w:t>CD44</w:t>
      </w:r>
      <w:r w:rsidR="00C279EA" w:rsidRPr="00B360DA">
        <w:rPr>
          <w:rFonts w:ascii="Arial" w:hAnsi="Arial"/>
          <w:vertAlign w:val="superscript"/>
        </w:rPr>
        <w:t>+</w:t>
      </w:r>
      <w:r w:rsidR="00C279EA" w:rsidRPr="00B360DA" w:rsidDel="00C279EA">
        <w:rPr>
          <w:rFonts w:ascii="Arial" w:hAnsi="Arial"/>
        </w:rPr>
        <w:t xml:space="preserve"> </w:t>
      </w:r>
      <w:r w:rsidR="00C279EA" w:rsidRPr="00B360DA">
        <w:rPr>
          <w:rFonts w:ascii="Arial" w:hAnsi="Arial"/>
        </w:rPr>
        <w:t>state was ~1.5% and similar to that of VFP</w:t>
      </w:r>
      <w:r w:rsidR="00C279EA" w:rsidRPr="00E507D2">
        <w:rPr>
          <w:rFonts w:ascii="Arial" w:hAnsi="Arial"/>
          <w:vertAlign w:val="superscript"/>
        </w:rPr>
        <w:t>+</w:t>
      </w:r>
      <w:r w:rsidR="00C279EA" w:rsidRPr="00B360DA">
        <w:rPr>
          <w:rFonts w:ascii="Arial" w:hAnsi="Arial"/>
        </w:rPr>
        <w:t xml:space="preserve"> T</w:t>
      </w:r>
      <w:r w:rsidR="00C279EA" w:rsidRPr="00E507D2">
        <w:rPr>
          <w:rFonts w:ascii="Arial" w:hAnsi="Arial"/>
          <w:vertAlign w:val="subscript"/>
        </w:rPr>
        <w:t>FH</w:t>
      </w:r>
      <w:r w:rsidR="00C279EA" w:rsidRPr="00B360DA">
        <w:rPr>
          <w:rFonts w:ascii="Arial" w:hAnsi="Arial"/>
        </w:rPr>
        <w:t xml:space="preserve"> (~1.2</w:t>
      </w:r>
      <w:r w:rsidRPr="00B360DA">
        <w:rPr>
          <w:rFonts w:ascii="Arial" w:hAnsi="Arial"/>
        </w:rPr>
        <w:t xml:space="preserve"> (</w:t>
      </w:r>
      <w:r w:rsidRPr="00B360DA">
        <w:rPr>
          <w:rFonts w:ascii="Arial" w:hAnsi="Arial"/>
          <w:b/>
        </w:rPr>
        <w:t>Fig. 8a</w:t>
      </w:r>
      <w:r w:rsidRPr="00B360DA">
        <w:rPr>
          <w:rFonts w:ascii="Arial" w:hAnsi="Arial"/>
        </w:rPr>
        <w:t xml:space="preserve">). Since </w:t>
      </w:r>
      <w:r w:rsidR="0001405C" w:rsidRPr="00B360DA">
        <w:rPr>
          <w:rFonts w:ascii="Arial" w:hAnsi="Arial"/>
        </w:rPr>
        <w:t>T</w:t>
      </w:r>
      <w:r w:rsidR="0001405C" w:rsidRPr="00E507D2">
        <w:rPr>
          <w:rFonts w:ascii="Arial" w:hAnsi="Arial"/>
          <w:vertAlign w:val="subscript"/>
        </w:rPr>
        <w:t>REG</w:t>
      </w:r>
      <w:r w:rsidR="0001405C" w:rsidRPr="00B360DA">
        <w:rPr>
          <w:rFonts w:ascii="Arial" w:hAnsi="Arial"/>
        </w:rPr>
        <w:t xml:space="preserve"> </w:t>
      </w:r>
      <w:r w:rsidRPr="00B360DA">
        <w:rPr>
          <w:rFonts w:ascii="Arial" w:hAnsi="Arial"/>
        </w:rPr>
        <w:t>and nT</w:t>
      </w:r>
      <w:r w:rsidRPr="00B360DA">
        <w:rPr>
          <w:rFonts w:ascii="Arial" w:hAnsi="Arial"/>
          <w:vertAlign w:val="subscript"/>
        </w:rPr>
        <w:t>FH</w:t>
      </w:r>
      <w:r w:rsidRPr="00B360DA">
        <w:rPr>
          <w:rFonts w:ascii="Arial" w:hAnsi="Arial"/>
        </w:rPr>
        <w:t xml:space="preserve"> are prominent CD4</w:t>
      </w:r>
      <w:r w:rsidRPr="00B360DA">
        <w:rPr>
          <w:rFonts w:ascii="Arial" w:hAnsi="Arial"/>
          <w:vertAlign w:val="superscript"/>
        </w:rPr>
        <w:t>+</w:t>
      </w:r>
      <w:r w:rsidRPr="00B360DA">
        <w:rPr>
          <w:rFonts w:ascii="Arial" w:hAnsi="Arial"/>
        </w:rPr>
        <w:t xml:space="preserve"> T </w:t>
      </w:r>
      <w:r w:rsidR="0001405C" w:rsidRPr="00B360DA">
        <w:rPr>
          <w:rFonts w:ascii="Arial" w:hAnsi="Arial"/>
        </w:rPr>
        <w:t xml:space="preserve">populations </w:t>
      </w:r>
      <w:r w:rsidRPr="00B360DA">
        <w:rPr>
          <w:rFonts w:ascii="Arial" w:hAnsi="Arial"/>
        </w:rPr>
        <w:t xml:space="preserve">in young mice, we hypothesized that a primary function of </w:t>
      </w:r>
      <w:r w:rsidR="005D39CF" w:rsidRPr="00B360DA">
        <w:rPr>
          <w:rFonts w:ascii="Arial" w:hAnsi="Arial"/>
        </w:rPr>
        <w:t>T</w:t>
      </w:r>
      <w:r w:rsidR="005D39CF" w:rsidRPr="00E507D2">
        <w:rPr>
          <w:rFonts w:ascii="Arial" w:hAnsi="Arial"/>
          <w:vertAlign w:val="subscript"/>
        </w:rPr>
        <w:t>REG</w:t>
      </w:r>
      <w:r w:rsidR="005D39CF" w:rsidRPr="00B360DA">
        <w:rPr>
          <w:rFonts w:ascii="Arial" w:hAnsi="Arial"/>
        </w:rPr>
        <w:t xml:space="preserve"> </w:t>
      </w:r>
      <w:r w:rsidRPr="00B360DA">
        <w:rPr>
          <w:rFonts w:ascii="Arial" w:hAnsi="Arial"/>
        </w:rPr>
        <w:t>is to constrain nT</w:t>
      </w:r>
      <w:r w:rsidRPr="00B360DA">
        <w:rPr>
          <w:rFonts w:ascii="Arial" w:hAnsi="Arial"/>
          <w:vertAlign w:val="subscript"/>
        </w:rPr>
        <w:t>FH</w:t>
      </w:r>
      <w:r w:rsidRPr="00B360DA">
        <w:rPr>
          <w:rFonts w:ascii="Arial" w:hAnsi="Arial"/>
        </w:rPr>
        <w:t xml:space="preserve">. To test this possibility, we first analyzed </w:t>
      </w:r>
      <w:r w:rsidR="005D39CF" w:rsidRPr="00E507D2">
        <w:rPr>
          <w:rFonts w:ascii="Arial" w:hAnsi="Arial"/>
        </w:rPr>
        <w:t>FOXP3</w:t>
      </w:r>
      <w:r w:rsidRPr="00B360DA">
        <w:rPr>
          <w:rFonts w:ascii="Arial" w:hAnsi="Arial"/>
        </w:rPr>
        <w:t>-deficient (scurfy) mice that lack T</w:t>
      </w:r>
      <w:r w:rsidRPr="00B360DA">
        <w:rPr>
          <w:rFonts w:ascii="Arial" w:hAnsi="Arial"/>
          <w:vertAlign w:val="subscript"/>
        </w:rPr>
        <w:t>REG</w:t>
      </w:r>
      <w:r w:rsidR="005D39CF" w:rsidRPr="00B360DA">
        <w:rPr>
          <w:rFonts w:ascii="Arial" w:hAnsi="Arial"/>
        </w:rPr>
        <w:t xml:space="preserve"> and </w:t>
      </w:r>
      <w:r w:rsidRPr="00B360DA">
        <w:rPr>
          <w:rFonts w:ascii="Arial" w:hAnsi="Arial"/>
        </w:rPr>
        <w:t>develop a profound autoimmune disease associated with increased frequencies of mature T</w:t>
      </w:r>
      <w:r w:rsidRPr="00B360DA">
        <w:rPr>
          <w:rFonts w:ascii="Arial" w:hAnsi="Arial"/>
          <w:vertAlign w:val="subscript"/>
        </w:rPr>
        <w:t xml:space="preserve">FH </w:t>
      </w:r>
      <w:r w:rsidRPr="00B360DA">
        <w:rPr>
          <w:rFonts w:ascii="Arial" w:hAnsi="Arial"/>
        </w:rPr>
        <w:t xml:space="preserve">cells </w:t>
      </w:r>
      <w:r w:rsidR="005D39CF" w:rsidRPr="00B360DA">
        <w:rPr>
          <w:rFonts w:ascii="Arial" w:hAnsi="Arial"/>
        </w:rPr>
        <w:t>within</w:t>
      </w:r>
      <w:r w:rsidRPr="00B360DA">
        <w:rPr>
          <w:rFonts w:ascii="Arial" w:hAnsi="Arial"/>
        </w:rPr>
        <w:t xml:space="preserve"> 3-4 wks of age</w:t>
      </w:r>
      <w:r w:rsidR="00AC2F23" w:rsidRPr="00B360DA">
        <w:rPr>
          <w:rFonts w:ascii="Arial" w:hAnsi="Arial"/>
        </w:rPr>
        <w:t>{Ramsdell, 2014 #40}</w:t>
      </w:r>
      <w:r w:rsidRPr="00B360DA">
        <w:rPr>
          <w:rFonts w:ascii="Arial" w:hAnsi="Arial"/>
        </w:rPr>
        <w:t xml:space="preserve">. We generated </w:t>
      </w:r>
      <w:r w:rsidRPr="00B360DA">
        <w:rPr>
          <w:rFonts w:ascii="Arial" w:hAnsi="Arial"/>
          <w:i/>
        </w:rPr>
        <w:t>Foxp3</w:t>
      </w:r>
      <w:r w:rsidRPr="00E507D2">
        <w:rPr>
          <w:rFonts w:ascii="Arial" w:hAnsi="Arial"/>
          <w:vertAlign w:val="superscript"/>
        </w:rPr>
        <w:t>-</w:t>
      </w:r>
      <w:r w:rsidR="005D39CF" w:rsidRPr="00E507D2">
        <w:rPr>
          <w:rFonts w:ascii="Arial" w:hAnsi="Arial"/>
          <w:vertAlign w:val="superscript"/>
        </w:rPr>
        <w:t>/-</w:t>
      </w:r>
      <w:r w:rsidRPr="00E507D2">
        <w:rPr>
          <w:rFonts w:ascii="Arial" w:hAnsi="Arial"/>
          <w:vertAlign w:val="superscript"/>
        </w:rPr>
        <w:t xml:space="preserve"> </w:t>
      </w:r>
      <w:r w:rsidRPr="00B360DA">
        <w:rPr>
          <w:rFonts w:ascii="Arial" w:hAnsi="Arial"/>
        </w:rPr>
        <w:t xml:space="preserve">VFP reporter mice and analyzed their male progeny at 2 wks of age before </w:t>
      </w:r>
      <w:r w:rsidR="00294FFD" w:rsidRPr="00B360DA">
        <w:rPr>
          <w:rFonts w:ascii="Arial" w:hAnsi="Arial"/>
        </w:rPr>
        <w:t xml:space="preserve">disease </w:t>
      </w:r>
      <w:r w:rsidRPr="00B360DA">
        <w:rPr>
          <w:rFonts w:ascii="Arial" w:hAnsi="Arial"/>
        </w:rPr>
        <w:t xml:space="preserve">onset and at 4 wks of age when </w:t>
      </w:r>
      <w:r w:rsidR="005D39CF" w:rsidRPr="00B360DA">
        <w:rPr>
          <w:rFonts w:ascii="Arial" w:hAnsi="Arial"/>
        </w:rPr>
        <w:t xml:space="preserve">they </w:t>
      </w:r>
      <w:r w:rsidRPr="00B360DA">
        <w:rPr>
          <w:rFonts w:ascii="Arial" w:hAnsi="Arial"/>
        </w:rPr>
        <w:t xml:space="preserve">display </w:t>
      </w:r>
      <w:r w:rsidR="005D39CF" w:rsidRPr="00B360DA">
        <w:rPr>
          <w:rFonts w:ascii="Arial" w:hAnsi="Arial"/>
        </w:rPr>
        <w:t xml:space="preserve">overt </w:t>
      </w:r>
      <w:r w:rsidRPr="00B360DA">
        <w:rPr>
          <w:rFonts w:ascii="Arial" w:hAnsi="Arial"/>
        </w:rPr>
        <w:t xml:space="preserve">signs of disease. </w:t>
      </w:r>
      <w:r w:rsidR="00690B82" w:rsidRPr="00B360DA">
        <w:rPr>
          <w:rFonts w:ascii="Arial" w:hAnsi="Arial"/>
        </w:rPr>
        <w:t>While substantial</w:t>
      </w:r>
      <w:r w:rsidRPr="00B360DA">
        <w:rPr>
          <w:rFonts w:ascii="Arial" w:hAnsi="Arial"/>
        </w:rPr>
        <w:t xml:space="preserve"> increases in the frequencies of total splenic VFP</w:t>
      </w:r>
      <w:r w:rsidRPr="00B360DA">
        <w:rPr>
          <w:rFonts w:ascii="Arial" w:hAnsi="Arial"/>
          <w:vertAlign w:val="superscript"/>
        </w:rPr>
        <w:t>+</w:t>
      </w:r>
      <w:r w:rsidRPr="00B360DA">
        <w:rPr>
          <w:rFonts w:ascii="Arial" w:hAnsi="Arial"/>
        </w:rPr>
        <w:t xml:space="preserve"> cells</w:t>
      </w:r>
      <w:r w:rsidR="00060544" w:rsidRPr="00B360DA">
        <w:rPr>
          <w:rFonts w:ascii="Arial" w:hAnsi="Arial"/>
        </w:rPr>
        <w:t xml:space="preserve"> </w:t>
      </w:r>
      <w:r w:rsidR="00690B82" w:rsidRPr="00B360DA">
        <w:rPr>
          <w:rFonts w:ascii="Arial" w:hAnsi="Arial"/>
        </w:rPr>
        <w:t>all stages of T</w:t>
      </w:r>
      <w:r w:rsidR="00690B82" w:rsidRPr="00B360DA">
        <w:rPr>
          <w:rFonts w:ascii="Arial" w:hAnsi="Arial"/>
          <w:vertAlign w:val="subscript"/>
        </w:rPr>
        <w:t>FH</w:t>
      </w:r>
      <w:r w:rsidR="00690B82" w:rsidRPr="00B360DA">
        <w:rPr>
          <w:rFonts w:ascii="Arial" w:hAnsi="Arial"/>
        </w:rPr>
        <w:t xml:space="preserve"> differentiation (CXCR5</w:t>
      </w:r>
      <w:r w:rsidR="00690B82" w:rsidRPr="00B360DA">
        <w:rPr>
          <w:rFonts w:ascii="Arial" w:hAnsi="Arial"/>
          <w:vertAlign w:val="superscript"/>
        </w:rPr>
        <w:t>-</w:t>
      </w:r>
      <w:r w:rsidR="00690B82" w:rsidRPr="00B360DA">
        <w:rPr>
          <w:rFonts w:ascii="Arial" w:hAnsi="Arial"/>
        </w:rPr>
        <w:t>PD1</w:t>
      </w:r>
      <w:r w:rsidR="00690B82" w:rsidRPr="00B360DA">
        <w:rPr>
          <w:rFonts w:ascii="Arial" w:hAnsi="Arial"/>
          <w:vertAlign w:val="superscript"/>
        </w:rPr>
        <w:t>-</w:t>
      </w:r>
      <w:r w:rsidR="00690B82" w:rsidRPr="00B360DA">
        <w:rPr>
          <w:rFonts w:ascii="Arial" w:hAnsi="Arial"/>
        </w:rPr>
        <w:t xml:space="preserve"> nT</w:t>
      </w:r>
      <w:r w:rsidR="00690B82" w:rsidRPr="00B360DA">
        <w:rPr>
          <w:rFonts w:ascii="Arial" w:hAnsi="Arial"/>
          <w:vertAlign w:val="subscript"/>
        </w:rPr>
        <w:t>FH</w:t>
      </w:r>
      <w:r w:rsidR="00690B82" w:rsidRPr="00B360DA">
        <w:rPr>
          <w:rFonts w:ascii="Arial" w:hAnsi="Arial"/>
        </w:rPr>
        <w:t>; CXCR5</w:t>
      </w:r>
      <w:r w:rsidR="00690B82" w:rsidRPr="00B360DA">
        <w:rPr>
          <w:rFonts w:ascii="Arial" w:hAnsi="Arial"/>
          <w:vertAlign w:val="superscript"/>
        </w:rPr>
        <w:t>+</w:t>
      </w:r>
      <w:r w:rsidR="00690B82" w:rsidRPr="00B360DA">
        <w:rPr>
          <w:rFonts w:ascii="Arial" w:hAnsi="Arial"/>
        </w:rPr>
        <w:t>PD1</w:t>
      </w:r>
      <w:r w:rsidR="00690B82" w:rsidRPr="00B360DA">
        <w:rPr>
          <w:rFonts w:ascii="Arial" w:hAnsi="Arial"/>
          <w:vertAlign w:val="superscript"/>
        </w:rPr>
        <w:t>-</w:t>
      </w:r>
      <w:r w:rsidR="00690B82" w:rsidRPr="00B360DA">
        <w:rPr>
          <w:rFonts w:ascii="Arial" w:hAnsi="Arial"/>
        </w:rPr>
        <w:t xml:space="preserve"> pre-T</w:t>
      </w:r>
      <w:r w:rsidR="00690B82" w:rsidRPr="00B360DA">
        <w:rPr>
          <w:rFonts w:ascii="Arial" w:hAnsi="Arial"/>
          <w:vertAlign w:val="subscript"/>
        </w:rPr>
        <w:t>FH</w:t>
      </w:r>
      <w:r w:rsidR="00690B82" w:rsidRPr="00B360DA">
        <w:rPr>
          <w:rFonts w:ascii="Arial" w:hAnsi="Arial"/>
        </w:rPr>
        <w:t>; CXCR5</w:t>
      </w:r>
      <w:r w:rsidR="00690B82" w:rsidRPr="00B360DA">
        <w:rPr>
          <w:rFonts w:ascii="Arial" w:hAnsi="Arial"/>
          <w:vertAlign w:val="superscript"/>
        </w:rPr>
        <w:t>+</w:t>
      </w:r>
      <w:r w:rsidR="00690B82" w:rsidRPr="00B360DA">
        <w:rPr>
          <w:rFonts w:ascii="Arial" w:hAnsi="Arial"/>
        </w:rPr>
        <w:t>PD1</w:t>
      </w:r>
      <w:r w:rsidR="00690B82" w:rsidRPr="00B360DA">
        <w:rPr>
          <w:rFonts w:ascii="Arial" w:hAnsi="Arial"/>
          <w:vertAlign w:val="superscript"/>
        </w:rPr>
        <w:t>+</w:t>
      </w:r>
      <w:r w:rsidR="00690B82" w:rsidRPr="00B360DA">
        <w:rPr>
          <w:rFonts w:ascii="Arial" w:hAnsi="Arial"/>
        </w:rPr>
        <w:t xml:space="preserve"> </w:t>
      </w:r>
      <w:r w:rsidR="00690B82" w:rsidRPr="00B360DA">
        <w:rPr>
          <w:rFonts w:ascii="Arial" w:hAnsi="Arial"/>
          <w:color w:val="000000" w:themeColor="text1"/>
        </w:rPr>
        <w:t>full</w:t>
      </w:r>
      <w:r w:rsidR="00690B82" w:rsidRPr="00B360DA">
        <w:rPr>
          <w:rFonts w:ascii="Arial" w:hAnsi="Arial"/>
        </w:rPr>
        <w:t xml:space="preserve"> T</w:t>
      </w:r>
      <w:r w:rsidR="00690B82" w:rsidRPr="00B360DA">
        <w:rPr>
          <w:rFonts w:ascii="Arial" w:hAnsi="Arial"/>
          <w:vertAlign w:val="subscript"/>
        </w:rPr>
        <w:t>FH</w:t>
      </w:r>
      <w:r w:rsidR="00690B82" w:rsidRPr="00B360DA">
        <w:rPr>
          <w:rFonts w:ascii="Arial" w:hAnsi="Arial"/>
        </w:rPr>
        <w:t xml:space="preserve">) </w:t>
      </w:r>
      <w:r w:rsidR="00060544" w:rsidRPr="00B360DA">
        <w:rPr>
          <w:rFonts w:ascii="Arial" w:hAnsi="Arial"/>
        </w:rPr>
        <w:t>were found</w:t>
      </w:r>
      <w:r w:rsidR="00690B82" w:rsidRPr="00B360DA">
        <w:rPr>
          <w:rFonts w:ascii="Arial" w:hAnsi="Arial"/>
        </w:rPr>
        <w:t xml:space="preserve">, the increase was most striking in the </w:t>
      </w:r>
      <w:r w:rsidR="00D23AC6" w:rsidRPr="00B360DA">
        <w:rPr>
          <w:rFonts w:ascii="Arial" w:hAnsi="Arial"/>
        </w:rPr>
        <w:t>nT</w:t>
      </w:r>
      <w:r w:rsidR="00D23AC6" w:rsidRPr="00E507D2">
        <w:rPr>
          <w:rFonts w:ascii="Arial" w:hAnsi="Arial"/>
          <w:vertAlign w:val="subscript"/>
        </w:rPr>
        <w:t>FH</w:t>
      </w:r>
      <w:r w:rsidR="00D23AC6" w:rsidRPr="00B360DA">
        <w:rPr>
          <w:rFonts w:ascii="Arial" w:hAnsi="Arial"/>
        </w:rPr>
        <w:t xml:space="preserve"> </w:t>
      </w:r>
      <w:r w:rsidR="00690B82" w:rsidRPr="00B360DA">
        <w:rPr>
          <w:rFonts w:ascii="Arial" w:hAnsi="Arial"/>
        </w:rPr>
        <w:t>population</w:t>
      </w:r>
      <w:r w:rsidRPr="00B360DA">
        <w:rPr>
          <w:rFonts w:ascii="Arial" w:hAnsi="Arial"/>
          <w:vertAlign w:val="subscript"/>
        </w:rPr>
        <w:t xml:space="preserve"> </w:t>
      </w:r>
      <w:r w:rsidRPr="00B360DA">
        <w:rPr>
          <w:rFonts w:ascii="Arial" w:hAnsi="Arial"/>
        </w:rPr>
        <w:t>(</w:t>
      </w:r>
      <w:r w:rsidRPr="00B360DA">
        <w:rPr>
          <w:rFonts w:ascii="Arial" w:hAnsi="Arial"/>
          <w:b/>
        </w:rPr>
        <w:t>Fig. 8</w:t>
      </w:r>
      <w:r w:rsidR="0001405C" w:rsidRPr="00B360DA">
        <w:rPr>
          <w:rFonts w:ascii="Arial" w:hAnsi="Arial"/>
          <w:b/>
        </w:rPr>
        <w:t xml:space="preserve"> </w:t>
      </w:r>
      <w:r w:rsidR="0048528E" w:rsidRPr="00B360DA">
        <w:rPr>
          <w:rFonts w:ascii="Arial" w:hAnsi="Arial"/>
          <w:b/>
        </w:rPr>
        <w:t>b</w:t>
      </w:r>
      <w:r w:rsidR="0001405C" w:rsidRPr="00B360DA">
        <w:rPr>
          <w:rFonts w:ascii="Arial" w:hAnsi="Arial"/>
          <w:b/>
        </w:rPr>
        <w:t>,</w:t>
      </w:r>
      <w:r w:rsidRPr="00B360DA">
        <w:rPr>
          <w:rFonts w:ascii="Arial" w:hAnsi="Arial"/>
          <w:b/>
        </w:rPr>
        <w:t>c</w:t>
      </w:r>
      <w:r w:rsidRPr="00B360DA">
        <w:rPr>
          <w:rFonts w:ascii="Arial" w:hAnsi="Arial"/>
        </w:rPr>
        <w:t xml:space="preserve">). </w:t>
      </w:r>
      <w:r w:rsidR="0048528E" w:rsidRPr="00B360DA">
        <w:rPr>
          <w:rFonts w:ascii="Arial" w:hAnsi="Arial"/>
        </w:rPr>
        <w:t>Knowing that nT</w:t>
      </w:r>
      <w:r w:rsidR="0048528E" w:rsidRPr="00E507D2">
        <w:rPr>
          <w:rFonts w:ascii="Arial" w:hAnsi="Arial"/>
          <w:vertAlign w:val="subscript"/>
        </w:rPr>
        <w:t>FH</w:t>
      </w:r>
      <w:r w:rsidR="0048528E" w:rsidRPr="00B360DA">
        <w:rPr>
          <w:rFonts w:ascii="Arial" w:hAnsi="Arial"/>
        </w:rPr>
        <w:t xml:space="preserve"> are also present in the neonatal thymus, </w:t>
      </w:r>
      <w:r w:rsidR="00715D95" w:rsidRPr="00B360DA">
        <w:rPr>
          <w:rFonts w:ascii="Arial" w:hAnsi="Arial"/>
        </w:rPr>
        <w:t xml:space="preserve">we also evaluated the </w:t>
      </w:r>
      <w:r w:rsidR="00A30C17" w:rsidRPr="00B360DA">
        <w:rPr>
          <w:rFonts w:ascii="Arial" w:hAnsi="Arial"/>
        </w:rPr>
        <w:t xml:space="preserve">frequencies of </w:t>
      </w:r>
      <w:r w:rsidR="00715D95" w:rsidRPr="00B360DA">
        <w:rPr>
          <w:rFonts w:ascii="Arial" w:hAnsi="Arial"/>
        </w:rPr>
        <w:t>VFP</w:t>
      </w:r>
      <w:r w:rsidR="00715D95" w:rsidRPr="00E507D2">
        <w:rPr>
          <w:rFonts w:ascii="Arial" w:hAnsi="Arial"/>
          <w:vertAlign w:val="superscript"/>
        </w:rPr>
        <w:t>+</w:t>
      </w:r>
      <w:r w:rsidR="00715D95" w:rsidRPr="00B360DA">
        <w:rPr>
          <w:rFonts w:ascii="Arial" w:hAnsi="Arial"/>
        </w:rPr>
        <w:t xml:space="preserve"> CD4 single positive thymic T cells of </w:t>
      </w:r>
      <w:r w:rsidR="00A30C17" w:rsidRPr="00B360DA">
        <w:rPr>
          <w:rFonts w:ascii="Arial" w:hAnsi="Arial"/>
        </w:rPr>
        <w:t xml:space="preserve">FOXP3-deficient and </w:t>
      </w:r>
      <w:r w:rsidR="00C279EA" w:rsidRPr="00B360DA">
        <w:rPr>
          <w:rFonts w:ascii="Arial" w:hAnsi="Arial"/>
        </w:rPr>
        <w:t>WT</w:t>
      </w:r>
      <w:r w:rsidR="00A30C17" w:rsidRPr="00B360DA">
        <w:rPr>
          <w:rFonts w:ascii="Arial" w:hAnsi="Arial"/>
        </w:rPr>
        <w:t xml:space="preserve"> mice. </w:t>
      </w:r>
      <w:r w:rsidR="000F3C3A" w:rsidRPr="00B360DA">
        <w:rPr>
          <w:rFonts w:ascii="Arial" w:hAnsi="Arial"/>
        </w:rPr>
        <w:t xml:space="preserve">Unlike that observed in the periphery, </w:t>
      </w:r>
      <w:r w:rsidR="00715D95" w:rsidRPr="00B360DA">
        <w:rPr>
          <w:rFonts w:ascii="Arial" w:hAnsi="Arial"/>
        </w:rPr>
        <w:t>The frequencies of VFP</w:t>
      </w:r>
      <w:r w:rsidR="00715D95" w:rsidRPr="00E507D2">
        <w:rPr>
          <w:rFonts w:ascii="Arial" w:hAnsi="Arial"/>
          <w:vertAlign w:val="superscript"/>
        </w:rPr>
        <w:t>+</w:t>
      </w:r>
      <w:r w:rsidR="00715D95" w:rsidRPr="00B360DA">
        <w:rPr>
          <w:rFonts w:ascii="Arial" w:hAnsi="Arial"/>
        </w:rPr>
        <w:t xml:space="preserve"> cells </w:t>
      </w:r>
      <w:r w:rsidR="000F3C3A" w:rsidRPr="00B360DA">
        <w:rPr>
          <w:rFonts w:ascii="Arial" w:hAnsi="Arial"/>
        </w:rPr>
        <w:t xml:space="preserve">did not differ in </w:t>
      </w:r>
      <w:r w:rsidR="00715D95" w:rsidRPr="00B360DA">
        <w:rPr>
          <w:rFonts w:ascii="Arial" w:hAnsi="Arial"/>
        </w:rPr>
        <w:t xml:space="preserve">FOXP3-deficient </w:t>
      </w:r>
      <w:r w:rsidR="000F3C3A" w:rsidRPr="00B360DA">
        <w:rPr>
          <w:rFonts w:ascii="Arial" w:hAnsi="Arial"/>
        </w:rPr>
        <w:t xml:space="preserve">and WT mice </w:t>
      </w:r>
      <w:r w:rsidR="00715D95" w:rsidRPr="00E507D2">
        <w:rPr>
          <w:rFonts w:ascii="Arial" w:hAnsi="Arial"/>
        </w:rPr>
        <w:t>(</w:t>
      </w:r>
      <w:r w:rsidR="00715D95" w:rsidRPr="00B360DA">
        <w:rPr>
          <w:rFonts w:ascii="Arial" w:hAnsi="Arial"/>
          <w:b/>
        </w:rPr>
        <w:t>Fig. 8d</w:t>
      </w:r>
      <w:r w:rsidR="00715D95" w:rsidRPr="00E507D2">
        <w:rPr>
          <w:rFonts w:ascii="Arial" w:hAnsi="Arial"/>
        </w:rPr>
        <w:t xml:space="preserve">). </w:t>
      </w:r>
      <w:r w:rsidR="00715D95" w:rsidRPr="00B360DA">
        <w:rPr>
          <w:rFonts w:ascii="Arial" w:hAnsi="Arial"/>
        </w:rPr>
        <w:t xml:space="preserve">Overall the results </w:t>
      </w:r>
      <w:r w:rsidR="00A30C17" w:rsidRPr="00B360DA">
        <w:rPr>
          <w:rFonts w:ascii="Arial" w:hAnsi="Arial"/>
        </w:rPr>
        <w:t>suggest that an important early function of T</w:t>
      </w:r>
      <w:r w:rsidR="004322FB" w:rsidRPr="00E507D2">
        <w:rPr>
          <w:rFonts w:ascii="Arial" w:hAnsi="Arial"/>
          <w:vertAlign w:val="subscript"/>
        </w:rPr>
        <w:t>REG</w:t>
      </w:r>
      <w:r w:rsidR="00A30C17" w:rsidRPr="00B360DA">
        <w:rPr>
          <w:rFonts w:ascii="Arial" w:hAnsi="Arial"/>
        </w:rPr>
        <w:t xml:space="preserve"> is to </w:t>
      </w:r>
      <w:r w:rsidR="0001405C" w:rsidRPr="00B360DA">
        <w:rPr>
          <w:rFonts w:ascii="Arial" w:hAnsi="Arial"/>
        </w:rPr>
        <w:t>limit</w:t>
      </w:r>
      <w:r w:rsidR="00A30C17" w:rsidRPr="00B360DA">
        <w:rPr>
          <w:rFonts w:ascii="Arial" w:hAnsi="Arial"/>
        </w:rPr>
        <w:t xml:space="preserve"> the post-thymic expansion of nT</w:t>
      </w:r>
      <w:r w:rsidR="00A30C17" w:rsidRPr="00E507D2">
        <w:rPr>
          <w:rFonts w:ascii="Arial" w:hAnsi="Arial"/>
          <w:vertAlign w:val="subscript"/>
        </w:rPr>
        <w:t>FH</w:t>
      </w:r>
      <w:r w:rsidR="00A30C17" w:rsidRPr="00B360DA">
        <w:rPr>
          <w:rFonts w:ascii="Arial" w:hAnsi="Arial"/>
        </w:rPr>
        <w:t xml:space="preserve"> thereby limiting their further </w:t>
      </w:r>
      <w:r w:rsidR="00D53E62" w:rsidRPr="00B360DA">
        <w:rPr>
          <w:rFonts w:ascii="Arial" w:hAnsi="Arial"/>
        </w:rPr>
        <w:t xml:space="preserve">pathogenic </w:t>
      </w:r>
      <w:r w:rsidR="00A30C17" w:rsidRPr="00B360DA">
        <w:rPr>
          <w:rFonts w:ascii="Arial" w:hAnsi="Arial"/>
        </w:rPr>
        <w:t>differentia</w:t>
      </w:r>
      <w:r w:rsidR="00D53E62" w:rsidRPr="00B360DA">
        <w:rPr>
          <w:rFonts w:ascii="Arial" w:hAnsi="Arial"/>
        </w:rPr>
        <w:t xml:space="preserve">tion </w:t>
      </w:r>
      <w:r w:rsidR="00715D95" w:rsidRPr="00B360DA">
        <w:rPr>
          <w:rFonts w:ascii="Arial" w:hAnsi="Arial"/>
        </w:rPr>
        <w:t>and resulting autoimmune disease</w:t>
      </w:r>
      <w:r w:rsidR="00715D95" w:rsidRPr="00D869FC">
        <w:rPr>
          <w:rFonts w:ascii="Arial" w:hAnsi="Arial"/>
        </w:rPr>
        <w:t>.</w:t>
      </w:r>
      <w:r w:rsidR="00A30C17">
        <w:rPr>
          <w:rFonts w:ascii="Arial" w:hAnsi="Arial"/>
        </w:rPr>
        <w:t xml:space="preserve"> </w:t>
      </w:r>
    </w:p>
    <w:p w14:paraId="3C0E476C" w14:textId="280611D1" w:rsidR="00060544" w:rsidRDefault="00060544">
      <w:pPr>
        <w:tabs>
          <w:tab w:val="left" w:pos="2790"/>
        </w:tabs>
        <w:spacing w:line="360" w:lineRule="auto"/>
        <w:rPr>
          <w:rFonts w:ascii="Arial" w:hAnsi="Arial"/>
        </w:rPr>
      </w:pPr>
    </w:p>
    <w:p w14:paraId="117F827B" w14:textId="77777777" w:rsidR="009E5511" w:rsidRDefault="009E5511" w:rsidP="009E5511">
      <w:pPr>
        <w:spacing w:line="360" w:lineRule="auto"/>
        <w:rPr>
          <w:rFonts w:ascii="Arial" w:hAnsi="Arial"/>
          <w:b/>
        </w:rPr>
      </w:pPr>
      <w:r w:rsidRPr="00E507D2">
        <w:rPr>
          <w:rFonts w:ascii="Arial" w:hAnsi="Arial"/>
          <w:b/>
          <w:sz w:val="28"/>
        </w:rPr>
        <w:t>Discussion</w:t>
      </w:r>
      <w:r>
        <w:rPr>
          <w:rFonts w:ascii="Arial" w:hAnsi="Arial"/>
          <w:b/>
        </w:rPr>
        <w:t xml:space="preserve"> </w:t>
      </w:r>
    </w:p>
    <w:p w14:paraId="7193EEA5" w14:textId="713313C8" w:rsidR="004C04EB" w:rsidRDefault="009E5511" w:rsidP="009E5511">
      <w:pPr>
        <w:widowControl w:val="0"/>
        <w:autoSpaceDE w:val="0"/>
        <w:autoSpaceDN w:val="0"/>
        <w:adjustRightInd w:val="0"/>
        <w:spacing w:after="240" w:line="360" w:lineRule="auto"/>
        <w:rPr>
          <w:rFonts w:ascii="Arial" w:hAnsi="Arial"/>
        </w:rPr>
      </w:pPr>
      <w:r w:rsidRPr="00191605">
        <w:rPr>
          <w:rFonts w:ascii="Arial" w:hAnsi="Arial" w:cs="Times New Roman"/>
        </w:rPr>
        <w:t>Differentiation into the various T</w:t>
      </w:r>
      <w:r w:rsidRPr="00191605">
        <w:rPr>
          <w:rFonts w:ascii="Arial" w:hAnsi="Arial" w:cs="Times New Roman"/>
          <w:vertAlign w:val="subscript"/>
        </w:rPr>
        <w:t>FH</w:t>
      </w:r>
      <w:r w:rsidRPr="00191605">
        <w:rPr>
          <w:rFonts w:ascii="Arial" w:hAnsi="Arial" w:cs="Times New Roman"/>
        </w:rPr>
        <w:t xml:space="preserve"> as opposed to alternative T</w:t>
      </w:r>
      <w:r w:rsidRPr="00191605">
        <w:rPr>
          <w:rFonts w:ascii="Arial" w:hAnsi="Arial" w:cs="Times New Roman"/>
          <w:vertAlign w:val="subscript"/>
        </w:rPr>
        <w:t>H</w:t>
      </w:r>
      <w:r w:rsidRPr="00191605">
        <w:rPr>
          <w:rFonts w:ascii="Arial" w:hAnsi="Arial" w:cs="Times New Roman"/>
        </w:rPr>
        <w:t xml:space="preserve"> lineages</w:t>
      </w:r>
      <w:r w:rsidRPr="00191605">
        <w:rPr>
          <w:rFonts w:ascii="Arial" w:hAnsi="Arial"/>
        </w:rPr>
        <w:t xml:space="preserve"> </w:t>
      </w:r>
      <w:r w:rsidRPr="00191605">
        <w:rPr>
          <w:rFonts w:ascii="Arial" w:hAnsi="Arial" w:cs="Times New Roman"/>
        </w:rPr>
        <w:t>is a dynamic, multiphase process that is only partially understood and subject to continual revision</w:t>
      </w:r>
      <w:r w:rsidR="00BF2309">
        <w:rPr>
          <w:rFonts w:ascii="Arial" w:hAnsi="Arial" w:cs="Times New Roman"/>
        </w:rPr>
        <w:t xml:space="preserve"> (XROTTY REF)</w:t>
      </w:r>
      <w:r w:rsidRPr="00191605">
        <w:rPr>
          <w:rFonts w:ascii="Arial" w:hAnsi="Arial" w:cs="Times New Roman"/>
        </w:rPr>
        <w:t xml:space="preserve">. </w:t>
      </w:r>
      <w:r w:rsidR="004322FB">
        <w:rPr>
          <w:rFonts w:ascii="Arial" w:hAnsi="Arial"/>
        </w:rPr>
        <w:t xml:space="preserve">Canonical models </w:t>
      </w:r>
      <w:r w:rsidR="004322FB" w:rsidRPr="00A307D3">
        <w:rPr>
          <w:rFonts w:ascii="Arial" w:hAnsi="Arial"/>
        </w:rPr>
        <w:t>based largely on analyses performed after immunization or infection of adult mice</w:t>
      </w:r>
      <w:r w:rsidR="004322FB">
        <w:rPr>
          <w:rFonts w:ascii="Arial" w:hAnsi="Arial"/>
        </w:rPr>
        <w:t xml:space="preserve"> </w:t>
      </w:r>
      <w:r w:rsidR="005B053F">
        <w:rPr>
          <w:rFonts w:ascii="Arial" w:hAnsi="Arial"/>
        </w:rPr>
        <w:t>place IL21 as a late stage product of IL</w:t>
      </w:r>
      <w:r w:rsidR="004322FB">
        <w:rPr>
          <w:rFonts w:ascii="Arial" w:hAnsi="Arial"/>
        </w:rPr>
        <w:t>21 T</w:t>
      </w:r>
      <w:r w:rsidR="004322FB" w:rsidRPr="006675A9">
        <w:rPr>
          <w:rFonts w:ascii="Arial" w:hAnsi="Arial"/>
          <w:vertAlign w:val="subscript"/>
        </w:rPr>
        <w:t>FH</w:t>
      </w:r>
      <w:r w:rsidR="004322FB">
        <w:rPr>
          <w:rFonts w:ascii="Arial" w:hAnsi="Arial"/>
        </w:rPr>
        <w:t xml:space="preserve"> </w:t>
      </w:r>
      <w:r w:rsidR="005B053F">
        <w:rPr>
          <w:rFonts w:ascii="Arial" w:hAnsi="Arial"/>
        </w:rPr>
        <w:t xml:space="preserve">differentiation (XXXX). </w:t>
      </w:r>
      <w:r>
        <w:rPr>
          <w:rFonts w:ascii="Arial" w:hAnsi="Arial"/>
        </w:rPr>
        <w:t>By taking advantage of a novel IL21-VFP reporter mouse to investigate the ontogeny of T</w:t>
      </w:r>
      <w:r w:rsidRPr="00852263">
        <w:rPr>
          <w:rFonts w:ascii="Arial" w:hAnsi="Arial"/>
          <w:vertAlign w:val="subscript"/>
        </w:rPr>
        <w:t>FH</w:t>
      </w:r>
      <w:r>
        <w:rPr>
          <w:rFonts w:ascii="Arial" w:hAnsi="Arial"/>
        </w:rPr>
        <w:t xml:space="preserve"> based on IL21 expression</w:t>
      </w:r>
      <w:r w:rsidR="005B053F">
        <w:rPr>
          <w:rFonts w:ascii="Arial" w:hAnsi="Arial"/>
        </w:rPr>
        <w:t xml:space="preserve"> </w:t>
      </w:r>
      <w:r w:rsidR="004C04EB">
        <w:rPr>
          <w:rFonts w:ascii="Arial" w:hAnsi="Arial"/>
        </w:rPr>
        <w:t xml:space="preserve">in naïve </w:t>
      </w:r>
      <w:r w:rsidR="005B053F">
        <w:rPr>
          <w:rFonts w:ascii="Arial" w:hAnsi="Arial"/>
        </w:rPr>
        <w:t xml:space="preserve">neonatal and adolescent </w:t>
      </w:r>
      <w:r w:rsidR="005B053F" w:rsidRPr="005B0492">
        <w:rPr>
          <w:rFonts w:ascii="Arial" w:hAnsi="Arial"/>
        </w:rPr>
        <w:t>mice</w:t>
      </w:r>
      <w:r>
        <w:rPr>
          <w:rFonts w:ascii="Arial" w:hAnsi="Arial"/>
        </w:rPr>
        <w:t xml:space="preserve">, </w:t>
      </w:r>
      <w:r w:rsidR="005B053F">
        <w:rPr>
          <w:rFonts w:ascii="Arial" w:hAnsi="Arial"/>
        </w:rPr>
        <w:t>our results provide new insights into the earliest lineage</w:t>
      </w:r>
      <w:r w:rsidR="002C63A7">
        <w:rPr>
          <w:rFonts w:ascii="Arial" w:hAnsi="Arial"/>
        </w:rPr>
        <w:t>s</w:t>
      </w:r>
      <w:r w:rsidR="005B053F">
        <w:rPr>
          <w:rFonts w:ascii="Arial" w:hAnsi="Arial"/>
        </w:rPr>
        <w:t xml:space="preserve"> decisions made by CD4</w:t>
      </w:r>
      <w:r w:rsidR="005B053F" w:rsidRPr="00D85ED3">
        <w:rPr>
          <w:rFonts w:ascii="Arial" w:hAnsi="Arial"/>
          <w:vertAlign w:val="superscript"/>
        </w:rPr>
        <w:t>+</w:t>
      </w:r>
      <w:r w:rsidR="005B053F">
        <w:rPr>
          <w:rFonts w:ascii="Arial" w:hAnsi="Arial"/>
        </w:rPr>
        <w:t xml:space="preserve"> T cells when they are </w:t>
      </w:r>
      <w:r w:rsidR="004C04EB">
        <w:rPr>
          <w:rFonts w:ascii="Arial" w:hAnsi="Arial"/>
        </w:rPr>
        <w:t xml:space="preserve">first </w:t>
      </w:r>
      <w:r w:rsidR="005B053F" w:rsidRPr="005B0492">
        <w:rPr>
          <w:rFonts w:ascii="Arial" w:hAnsi="Arial"/>
        </w:rPr>
        <w:t>activated</w:t>
      </w:r>
      <w:r w:rsidR="004C04EB">
        <w:rPr>
          <w:rFonts w:ascii="Arial" w:hAnsi="Arial"/>
        </w:rPr>
        <w:t xml:space="preserve"> by endogenous stimuli. </w:t>
      </w:r>
      <w:r w:rsidR="005B053F" w:rsidRPr="005B0492">
        <w:rPr>
          <w:rFonts w:ascii="Arial" w:hAnsi="Arial"/>
        </w:rPr>
        <w:t xml:space="preserve"> </w:t>
      </w:r>
    </w:p>
    <w:p w14:paraId="7EDCE65F" w14:textId="6482EEB9" w:rsidR="009E5511" w:rsidRPr="00A84806" w:rsidRDefault="004C04EB" w:rsidP="009E5511">
      <w:pPr>
        <w:widowControl w:val="0"/>
        <w:autoSpaceDE w:val="0"/>
        <w:autoSpaceDN w:val="0"/>
        <w:adjustRightInd w:val="0"/>
        <w:spacing w:line="360" w:lineRule="auto"/>
        <w:rPr>
          <w:rFonts w:ascii="Arial" w:hAnsi="Arial"/>
        </w:rPr>
      </w:pPr>
      <w:r>
        <w:rPr>
          <w:rFonts w:ascii="Arial" w:hAnsi="Arial"/>
        </w:rPr>
        <w:t xml:space="preserve">First, we found that is </w:t>
      </w:r>
      <w:r w:rsidR="009C51BD">
        <w:rPr>
          <w:rFonts w:ascii="Arial" w:hAnsi="Arial"/>
        </w:rPr>
        <w:t xml:space="preserve">IL21 is the preferred T-helper cytokine expressed by </w:t>
      </w:r>
      <w:r w:rsidR="00BA7B1D">
        <w:rPr>
          <w:rFonts w:ascii="Arial" w:hAnsi="Arial"/>
        </w:rPr>
        <w:t xml:space="preserve">newly activated </w:t>
      </w:r>
      <w:r w:rsidR="00F8429F">
        <w:rPr>
          <w:rFonts w:ascii="Arial" w:hAnsi="Arial"/>
        </w:rPr>
        <w:t xml:space="preserve">thymic and peripheral </w:t>
      </w:r>
      <w:r>
        <w:rPr>
          <w:rFonts w:ascii="Arial" w:hAnsi="Arial"/>
        </w:rPr>
        <w:t>CD4</w:t>
      </w:r>
      <w:r w:rsidRPr="00D40FDE">
        <w:rPr>
          <w:rFonts w:ascii="Arial" w:hAnsi="Arial"/>
          <w:vertAlign w:val="superscript"/>
        </w:rPr>
        <w:t>+</w:t>
      </w:r>
      <w:r>
        <w:rPr>
          <w:rFonts w:ascii="Arial" w:hAnsi="Arial"/>
        </w:rPr>
        <w:t xml:space="preserve"> T cells </w:t>
      </w:r>
      <w:r w:rsidR="00BA7B1D">
        <w:rPr>
          <w:rFonts w:ascii="Arial" w:hAnsi="Arial"/>
        </w:rPr>
        <w:t>that develop</w:t>
      </w:r>
      <w:r>
        <w:rPr>
          <w:rFonts w:ascii="Arial" w:hAnsi="Arial"/>
        </w:rPr>
        <w:t xml:space="preserve"> </w:t>
      </w:r>
      <w:r w:rsidR="009C51BD">
        <w:rPr>
          <w:rFonts w:ascii="Arial" w:hAnsi="Arial"/>
        </w:rPr>
        <w:t xml:space="preserve">spontaneously </w:t>
      </w:r>
      <w:r>
        <w:rPr>
          <w:rFonts w:ascii="Arial" w:hAnsi="Arial"/>
        </w:rPr>
        <w:t>within weeks of birth</w:t>
      </w:r>
      <w:r w:rsidR="009C51BD">
        <w:rPr>
          <w:rFonts w:ascii="Arial" w:hAnsi="Arial"/>
        </w:rPr>
        <w:t xml:space="preserve">. </w:t>
      </w:r>
      <w:r>
        <w:rPr>
          <w:rFonts w:ascii="Arial" w:hAnsi="Arial"/>
        </w:rPr>
        <w:t xml:space="preserve"> </w:t>
      </w:r>
      <w:r w:rsidR="00BA7B1D">
        <w:rPr>
          <w:rFonts w:ascii="Arial" w:hAnsi="Arial"/>
        </w:rPr>
        <w:t>Second, we have shown that precocious expression of IL21 is a property of nascent precursors of T</w:t>
      </w:r>
      <w:r w:rsidR="00BA7B1D" w:rsidRPr="00E507D2">
        <w:rPr>
          <w:rFonts w:ascii="Arial" w:hAnsi="Arial"/>
          <w:vertAlign w:val="subscript"/>
        </w:rPr>
        <w:t>FH</w:t>
      </w:r>
      <w:r w:rsidR="00BA7B1D">
        <w:rPr>
          <w:rFonts w:ascii="Arial" w:hAnsi="Arial"/>
        </w:rPr>
        <w:t xml:space="preserve">. We interpret these findings to indicate that </w:t>
      </w:r>
      <w:r w:rsidR="00C73145">
        <w:rPr>
          <w:rFonts w:ascii="Arial" w:hAnsi="Arial"/>
        </w:rPr>
        <w:t>commitment</w:t>
      </w:r>
      <w:r w:rsidR="00F8429F">
        <w:rPr>
          <w:rFonts w:ascii="Arial" w:hAnsi="Arial"/>
        </w:rPr>
        <w:t xml:space="preserve"> to the T</w:t>
      </w:r>
      <w:r w:rsidR="00F8429F" w:rsidRPr="00E507D2">
        <w:rPr>
          <w:rFonts w:ascii="Arial" w:hAnsi="Arial"/>
          <w:vertAlign w:val="subscript"/>
        </w:rPr>
        <w:t>FH</w:t>
      </w:r>
      <w:r w:rsidR="00F8429F">
        <w:rPr>
          <w:rFonts w:ascii="Arial" w:hAnsi="Arial"/>
        </w:rPr>
        <w:t xml:space="preserve"> lineage is made shortly after the</w:t>
      </w:r>
      <w:r w:rsidR="00782696">
        <w:rPr>
          <w:rFonts w:ascii="Arial" w:hAnsi="Arial"/>
        </w:rPr>
        <w:t xml:space="preserve"> earliest stages of activation.</w:t>
      </w:r>
      <w:r w:rsidR="00F8429F">
        <w:rPr>
          <w:rFonts w:ascii="Arial" w:hAnsi="Arial"/>
        </w:rPr>
        <w:t xml:space="preserve"> Third</w:t>
      </w:r>
      <w:r w:rsidR="009E5511">
        <w:rPr>
          <w:rFonts w:ascii="Arial" w:hAnsi="Arial"/>
        </w:rPr>
        <w:t xml:space="preserve">, while </w:t>
      </w:r>
      <w:r w:rsidR="00F8429F">
        <w:rPr>
          <w:rFonts w:ascii="Arial" w:hAnsi="Arial"/>
        </w:rPr>
        <w:t xml:space="preserve">upregulated </w:t>
      </w:r>
      <w:r w:rsidR="009E5511">
        <w:rPr>
          <w:rFonts w:ascii="Arial" w:hAnsi="Arial"/>
        </w:rPr>
        <w:t xml:space="preserve">ICOS has been </w:t>
      </w:r>
      <w:r w:rsidR="00DA403D">
        <w:rPr>
          <w:rFonts w:ascii="Arial" w:hAnsi="Arial"/>
        </w:rPr>
        <w:t xml:space="preserve">thought </w:t>
      </w:r>
      <w:r w:rsidR="00F8429F">
        <w:rPr>
          <w:rFonts w:ascii="Arial" w:hAnsi="Arial"/>
        </w:rPr>
        <w:t xml:space="preserve">to </w:t>
      </w:r>
      <w:r w:rsidR="007D491C">
        <w:rPr>
          <w:rFonts w:ascii="Arial" w:hAnsi="Arial"/>
        </w:rPr>
        <w:t xml:space="preserve">be required </w:t>
      </w:r>
      <w:r w:rsidR="00DA403D">
        <w:rPr>
          <w:rFonts w:ascii="Arial" w:hAnsi="Arial"/>
        </w:rPr>
        <w:t>to promote</w:t>
      </w:r>
      <w:r w:rsidR="009E5511">
        <w:rPr>
          <w:rFonts w:ascii="Arial" w:hAnsi="Arial"/>
        </w:rPr>
        <w:t xml:space="preserve"> </w:t>
      </w:r>
      <w:r w:rsidR="007D491C">
        <w:rPr>
          <w:rFonts w:ascii="Arial" w:hAnsi="Arial"/>
        </w:rPr>
        <w:t>the differentiation T</w:t>
      </w:r>
      <w:r w:rsidR="007D491C" w:rsidRPr="00DE1F39">
        <w:rPr>
          <w:rFonts w:ascii="Arial" w:hAnsi="Arial"/>
          <w:vertAlign w:val="subscript"/>
        </w:rPr>
        <w:t>FH</w:t>
      </w:r>
      <w:r w:rsidR="007D491C">
        <w:rPr>
          <w:rFonts w:ascii="Arial" w:hAnsi="Arial"/>
        </w:rPr>
        <w:t xml:space="preserve"> </w:t>
      </w:r>
      <w:r w:rsidR="00DA403D">
        <w:rPr>
          <w:rFonts w:ascii="Arial" w:hAnsi="Arial"/>
        </w:rPr>
        <w:t xml:space="preserve">to sufficient maturity for IL21 expression </w:t>
      </w:r>
      <w:r w:rsidR="009E5511">
        <w:rPr>
          <w:rFonts w:ascii="Arial" w:hAnsi="Arial"/>
        </w:rPr>
        <w:t xml:space="preserve">(XXX), we </w:t>
      </w:r>
      <w:r w:rsidR="00DA403D">
        <w:rPr>
          <w:rFonts w:ascii="Arial" w:hAnsi="Arial"/>
        </w:rPr>
        <w:t xml:space="preserve">have found </w:t>
      </w:r>
      <w:r w:rsidR="007D491C">
        <w:rPr>
          <w:rFonts w:ascii="Arial" w:hAnsi="Arial"/>
        </w:rPr>
        <w:t xml:space="preserve">appreciable IL21 </w:t>
      </w:r>
      <w:r w:rsidR="00DA403D">
        <w:rPr>
          <w:rFonts w:ascii="Arial" w:hAnsi="Arial"/>
        </w:rPr>
        <w:t>in</w:t>
      </w:r>
      <w:r w:rsidR="007D491C">
        <w:rPr>
          <w:rFonts w:ascii="Arial" w:hAnsi="Arial"/>
        </w:rPr>
        <w:t xml:space="preserve"> CD44</w:t>
      </w:r>
      <w:r w:rsidR="007D491C">
        <w:rPr>
          <w:rFonts w:ascii="Arial" w:hAnsi="Arial"/>
          <w:vertAlign w:val="superscript"/>
        </w:rPr>
        <w:t>hi</w:t>
      </w:r>
      <w:r w:rsidR="007D491C">
        <w:rPr>
          <w:rFonts w:ascii="Arial" w:hAnsi="Arial"/>
        </w:rPr>
        <w:t xml:space="preserve"> ICOS</w:t>
      </w:r>
      <w:r w:rsidR="007D491C" w:rsidRPr="00E507D2">
        <w:rPr>
          <w:rFonts w:ascii="Arial" w:hAnsi="Arial"/>
          <w:vertAlign w:val="superscript"/>
        </w:rPr>
        <w:t>lo</w:t>
      </w:r>
      <w:r w:rsidR="007D491C">
        <w:rPr>
          <w:rFonts w:ascii="Arial" w:hAnsi="Arial"/>
        </w:rPr>
        <w:t xml:space="preserve"> CD4</w:t>
      </w:r>
      <w:r w:rsidR="007D491C" w:rsidRPr="00E507D2">
        <w:rPr>
          <w:rFonts w:ascii="Arial" w:hAnsi="Arial"/>
          <w:vertAlign w:val="superscript"/>
        </w:rPr>
        <w:t>+</w:t>
      </w:r>
      <w:r w:rsidR="007D491C">
        <w:rPr>
          <w:rFonts w:ascii="Arial" w:hAnsi="Arial"/>
        </w:rPr>
        <w:t xml:space="preserve"> T cells, suggesting that the activated CD44</w:t>
      </w:r>
      <w:r w:rsidR="007D491C">
        <w:rPr>
          <w:rFonts w:ascii="Arial" w:hAnsi="Arial"/>
          <w:vertAlign w:val="superscript"/>
        </w:rPr>
        <w:t>hi</w:t>
      </w:r>
      <w:r w:rsidR="007D491C">
        <w:rPr>
          <w:rFonts w:ascii="Arial" w:hAnsi="Arial"/>
        </w:rPr>
        <w:t xml:space="preserve"> state </w:t>
      </w:r>
      <w:r w:rsidR="00DA403D">
        <w:rPr>
          <w:rFonts w:ascii="Arial" w:hAnsi="Arial"/>
        </w:rPr>
        <w:t>is sufficient for nT</w:t>
      </w:r>
      <w:r w:rsidR="00DA403D" w:rsidRPr="00E507D2">
        <w:rPr>
          <w:rFonts w:ascii="Arial" w:hAnsi="Arial"/>
          <w:vertAlign w:val="subscript"/>
        </w:rPr>
        <w:t xml:space="preserve">FH </w:t>
      </w:r>
      <w:r w:rsidR="00DA403D">
        <w:rPr>
          <w:rFonts w:ascii="Arial" w:hAnsi="Arial"/>
        </w:rPr>
        <w:t xml:space="preserve">development. </w:t>
      </w:r>
      <w:r w:rsidR="009E5511" w:rsidRPr="00E507D2">
        <w:rPr>
          <w:rFonts w:ascii="Arial" w:hAnsi="Arial"/>
        </w:rPr>
        <w:t>These observations are congruent with recent studies arguing that the requirement for ICOS in promoting T</w:t>
      </w:r>
      <w:r w:rsidR="009E5511" w:rsidRPr="00E507D2">
        <w:rPr>
          <w:rFonts w:ascii="Arial" w:hAnsi="Arial"/>
          <w:vertAlign w:val="subscript"/>
        </w:rPr>
        <w:t>FH</w:t>
      </w:r>
      <w:r w:rsidR="009E5511" w:rsidRPr="00E507D2">
        <w:rPr>
          <w:rFonts w:ascii="Arial" w:hAnsi="Arial"/>
        </w:rPr>
        <w:t xml:space="preserve"> differentiation is not absolute and is dependent on situations in which cognate antigens are limiting (</w:t>
      </w:r>
      <w:r w:rsidR="00DA403D" w:rsidRPr="00E507D2">
        <w:rPr>
          <w:rFonts w:ascii="Arial" w:hAnsi="Arial"/>
        </w:rPr>
        <w:t>CRAFT</w:t>
      </w:r>
      <w:r w:rsidR="009E5511" w:rsidRPr="00E507D2">
        <w:rPr>
          <w:rFonts w:ascii="Arial" w:hAnsi="Arial"/>
        </w:rPr>
        <w:t>).</w:t>
      </w:r>
      <w:r w:rsidR="009E5511">
        <w:rPr>
          <w:rFonts w:ascii="Arial" w:hAnsi="Arial"/>
        </w:rPr>
        <w:t xml:space="preserve">  </w:t>
      </w:r>
    </w:p>
    <w:p w14:paraId="7B7EC6E4" w14:textId="77777777" w:rsidR="009E5511" w:rsidRDefault="009E5511" w:rsidP="009E5511">
      <w:pPr>
        <w:spacing w:line="360" w:lineRule="auto"/>
        <w:rPr>
          <w:rFonts w:ascii="Arial" w:hAnsi="Arial"/>
        </w:rPr>
      </w:pPr>
    </w:p>
    <w:p w14:paraId="49A106BF" w14:textId="09150D8F" w:rsidR="009E5511" w:rsidRDefault="00DA403D" w:rsidP="009E5511">
      <w:pPr>
        <w:spacing w:line="360" w:lineRule="auto"/>
        <w:rPr>
          <w:rFonts w:ascii="Arial" w:hAnsi="Arial"/>
        </w:rPr>
      </w:pPr>
      <w:r>
        <w:rPr>
          <w:rFonts w:ascii="Arial" w:hAnsi="Arial"/>
        </w:rPr>
        <w:t>Fourth</w:t>
      </w:r>
      <w:r w:rsidR="009E5511">
        <w:rPr>
          <w:rFonts w:ascii="Arial" w:hAnsi="Arial"/>
        </w:rPr>
        <w:t xml:space="preserve">, we </w:t>
      </w:r>
      <w:r>
        <w:rPr>
          <w:rFonts w:ascii="Arial" w:hAnsi="Arial"/>
        </w:rPr>
        <w:t xml:space="preserve">find </w:t>
      </w:r>
      <w:r w:rsidR="009E5511">
        <w:rPr>
          <w:rFonts w:ascii="Arial" w:hAnsi="Arial"/>
        </w:rPr>
        <w:t xml:space="preserve">that </w:t>
      </w:r>
      <w:r>
        <w:rPr>
          <w:rFonts w:ascii="Arial" w:hAnsi="Arial"/>
        </w:rPr>
        <w:t>nT</w:t>
      </w:r>
      <w:r w:rsidRPr="00E507D2">
        <w:rPr>
          <w:rFonts w:ascii="Arial" w:hAnsi="Arial"/>
          <w:vertAlign w:val="subscript"/>
        </w:rPr>
        <w:t>FH</w:t>
      </w:r>
      <w:r>
        <w:rPr>
          <w:rFonts w:ascii="Arial" w:hAnsi="Arial"/>
        </w:rPr>
        <w:t xml:space="preserve"> </w:t>
      </w:r>
      <w:r w:rsidR="009E5511">
        <w:rPr>
          <w:rFonts w:ascii="Arial" w:hAnsi="Arial"/>
        </w:rPr>
        <w:t xml:space="preserve">do not require </w:t>
      </w:r>
      <w:r w:rsidR="009E5511" w:rsidRPr="005B0492">
        <w:rPr>
          <w:rFonts w:ascii="Arial" w:hAnsi="Arial"/>
        </w:rPr>
        <w:t xml:space="preserve">B cells </w:t>
      </w:r>
      <w:r w:rsidR="009E5511">
        <w:rPr>
          <w:rFonts w:ascii="Arial" w:hAnsi="Arial"/>
        </w:rPr>
        <w:t>or</w:t>
      </w:r>
      <w:r w:rsidR="009E5511" w:rsidRPr="005B0492">
        <w:rPr>
          <w:rFonts w:ascii="Arial" w:hAnsi="Arial"/>
        </w:rPr>
        <w:t xml:space="preserve"> C</w:t>
      </w:r>
      <w:r w:rsidR="009E5511">
        <w:rPr>
          <w:rFonts w:ascii="Arial" w:hAnsi="Arial"/>
        </w:rPr>
        <w:t>XCR</w:t>
      </w:r>
      <w:r w:rsidR="009E5511" w:rsidRPr="005B0492">
        <w:rPr>
          <w:rFonts w:ascii="Arial" w:hAnsi="Arial"/>
        </w:rPr>
        <w:t>5 for their development</w:t>
      </w:r>
      <w:r w:rsidR="009E5511">
        <w:rPr>
          <w:rFonts w:ascii="Arial" w:hAnsi="Arial"/>
        </w:rPr>
        <w:t xml:space="preserve">, arguing that the expression of IL21 develops at the earliest stages of </w:t>
      </w:r>
      <w:r w:rsidR="009E5511" w:rsidRPr="00B6479F">
        <w:rPr>
          <w:rFonts w:ascii="Arial" w:hAnsi="Arial"/>
        </w:rPr>
        <w:t>activation by DC.</w:t>
      </w:r>
      <w:r w:rsidR="009E5511">
        <w:rPr>
          <w:rFonts w:ascii="Arial" w:hAnsi="Arial"/>
        </w:rPr>
        <w:t xml:space="preserve"> However,</w:t>
      </w:r>
      <w:r w:rsidR="009E5511" w:rsidRPr="005B0492">
        <w:rPr>
          <w:rFonts w:ascii="Arial" w:hAnsi="Arial"/>
        </w:rPr>
        <w:t xml:space="preserve"> </w:t>
      </w:r>
      <w:r w:rsidR="009E5511">
        <w:rPr>
          <w:rFonts w:ascii="Arial" w:hAnsi="Arial"/>
        </w:rPr>
        <w:t xml:space="preserve">even at this early phase, we found that </w:t>
      </w:r>
      <w:r>
        <w:rPr>
          <w:rFonts w:ascii="Arial" w:hAnsi="Arial"/>
        </w:rPr>
        <w:t xml:space="preserve">they </w:t>
      </w:r>
      <w:r w:rsidR="009E5511">
        <w:rPr>
          <w:rFonts w:ascii="Arial" w:hAnsi="Arial"/>
        </w:rPr>
        <w:t>are influenced by the same cytokine signals that are known to promote (</w:t>
      </w:r>
      <w:r w:rsidR="009E5511" w:rsidRPr="005B0492">
        <w:rPr>
          <w:rFonts w:ascii="Arial" w:hAnsi="Arial"/>
        </w:rPr>
        <w:t>IL6</w:t>
      </w:r>
      <w:r w:rsidR="009E5511">
        <w:rPr>
          <w:rFonts w:ascii="Arial" w:hAnsi="Arial"/>
        </w:rPr>
        <w:t>, IL21</w:t>
      </w:r>
      <w:r w:rsidR="009E5511" w:rsidRPr="005B0492">
        <w:rPr>
          <w:rFonts w:ascii="Arial" w:hAnsi="Arial"/>
        </w:rPr>
        <w:t xml:space="preserve"> </w:t>
      </w:r>
      <w:r w:rsidR="009E5511">
        <w:rPr>
          <w:rFonts w:ascii="Arial" w:hAnsi="Arial"/>
        </w:rPr>
        <w:t>and IFN1) or retard (IL10) T</w:t>
      </w:r>
      <w:r w:rsidR="009E5511" w:rsidRPr="006675A9">
        <w:rPr>
          <w:rFonts w:ascii="Arial" w:hAnsi="Arial"/>
          <w:vertAlign w:val="subscript"/>
        </w:rPr>
        <w:t>FH</w:t>
      </w:r>
      <w:r w:rsidR="009E5511">
        <w:rPr>
          <w:rFonts w:ascii="Arial" w:hAnsi="Arial"/>
        </w:rPr>
        <w:t xml:space="preserve"> development and function in adult mice </w:t>
      </w:r>
      <w:r w:rsidR="009E5511" w:rsidRPr="005B0492">
        <w:rPr>
          <w:rFonts w:ascii="Arial" w:hAnsi="Arial"/>
        </w:rPr>
        <w:t>(XXX)</w:t>
      </w:r>
      <w:r w:rsidR="009E5511">
        <w:rPr>
          <w:rFonts w:ascii="Arial" w:hAnsi="Arial"/>
        </w:rPr>
        <w:t xml:space="preserve">. This indicates that </w:t>
      </w:r>
      <w:r w:rsidR="002B109E">
        <w:rPr>
          <w:rFonts w:ascii="Arial" w:hAnsi="Arial"/>
        </w:rPr>
        <w:t xml:space="preserve">such </w:t>
      </w:r>
      <w:r w:rsidR="009E5511">
        <w:rPr>
          <w:rFonts w:ascii="Arial" w:hAnsi="Arial"/>
        </w:rPr>
        <w:t xml:space="preserve">cytokines, </w:t>
      </w:r>
      <w:r w:rsidR="00C73145">
        <w:rPr>
          <w:rFonts w:ascii="Arial" w:hAnsi="Arial"/>
        </w:rPr>
        <w:t xml:space="preserve">importantly </w:t>
      </w:r>
      <w:r w:rsidR="009E5511">
        <w:rPr>
          <w:rFonts w:ascii="Arial" w:hAnsi="Arial"/>
        </w:rPr>
        <w:t>including IL21 acting in an autocrine manner, are expressed and biologically influential during the earliest stages of T</w:t>
      </w:r>
      <w:r w:rsidR="009E5511" w:rsidRPr="006675A9">
        <w:rPr>
          <w:rFonts w:ascii="Arial" w:hAnsi="Arial"/>
          <w:vertAlign w:val="subscript"/>
        </w:rPr>
        <w:t>FH</w:t>
      </w:r>
      <w:r w:rsidR="009E5511">
        <w:rPr>
          <w:rFonts w:ascii="Arial" w:hAnsi="Arial"/>
        </w:rPr>
        <w:t xml:space="preserve"> ontogeny.  </w:t>
      </w:r>
    </w:p>
    <w:p w14:paraId="418CB935" w14:textId="77777777" w:rsidR="009E5511" w:rsidRDefault="009E5511" w:rsidP="009E5511">
      <w:pPr>
        <w:spacing w:line="360" w:lineRule="auto"/>
        <w:rPr>
          <w:rFonts w:ascii="Arial" w:hAnsi="Arial"/>
        </w:rPr>
      </w:pPr>
    </w:p>
    <w:p w14:paraId="4EAA0EB4" w14:textId="07B5D4CF" w:rsidR="009E5511" w:rsidRPr="00D23DC1" w:rsidRDefault="009E5511" w:rsidP="009E5511">
      <w:pPr>
        <w:spacing w:line="360" w:lineRule="auto"/>
        <w:rPr>
          <w:rFonts w:ascii="Arial" w:hAnsi="Arial"/>
          <w:rPrChange w:id="16" w:author="Derry Roopenian" w:date="2015-03-09T11:45:00Z">
            <w:rPr>
              <w:rFonts w:ascii="Arial" w:hAnsi="Arial"/>
              <w:highlight w:val="yellow"/>
            </w:rPr>
          </w:rPrChange>
        </w:rPr>
      </w:pPr>
      <w:r>
        <w:rPr>
          <w:rFonts w:ascii="Arial" w:hAnsi="Arial"/>
        </w:rPr>
        <w:t>Lastly, we have shown that precocious IL21 expression identifies a population of CD4</w:t>
      </w:r>
      <w:r w:rsidRPr="006675A9">
        <w:rPr>
          <w:rFonts w:ascii="Arial" w:hAnsi="Arial"/>
          <w:vertAlign w:val="superscript"/>
        </w:rPr>
        <w:t>+</w:t>
      </w:r>
      <w:r>
        <w:rPr>
          <w:rFonts w:ascii="Arial" w:hAnsi="Arial"/>
        </w:rPr>
        <w:t xml:space="preserve"> T cells with a remarkable capacity to persist </w:t>
      </w:r>
      <w:r w:rsidRPr="00A72251">
        <w:rPr>
          <w:rFonts w:ascii="Arial" w:hAnsi="Arial"/>
        </w:rPr>
        <w:t>in an activated</w:t>
      </w:r>
      <w:r>
        <w:rPr>
          <w:rFonts w:ascii="Arial" w:hAnsi="Arial"/>
        </w:rPr>
        <w:t xml:space="preserve">, IL21-expressing </w:t>
      </w:r>
      <w:r w:rsidRPr="00A72251">
        <w:rPr>
          <w:rFonts w:ascii="Arial" w:hAnsi="Arial"/>
        </w:rPr>
        <w:t>state after adoptive transfer</w:t>
      </w:r>
      <w:r>
        <w:rPr>
          <w:rFonts w:ascii="Arial" w:hAnsi="Arial"/>
        </w:rPr>
        <w:t>.</w:t>
      </w:r>
      <w:r w:rsidRPr="00A72251">
        <w:rPr>
          <w:rFonts w:ascii="Arial" w:hAnsi="Arial"/>
        </w:rPr>
        <w:t xml:space="preserve"> </w:t>
      </w:r>
      <w:r>
        <w:rPr>
          <w:rFonts w:ascii="Arial" w:hAnsi="Arial"/>
        </w:rPr>
        <w:t xml:space="preserve">These cells </w:t>
      </w:r>
      <w:r w:rsidRPr="00A72251">
        <w:rPr>
          <w:rFonts w:ascii="Arial" w:hAnsi="Arial"/>
        </w:rPr>
        <w:t>potently respond</w:t>
      </w:r>
      <w:r>
        <w:rPr>
          <w:rFonts w:ascii="Arial" w:hAnsi="Arial"/>
        </w:rPr>
        <w:t xml:space="preserve"> and </w:t>
      </w:r>
      <w:r w:rsidRPr="00A72251">
        <w:rPr>
          <w:rFonts w:ascii="Arial" w:hAnsi="Arial"/>
        </w:rPr>
        <w:t xml:space="preserve">differentiate after immunization with a foreign </w:t>
      </w:r>
      <w:r>
        <w:rPr>
          <w:rFonts w:ascii="Arial" w:hAnsi="Arial"/>
        </w:rPr>
        <w:t xml:space="preserve">T-dependent </w:t>
      </w:r>
      <w:r w:rsidRPr="00A72251">
        <w:rPr>
          <w:rFonts w:ascii="Arial" w:hAnsi="Arial"/>
        </w:rPr>
        <w:t xml:space="preserve">antigen </w:t>
      </w:r>
      <w:r>
        <w:rPr>
          <w:rFonts w:ascii="Arial" w:hAnsi="Arial"/>
        </w:rPr>
        <w:t>into</w:t>
      </w:r>
      <w:r w:rsidRPr="00A72251">
        <w:rPr>
          <w:rFonts w:ascii="Arial" w:hAnsi="Arial"/>
        </w:rPr>
        <w:t xml:space="preserve"> </w:t>
      </w:r>
      <w:r>
        <w:rPr>
          <w:rFonts w:ascii="Arial" w:hAnsi="Arial"/>
        </w:rPr>
        <w:t>fully mature</w:t>
      </w:r>
      <w:r w:rsidRPr="00A72251">
        <w:rPr>
          <w:rFonts w:ascii="Arial" w:hAnsi="Arial"/>
        </w:rPr>
        <w:t xml:space="preserve"> </w:t>
      </w:r>
      <w:r>
        <w:rPr>
          <w:rFonts w:ascii="Arial" w:hAnsi="Arial"/>
        </w:rPr>
        <w:t xml:space="preserve">IL21-expressing </w:t>
      </w:r>
      <w:r w:rsidRPr="00A72251">
        <w:rPr>
          <w:rFonts w:ascii="Arial" w:hAnsi="Arial"/>
        </w:rPr>
        <w:t>T</w:t>
      </w:r>
      <w:r w:rsidRPr="00A72251">
        <w:rPr>
          <w:rFonts w:ascii="Arial" w:hAnsi="Arial"/>
          <w:vertAlign w:val="subscript"/>
        </w:rPr>
        <w:t>FH</w:t>
      </w:r>
      <w:r w:rsidRPr="00A72251">
        <w:rPr>
          <w:rFonts w:ascii="Arial" w:hAnsi="Arial"/>
        </w:rPr>
        <w:t xml:space="preserve"> </w:t>
      </w:r>
      <w:r>
        <w:rPr>
          <w:rFonts w:ascii="Arial" w:hAnsi="Arial"/>
        </w:rPr>
        <w:t xml:space="preserve">and persist in an activated memory state. </w:t>
      </w:r>
      <w:r w:rsidRPr="00D23DC1">
        <w:rPr>
          <w:rFonts w:ascii="Arial" w:hAnsi="Arial"/>
          <w:rPrChange w:id="17" w:author="Derry Roopenian" w:date="2015-03-09T11:45:00Z">
            <w:rPr>
              <w:rFonts w:ascii="Arial" w:hAnsi="Arial"/>
              <w:highlight w:val="yellow"/>
            </w:rPr>
          </w:rPrChange>
        </w:rPr>
        <w:t>The CD4</w:t>
      </w:r>
      <w:r w:rsidRPr="00D23DC1">
        <w:rPr>
          <w:rFonts w:ascii="Arial" w:hAnsi="Arial"/>
          <w:vertAlign w:val="superscript"/>
          <w:rPrChange w:id="18" w:author="Derry Roopenian" w:date="2015-03-09T11:45:00Z">
            <w:rPr>
              <w:rFonts w:ascii="Arial" w:hAnsi="Arial"/>
              <w:highlight w:val="yellow"/>
              <w:vertAlign w:val="superscript"/>
            </w:rPr>
          </w:rPrChange>
        </w:rPr>
        <w:t>+</w:t>
      </w:r>
      <w:r w:rsidRPr="00D23DC1">
        <w:rPr>
          <w:rFonts w:ascii="Arial" w:hAnsi="Arial"/>
          <w:rPrChange w:id="19" w:author="Derry Roopenian" w:date="2015-03-09T11:45:00Z">
            <w:rPr>
              <w:rFonts w:ascii="Arial" w:hAnsi="Arial"/>
              <w:highlight w:val="yellow"/>
            </w:rPr>
          </w:rPrChange>
        </w:rPr>
        <w:t xml:space="preserve"> T cells that have lost IL21 expression may be T</w:t>
      </w:r>
      <w:r w:rsidRPr="00D23DC1">
        <w:rPr>
          <w:rFonts w:ascii="Arial" w:hAnsi="Arial"/>
          <w:vertAlign w:val="subscript"/>
          <w:rPrChange w:id="20" w:author="Derry Roopenian" w:date="2015-03-09T11:45:00Z">
            <w:rPr>
              <w:rFonts w:ascii="Arial" w:hAnsi="Arial"/>
              <w:highlight w:val="yellow"/>
              <w:vertAlign w:val="subscript"/>
            </w:rPr>
          </w:rPrChange>
        </w:rPr>
        <w:t>FH</w:t>
      </w:r>
      <w:r w:rsidRPr="00D23DC1">
        <w:rPr>
          <w:rFonts w:ascii="Arial" w:hAnsi="Arial"/>
          <w:rPrChange w:id="21" w:author="Derry Roopenian" w:date="2015-03-09T11:45:00Z">
            <w:rPr>
              <w:rFonts w:ascii="Arial" w:hAnsi="Arial"/>
              <w:highlight w:val="yellow"/>
            </w:rPr>
          </w:rPrChange>
        </w:rPr>
        <w:t xml:space="preserve"> cells that have become effector memory cells, as it has already been shown that IL21 expression can be turned off in these memory cells until rechallenge</w:t>
      </w:r>
      <w:r w:rsidR="00AC2F23" w:rsidRPr="00D23DC1">
        <w:rPr>
          <w:rFonts w:ascii="Arial" w:hAnsi="Arial"/>
          <w:rPrChange w:id="22" w:author="Derry Roopenian" w:date="2015-03-09T11:45:00Z">
            <w:rPr>
              <w:rFonts w:ascii="Arial" w:hAnsi="Arial"/>
              <w:highlight w:val="yellow"/>
            </w:rPr>
          </w:rPrChange>
        </w:rPr>
        <w:t>{Luthje, 2012 #5}</w:t>
      </w:r>
      <w:r w:rsidRPr="00D23DC1">
        <w:rPr>
          <w:rFonts w:ascii="Arial" w:hAnsi="Arial"/>
          <w:rPrChange w:id="23" w:author="Derry Roopenian" w:date="2015-03-09T11:45:00Z">
            <w:rPr>
              <w:rFonts w:ascii="Arial" w:hAnsi="Arial"/>
              <w:highlight w:val="yellow"/>
            </w:rPr>
          </w:rPrChange>
        </w:rPr>
        <w:t xml:space="preserve">. </w:t>
      </w:r>
    </w:p>
    <w:p w14:paraId="6D02F12B" w14:textId="77777777" w:rsidR="009E5511" w:rsidRDefault="009E5511" w:rsidP="009E5511">
      <w:pPr>
        <w:spacing w:line="360" w:lineRule="auto"/>
        <w:rPr>
          <w:rFonts w:ascii="Arial" w:hAnsi="Arial"/>
        </w:rPr>
      </w:pPr>
    </w:p>
    <w:p w14:paraId="24EB0066" w14:textId="6F917FA7" w:rsidR="009E5511" w:rsidRDefault="009E5511" w:rsidP="009E5511">
      <w:pPr>
        <w:pStyle w:val="Default"/>
        <w:spacing w:line="360" w:lineRule="auto"/>
        <w:rPr>
          <w:rFonts w:ascii="Arial" w:hAnsi="Arial"/>
        </w:rPr>
      </w:pPr>
      <w:r>
        <w:rPr>
          <w:rFonts w:ascii="Arial" w:hAnsi="Arial"/>
        </w:rPr>
        <w:t>Our RNAseq analysis sheds new light on the earliest molecular processes through which naïve T cells differentiate towards T</w:t>
      </w:r>
      <w:r w:rsidRPr="006675A9">
        <w:rPr>
          <w:rFonts w:ascii="Arial" w:hAnsi="Arial"/>
          <w:vertAlign w:val="subscript"/>
        </w:rPr>
        <w:t>FH</w:t>
      </w:r>
      <w:r>
        <w:rPr>
          <w:rFonts w:ascii="Arial" w:hAnsi="Arial"/>
        </w:rPr>
        <w:t xml:space="preserve"> in contrast to alternative T</w:t>
      </w:r>
      <w:r w:rsidRPr="00280AB9">
        <w:rPr>
          <w:rFonts w:ascii="Arial" w:hAnsi="Arial"/>
          <w:vertAlign w:val="subscript"/>
        </w:rPr>
        <w:t>H</w:t>
      </w:r>
      <w:r>
        <w:rPr>
          <w:rFonts w:ascii="Arial" w:hAnsi="Arial"/>
        </w:rPr>
        <w:t xml:space="preserve"> lineages. A variety of cell purification procedures based on cell surface markers and/or transcriptional factor reporters have been applied to characterize the gene expression patterns of fully differentiated T</w:t>
      </w:r>
      <w:r w:rsidRPr="006817A3">
        <w:rPr>
          <w:rFonts w:ascii="Arial" w:hAnsi="Arial"/>
          <w:vertAlign w:val="subscript"/>
        </w:rPr>
        <w:t>FH</w:t>
      </w:r>
      <w:r>
        <w:rPr>
          <w:rFonts w:ascii="Arial" w:hAnsi="Arial"/>
          <w:vertAlign w:val="subscript"/>
        </w:rPr>
        <w:t xml:space="preserve"> </w:t>
      </w:r>
      <w:r w:rsidRPr="00852263">
        <w:rPr>
          <w:rFonts w:ascii="Arial" w:hAnsi="Arial"/>
        </w:rPr>
        <w:t xml:space="preserve">elicited </w:t>
      </w:r>
      <w:r w:rsidRPr="00342991">
        <w:rPr>
          <w:rFonts w:ascii="Arial" w:hAnsi="Arial"/>
        </w:rPr>
        <w:t>after</w:t>
      </w:r>
      <w:r w:rsidRPr="00852263">
        <w:rPr>
          <w:rFonts w:ascii="Arial" w:hAnsi="Arial"/>
          <w:sz w:val="32"/>
        </w:rPr>
        <w:t xml:space="preserve"> </w:t>
      </w:r>
      <w:r>
        <w:rPr>
          <w:rFonts w:ascii="Arial" w:hAnsi="Arial"/>
        </w:rPr>
        <w:t xml:space="preserve">immunization (XXx). Our approach differed in that we used IL21 reporter expression as the primary cellular phenotype and focused on </w:t>
      </w:r>
      <w:r w:rsidRPr="005C3D65">
        <w:rPr>
          <w:rFonts w:ascii="Arial" w:hAnsi="Arial"/>
        </w:rPr>
        <w:t>activated CD4</w:t>
      </w:r>
      <w:r w:rsidRPr="005C3D65">
        <w:rPr>
          <w:rFonts w:ascii="Arial" w:hAnsi="Arial"/>
          <w:vertAlign w:val="superscript"/>
        </w:rPr>
        <w:t>+</w:t>
      </w:r>
      <w:r w:rsidRPr="005C3D65">
        <w:rPr>
          <w:rFonts w:ascii="Arial" w:hAnsi="Arial"/>
        </w:rPr>
        <w:t xml:space="preserve"> T cells </w:t>
      </w:r>
      <w:r>
        <w:rPr>
          <w:rFonts w:ascii="Arial" w:hAnsi="Arial"/>
        </w:rPr>
        <w:t xml:space="preserve">that naturally develop in </w:t>
      </w:r>
      <w:r w:rsidRPr="005C3D65">
        <w:rPr>
          <w:rFonts w:ascii="Arial" w:hAnsi="Arial"/>
        </w:rPr>
        <w:t>young naïve mice</w:t>
      </w:r>
      <w:r>
        <w:rPr>
          <w:rFonts w:ascii="Arial" w:hAnsi="Arial"/>
        </w:rPr>
        <w:t xml:space="preserve">. </w:t>
      </w:r>
      <w:r w:rsidRPr="005C3D65">
        <w:rPr>
          <w:rFonts w:ascii="Arial" w:hAnsi="Arial"/>
        </w:rPr>
        <w:t xml:space="preserve">Our </w:t>
      </w:r>
      <w:r>
        <w:rPr>
          <w:rFonts w:ascii="Arial" w:hAnsi="Arial"/>
        </w:rPr>
        <w:t xml:space="preserve">results </w:t>
      </w:r>
      <w:r w:rsidRPr="007727F5">
        <w:rPr>
          <w:rFonts w:ascii="Arial" w:hAnsi="Arial"/>
        </w:rPr>
        <w:t>support</w:t>
      </w:r>
      <w:r w:rsidRPr="005C3D65">
        <w:rPr>
          <w:rFonts w:ascii="Arial" w:hAnsi="Arial"/>
        </w:rPr>
        <w:t>ed</w:t>
      </w:r>
      <w:r w:rsidRPr="007727F5">
        <w:rPr>
          <w:rFonts w:ascii="Arial" w:hAnsi="Arial"/>
        </w:rPr>
        <w:t xml:space="preserve"> </w:t>
      </w:r>
      <w:r w:rsidRPr="005C3D65">
        <w:rPr>
          <w:rFonts w:ascii="Arial" w:hAnsi="Arial"/>
        </w:rPr>
        <w:t xml:space="preserve">early </w:t>
      </w:r>
      <w:r w:rsidRPr="007727F5">
        <w:rPr>
          <w:rFonts w:ascii="Arial" w:hAnsi="Arial"/>
        </w:rPr>
        <w:t xml:space="preserve">lineage </w:t>
      </w:r>
      <w:r>
        <w:rPr>
          <w:rFonts w:ascii="Arial" w:hAnsi="Arial"/>
        </w:rPr>
        <w:t>commitments</w:t>
      </w:r>
      <w:r w:rsidRPr="007727F5">
        <w:rPr>
          <w:rFonts w:ascii="Arial" w:hAnsi="Arial"/>
        </w:rPr>
        <w:t xml:space="preserve"> towards T</w:t>
      </w:r>
      <w:r w:rsidRPr="005C3D65">
        <w:rPr>
          <w:rFonts w:ascii="Arial" w:hAnsi="Arial"/>
          <w:vertAlign w:val="subscript"/>
        </w:rPr>
        <w:t>FH</w:t>
      </w:r>
      <w:r w:rsidRPr="007727F5">
        <w:rPr>
          <w:rFonts w:ascii="Arial" w:hAnsi="Arial"/>
        </w:rPr>
        <w:t>, T</w:t>
      </w:r>
      <w:r w:rsidRPr="005C3D65">
        <w:rPr>
          <w:rFonts w:ascii="Arial" w:hAnsi="Arial"/>
          <w:vertAlign w:val="subscript"/>
        </w:rPr>
        <w:t>H</w:t>
      </w:r>
      <w:r w:rsidRPr="007727F5">
        <w:rPr>
          <w:rFonts w:ascii="Arial" w:hAnsi="Arial"/>
        </w:rPr>
        <w:t>1, T</w:t>
      </w:r>
      <w:r w:rsidRPr="005C3D65">
        <w:rPr>
          <w:rFonts w:ascii="Arial" w:hAnsi="Arial"/>
          <w:vertAlign w:val="subscript"/>
        </w:rPr>
        <w:t>H</w:t>
      </w:r>
      <w:r w:rsidRPr="007727F5">
        <w:rPr>
          <w:rFonts w:ascii="Arial" w:hAnsi="Arial"/>
        </w:rPr>
        <w:t>2, but not T</w:t>
      </w:r>
      <w:r w:rsidRPr="005C3D65">
        <w:rPr>
          <w:rFonts w:ascii="Arial" w:hAnsi="Arial"/>
          <w:vertAlign w:val="subscript"/>
        </w:rPr>
        <w:t>H</w:t>
      </w:r>
      <w:r w:rsidRPr="007727F5">
        <w:rPr>
          <w:rFonts w:ascii="Arial" w:hAnsi="Arial"/>
        </w:rPr>
        <w:t>17</w:t>
      </w:r>
      <w:r w:rsidRPr="005C3D65">
        <w:rPr>
          <w:rFonts w:ascii="Arial" w:hAnsi="Arial"/>
        </w:rPr>
        <w:t xml:space="preserve"> cells</w:t>
      </w:r>
      <w:r>
        <w:rPr>
          <w:rFonts w:ascii="Arial" w:hAnsi="Arial"/>
        </w:rPr>
        <w:t>, but with T</w:t>
      </w:r>
      <w:r w:rsidRPr="00852263">
        <w:rPr>
          <w:rFonts w:ascii="Arial" w:hAnsi="Arial"/>
          <w:vertAlign w:val="subscript"/>
        </w:rPr>
        <w:t>FH</w:t>
      </w:r>
      <w:r>
        <w:rPr>
          <w:rFonts w:ascii="Arial" w:hAnsi="Arial"/>
        </w:rPr>
        <w:t xml:space="preserve"> being a</w:t>
      </w:r>
      <w:r w:rsidRPr="005C3D65">
        <w:rPr>
          <w:rFonts w:ascii="Arial" w:hAnsi="Arial"/>
        </w:rPr>
        <w:t xml:space="preserve"> preferred fate choice.</w:t>
      </w:r>
      <w:r>
        <w:rPr>
          <w:rFonts w:ascii="Arial" w:hAnsi="Arial"/>
        </w:rPr>
        <w:t xml:space="preserve"> The gene expression signature of nT</w:t>
      </w:r>
      <w:r w:rsidRPr="00852263">
        <w:rPr>
          <w:rFonts w:ascii="Arial" w:hAnsi="Arial"/>
          <w:vertAlign w:val="subscript"/>
        </w:rPr>
        <w:t>FH</w:t>
      </w:r>
      <w:r>
        <w:rPr>
          <w:rFonts w:ascii="Arial" w:hAnsi="Arial"/>
        </w:rPr>
        <w:t xml:space="preserve"> clearly established their T</w:t>
      </w:r>
      <w:r w:rsidRPr="00F414B8">
        <w:rPr>
          <w:rFonts w:ascii="Arial" w:hAnsi="Arial"/>
          <w:vertAlign w:val="subscript"/>
        </w:rPr>
        <w:t>FH</w:t>
      </w:r>
      <w:r>
        <w:rPr>
          <w:rFonts w:ascii="Arial" w:hAnsi="Arial"/>
        </w:rPr>
        <w:t xml:space="preserve"> lineage. Among the transcription factors</w:t>
      </w:r>
      <w:r>
        <w:rPr>
          <w:rFonts w:ascii="Arial" w:hAnsi="Arial"/>
          <w:i/>
        </w:rPr>
        <w:t xml:space="preserve"> </w:t>
      </w:r>
      <w:r>
        <w:rPr>
          <w:rFonts w:ascii="Arial" w:hAnsi="Arial"/>
        </w:rPr>
        <w:t>that</w:t>
      </w:r>
      <w:r w:rsidRPr="005C3D65">
        <w:rPr>
          <w:rFonts w:ascii="Arial" w:hAnsi="Arial"/>
        </w:rPr>
        <w:t xml:space="preserve"> have been</w:t>
      </w:r>
      <w:r>
        <w:rPr>
          <w:rFonts w:ascii="Arial" w:hAnsi="Arial"/>
          <w:i/>
        </w:rPr>
        <w:t xml:space="preserve"> </w:t>
      </w:r>
      <w:r>
        <w:rPr>
          <w:rFonts w:ascii="Arial" w:hAnsi="Arial"/>
        </w:rPr>
        <w:t>previously shown to promote T</w:t>
      </w:r>
      <w:r w:rsidRPr="00E640B6">
        <w:rPr>
          <w:rFonts w:ascii="Arial" w:hAnsi="Arial"/>
          <w:vertAlign w:val="subscript"/>
        </w:rPr>
        <w:t xml:space="preserve">FH </w:t>
      </w:r>
      <w:r>
        <w:rPr>
          <w:rFonts w:ascii="Arial" w:hAnsi="Arial"/>
        </w:rPr>
        <w:t>development (</w:t>
      </w:r>
      <w:r w:rsidRPr="00AA48C5">
        <w:rPr>
          <w:rFonts w:ascii="Arial" w:hAnsi="Arial"/>
          <w:i/>
        </w:rPr>
        <w:t>Bcl6</w:t>
      </w:r>
      <w:r>
        <w:rPr>
          <w:rFonts w:ascii="Arial" w:hAnsi="Arial"/>
        </w:rPr>
        <w:t xml:space="preserve">, </w:t>
      </w:r>
      <w:r w:rsidRPr="00AA48C5">
        <w:rPr>
          <w:rFonts w:ascii="Arial" w:hAnsi="Arial"/>
          <w:i/>
        </w:rPr>
        <w:t>Acsl2</w:t>
      </w:r>
      <w:r>
        <w:rPr>
          <w:rFonts w:ascii="Arial" w:hAnsi="Arial"/>
        </w:rPr>
        <w:t xml:space="preserve">, </w:t>
      </w:r>
      <w:r w:rsidRPr="00AA48C5">
        <w:rPr>
          <w:rFonts w:ascii="Arial" w:hAnsi="Arial"/>
          <w:i/>
        </w:rPr>
        <w:t>Maf</w:t>
      </w:r>
      <w:r>
        <w:rPr>
          <w:rFonts w:ascii="Arial" w:hAnsi="Arial"/>
        </w:rPr>
        <w:t xml:space="preserve"> and </w:t>
      </w:r>
      <w:r w:rsidRPr="00AA48C5">
        <w:rPr>
          <w:rFonts w:ascii="Arial" w:hAnsi="Arial"/>
          <w:i/>
        </w:rPr>
        <w:t>Irf4</w:t>
      </w:r>
      <w:r>
        <w:rPr>
          <w:rFonts w:ascii="Arial" w:hAnsi="Arial"/>
        </w:rPr>
        <w:t xml:space="preserve">), only </w:t>
      </w:r>
      <w:r w:rsidRPr="00E640B6">
        <w:rPr>
          <w:rFonts w:ascii="Arial" w:hAnsi="Arial"/>
          <w:i/>
        </w:rPr>
        <w:t>Bcl6</w:t>
      </w:r>
      <w:r>
        <w:rPr>
          <w:rFonts w:ascii="Arial" w:hAnsi="Arial"/>
          <w:i/>
        </w:rPr>
        <w:t>,</w:t>
      </w:r>
      <w:r>
        <w:rPr>
          <w:rFonts w:ascii="Arial" w:hAnsi="Arial"/>
        </w:rPr>
        <w:t xml:space="preserve"> and to a lesser extent </w:t>
      </w:r>
      <w:r w:rsidRPr="005C3D65">
        <w:rPr>
          <w:rFonts w:ascii="Arial" w:hAnsi="Arial"/>
          <w:i/>
        </w:rPr>
        <w:t>Maf</w:t>
      </w:r>
      <w:r>
        <w:rPr>
          <w:rFonts w:ascii="Arial" w:hAnsi="Arial"/>
        </w:rPr>
        <w:t>, provided best specificity for nT</w:t>
      </w:r>
      <w:r w:rsidRPr="00E640B6">
        <w:rPr>
          <w:rFonts w:ascii="Arial" w:hAnsi="Arial"/>
          <w:vertAlign w:val="subscript"/>
        </w:rPr>
        <w:t>FH</w:t>
      </w:r>
      <w:r>
        <w:rPr>
          <w:rFonts w:ascii="Arial" w:hAnsi="Arial"/>
        </w:rPr>
        <w:t xml:space="preserve">. We also found that transcription factors including </w:t>
      </w:r>
      <w:r w:rsidRPr="005C3D65">
        <w:rPr>
          <w:rFonts w:ascii="Arial" w:hAnsi="Arial"/>
          <w:i/>
        </w:rPr>
        <w:t>E2f2, Fosb, Pou2af1, Tox2</w:t>
      </w:r>
      <w:r>
        <w:rPr>
          <w:rFonts w:ascii="Arial" w:hAnsi="Arial"/>
        </w:rPr>
        <w:t xml:space="preserve">, </w:t>
      </w:r>
      <w:r w:rsidRPr="005C3D65">
        <w:rPr>
          <w:rFonts w:ascii="Arial" w:hAnsi="Arial"/>
          <w:i/>
        </w:rPr>
        <w:t>Egr2</w:t>
      </w:r>
      <w:r>
        <w:rPr>
          <w:rFonts w:ascii="Arial" w:hAnsi="Arial"/>
        </w:rPr>
        <w:t xml:space="preserve">, and </w:t>
      </w:r>
      <w:r w:rsidRPr="005C3D65">
        <w:rPr>
          <w:rFonts w:ascii="Arial" w:hAnsi="Arial"/>
          <w:i/>
        </w:rPr>
        <w:t>Nfatc</w:t>
      </w:r>
      <w:r>
        <w:rPr>
          <w:rFonts w:ascii="Arial" w:hAnsi="Arial"/>
          <w:i/>
        </w:rPr>
        <w:t xml:space="preserve">1, </w:t>
      </w:r>
      <w:r>
        <w:rPr>
          <w:rFonts w:ascii="Arial" w:hAnsi="Arial"/>
        </w:rPr>
        <w:t>which have not been previously regarded to demarcate T</w:t>
      </w:r>
      <w:r w:rsidRPr="005C3D65">
        <w:rPr>
          <w:rFonts w:ascii="Arial" w:hAnsi="Arial"/>
          <w:vertAlign w:val="subscript"/>
        </w:rPr>
        <w:t>FH</w:t>
      </w:r>
      <w:r>
        <w:rPr>
          <w:rFonts w:ascii="Arial" w:hAnsi="Arial"/>
        </w:rPr>
        <w:t>, were also substantially upregulated in nT</w:t>
      </w:r>
      <w:r w:rsidRPr="005C3D65">
        <w:rPr>
          <w:rFonts w:ascii="Arial" w:hAnsi="Arial"/>
          <w:vertAlign w:val="subscript"/>
        </w:rPr>
        <w:t>FH</w:t>
      </w:r>
      <w:r>
        <w:rPr>
          <w:rFonts w:ascii="Arial" w:hAnsi="Arial"/>
        </w:rPr>
        <w:t xml:space="preserve">. However, the observation that the transcription factors, </w:t>
      </w:r>
      <w:r w:rsidRPr="00271878">
        <w:rPr>
          <w:rFonts w:ascii="Arial" w:hAnsi="Arial"/>
          <w:i/>
        </w:rPr>
        <w:t>Foxo1</w:t>
      </w:r>
      <w:r>
        <w:rPr>
          <w:rFonts w:ascii="Arial" w:hAnsi="Arial"/>
        </w:rPr>
        <w:t xml:space="preserve"> and </w:t>
      </w:r>
      <w:r w:rsidRPr="00271878">
        <w:rPr>
          <w:rFonts w:ascii="Arial" w:hAnsi="Arial"/>
          <w:i/>
        </w:rPr>
        <w:t>Foxp1</w:t>
      </w:r>
      <w:r>
        <w:rPr>
          <w:rFonts w:ascii="Arial" w:hAnsi="Arial"/>
          <w:i/>
        </w:rPr>
        <w:t>,</w:t>
      </w:r>
      <w:r>
        <w:rPr>
          <w:rFonts w:ascii="Arial" w:hAnsi="Arial"/>
        </w:rPr>
        <w:t xml:space="preserve"> which were thought previously to act early on to negatively impact T</w:t>
      </w:r>
      <w:r w:rsidRPr="005C3D65">
        <w:rPr>
          <w:rFonts w:ascii="Arial" w:hAnsi="Arial"/>
          <w:vertAlign w:val="subscript"/>
        </w:rPr>
        <w:t>FH</w:t>
      </w:r>
      <w:r>
        <w:rPr>
          <w:rFonts w:ascii="Arial" w:hAnsi="Arial"/>
        </w:rPr>
        <w:t xml:space="preserve"> development</w:t>
      </w:r>
      <w:r w:rsidR="00AC2F23">
        <w:rPr>
          <w:rFonts w:ascii="Arial" w:hAnsi="Arial"/>
        </w:rPr>
        <w:t>{Stone, 2015 #50;Weber, 2015 #39;Wang, 2014 #3}</w:t>
      </w:r>
      <w:r>
        <w:rPr>
          <w:rFonts w:ascii="Arial" w:hAnsi="Arial"/>
        </w:rPr>
        <w:t xml:space="preserve">, </w:t>
      </w:r>
      <w:r w:rsidRPr="0011534A">
        <w:rPr>
          <w:rFonts w:ascii="Arial" w:hAnsi="Arial"/>
        </w:rPr>
        <w:t>were highly expressed by nT</w:t>
      </w:r>
      <w:r w:rsidRPr="0011534A">
        <w:rPr>
          <w:rFonts w:ascii="Arial" w:hAnsi="Arial"/>
          <w:vertAlign w:val="subscript"/>
        </w:rPr>
        <w:t>FH</w:t>
      </w:r>
      <w:r w:rsidRPr="0011534A">
        <w:rPr>
          <w:rFonts w:ascii="Arial" w:hAnsi="Arial"/>
        </w:rPr>
        <w:t xml:space="preserve"> suggests that they may act to suppress later stages of T</w:t>
      </w:r>
      <w:r w:rsidRPr="0011534A">
        <w:rPr>
          <w:rFonts w:ascii="Arial" w:hAnsi="Arial"/>
          <w:vertAlign w:val="subscript"/>
        </w:rPr>
        <w:t>FH</w:t>
      </w:r>
      <w:r w:rsidRPr="0011534A">
        <w:rPr>
          <w:rFonts w:ascii="Arial" w:hAnsi="Arial"/>
        </w:rPr>
        <w:t xml:space="preserve"> differentiation. </w:t>
      </w:r>
      <w:r>
        <w:rPr>
          <w:rFonts w:ascii="Arial" w:hAnsi="Arial"/>
        </w:rPr>
        <w:t>Overall, we propose that the commitment to a T</w:t>
      </w:r>
      <w:r w:rsidRPr="00852263">
        <w:rPr>
          <w:rFonts w:ascii="Arial" w:hAnsi="Arial"/>
          <w:vertAlign w:val="subscript"/>
        </w:rPr>
        <w:t>FH</w:t>
      </w:r>
      <w:r>
        <w:rPr>
          <w:rFonts w:ascii="Arial" w:hAnsi="Arial"/>
        </w:rPr>
        <w:t xml:space="preserve"> lineage </w:t>
      </w:r>
      <w:r w:rsidRPr="006A6C40">
        <w:rPr>
          <w:rFonts w:ascii="Arial" w:hAnsi="Arial"/>
        </w:rPr>
        <w:t xml:space="preserve">is determined at </w:t>
      </w:r>
      <w:r w:rsidRPr="00852263">
        <w:rPr>
          <w:rFonts w:ascii="Arial" w:hAnsi="Arial" w:cs="Arial"/>
          <w:color w:val="000003"/>
        </w:rPr>
        <w:t>the earliest stages of naïve T cell activation by subset</w:t>
      </w:r>
      <w:r w:rsidR="00453371">
        <w:rPr>
          <w:rFonts w:ascii="Arial" w:hAnsi="Arial" w:cs="Arial"/>
          <w:color w:val="000003"/>
        </w:rPr>
        <w:t>s</w:t>
      </w:r>
      <w:r w:rsidRPr="00852263">
        <w:rPr>
          <w:rFonts w:ascii="Arial" w:hAnsi="Arial" w:cs="Arial"/>
          <w:color w:val="000003"/>
        </w:rPr>
        <w:t xml:space="preserve"> of transcriptional factors, especially those closely adjoined to the BCL6 regulatory axis. This primary transcriptional state then can be modulated by any </w:t>
      </w:r>
      <w:r>
        <w:rPr>
          <w:rFonts w:ascii="Arial" w:hAnsi="Arial" w:cs="Arial"/>
          <w:color w:val="000003"/>
        </w:rPr>
        <w:t xml:space="preserve">combination of </w:t>
      </w:r>
      <w:r w:rsidRPr="00852263">
        <w:rPr>
          <w:rFonts w:ascii="Arial" w:hAnsi="Arial" w:cs="Arial"/>
          <w:color w:val="000003"/>
        </w:rPr>
        <w:t xml:space="preserve">cell extrinsic stimuli and intrinsic transcriptional </w:t>
      </w:r>
      <w:r>
        <w:rPr>
          <w:rFonts w:ascii="Arial" w:hAnsi="Arial" w:cs="Arial"/>
          <w:color w:val="000003"/>
        </w:rPr>
        <w:t>controllers</w:t>
      </w:r>
      <w:r w:rsidRPr="00852263">
        <w:rPr>
          <w:rFonts w:ascii="Arial" w:hAnsi="Arial" w:cs="Arial"/>
          <w:color w:val="000003"/>
        </w:rPr>
        <w:t xml:space="preserve"> </w:t>
      </w:r>
      <w:r>
        <w:rPr>
          <w:rFonts w:ascii="Arial" w:hAnsi="Arial" w:cs="Arial"/>
          <w:color w:val="000003"/>
        </w:rPr>
        <w:t>through which</w:t>
      </w:r>
      <w:r w:rsidRPr="00852263">
        <w:rPr>
          <w:rFonts w:ascii="Arial" w:hAnsi="Arial" w:cs="Arial"/>
          <w:color w:val="000003"/>
        </w:rPr>
        <w:t xml:space="preserve"> nT</w:t>
      </w:r>
      <w:r w:rsidRPr="00852263">
        <w:rPr>
          <w:rFonts w:ascii="Arial" w:hAnsi="Arial" w:cs="Arial"/>
          <w:color w:val="000003"/>
          <w:vertAlign w:val="subscript"/>
        </w:rPr>
        <w:t>FH</w:t>
      </w:r>
      <w:r w:rsidRPr="00852263">
        <w:rPr>
          <w:rFonts w:ascii="Arial" w:hAnsi="Arial" w:cs="Arial"/>
          <w:color w:val="000003"/>
        </w:rPr>
        <w:t xml:space="preserve"> clonally expand and differentiate to </w:t>
      </w:r>
      <w:r w:rsidR="000D7EB8">
        <w:rPr>
          <w:rFonts w:ascii="Arial" w:hAnsi="Arial" w:cs="Arial"/>
          <w:color w:val="000003"/>
        </w:rPr>
        <w:t>mature</w:t>
      </w:r>
      <w:r w:rsidR="000D7EB8" w:rsidRPr="00852263">
        <w:rPr>
          <w:rFonts w:ascii="Arial" w:hAnsi="Arial" w:cs="Arial"/>
          <w:color w:val="000003"/>
        </w:rPr>
        <w:t xml:space="preserve"> </w:t>
      </w:r>
      <w:r w:rsidRPr="00852263">
        <w:rPr>
          <w:rFonts w:ascii="Arial" w:hAnsi="Arial"/>
        </w:rPr>
        <w:t>T</w:t>
      </w:r>
      <w:r w:rsidRPr="00852263">
        <w:rPr>
          <w:rFonts w:ascii="Arial" w:hAnsi="Arial"/>
          <w:vertAlign w:val="subscript"/>
        </w:rPr>
        <w:t>FH</w:t>
      </w:r>
      <w:r w:rsidRPr="00852263">
        <w:rPr>
          <w:rFonts w:ascii="Arial" w:hAnsi="Arial"/>
        </w:rPr>
        <w:t>, E T</w:t>
      </w:r>
      <w:r w:rsidRPr="00852263">
        <w:rPr>
          <w:rFonts w:ascii="Arial" w:hAnsi="Arial"/>
          <w:vertAlign w:val="subscript"/>
        </w:rPr>
        <w:t>FH</w:t>
      </w:r>
      <w:r w:rsidRPr="00852263">
        <w:rPr>
          <w:rFonts w:ascii="Arial" w:hAnsi="Arial"/>
        </w:rPr>
        <w:t xml:space="preserve"> and GC T</w:t>
      </w:r>
      <w:r w:rsidRPr="00852263">
        <w:rPr>
          <w:rFonts w:ascii="Arial" w:hAnsi="Arial"/>
          <w:vertAlign w:val="subscript"/>
        </w:rPr>
        <w:t>FH</w:t>
      </w:r>
      <w:r w:rsidRPr="00852263">
        <w:rPr>
          <w:rFonts w:ascii="Arial" w:hAnsi="Arial"/>
        </w:rPr>
        <w:t xml:space="preserve">. </w:t>
      </w:r>
    </w:p>
    <w:p w14:paraId="667B139B" w14:textId="77777777" w:rsidR="009E5511" w:rsidRPr="005C3D65" w:rsidRDefault="009E5511" w:rsidP="009E5511">
      <w:pPr>
        <w:pStyle w:val="Default"/>
        <w:spacing w:line="360" w:lineRule="auto"/>
        <w:rPr>
          <w:rFonts w:ascii="Arial" w:hAnsi="Arial"/>
        </w:rPr>
      </w:pPr>
    </w:p>
    <w:p w14:paraId="1AAC1740" w14:textId="1AA22FCA" w:rsidR="009E5511" w:rsidRPr="00852263" w:rsidRDefault="009E5511" w:rsidP="009E5511">
      <w:pPr>
        <w:widowControl w:val="0"/>
        <w:autoSpaceDE w:val="0"/>
        <w:autoSpaceDN w:val="0"/>
        <w:adjustRightInd w:val="0"/>
        <w:spacing w:line="360" w:lineRule="auto"/>
        <w:rPr>
          <w:rFonts w:ascii="Arial" w:hAnsi="Arial"/>
        </w:rPr>
      </w:pPr>
      <w:r>
        <w:rPr>
          <w:rFonts w:ascii="Arial" w:hAnsi="Arial"/>
        </w:rPr>
        <w:t>The nature of antigens that cause naïve CD4</w:t>
      </w:r>
      <w:r w:rsidRPr="006675A9">
        <w:rPr>
          <w:rFonts w:ascii="Arial" w:hAnsi="Arial"/>
          <w:vertAlign w:val="superscript"/>
        </w:rPr>
        <w:t>+</w:t>
      </w:r>
      <w:r>
        <w:rPr>
          <w:rFonts w:ascii="Arial" w:hAnsi="Arial"/>
        </w:rPr>
        <w:t xml:space="preserve"> T cells to become activated and differentiate into nT</w:t>
      </w:r>
      <w:r w:rsidRPr="006675A9">
        <w:rPr>
          <w:rFonts w:ascii="Arial" w:hAnsi="Arial"/>
          <w:vertAlign w:val="subscript"/>
        </w:rPr>
        <w:t>FH</w:t>
      </w:r>
      <w:r>
        <w:rPr>
          <w:rFonts w:ascii="Arial" w:hAnsi="Arial"/>
          <w:vertAlign w:val="subscript"/>
        </w:rPr>
        <w:t xml:space="preserve"> </w:t>
      </w:r>
      <w:r>
        <w:rPr>
          <w:rFonts w:ascii="Arial" w:hAnsi="Arial"/>
        </w:rPr>
        <w:t xml:space="preserve">remains to be </w:t>
      </w:r>
      <w:r w:rsidR="00590F3F">
        <w:rPr>
          <w:rFonts w:ascii="Arial" w:hAnsi="Arial"/>
        </w:rPr>
        <w:t>determined</w:t>
      </w:r>
      <w:r>
        <w:rPr>
          <w:rFonts w:ascii="Arial" w:hAnsi="Arial"/>
        </w:rPr>
        <w:t>. While controversial (XXX), t</w:t>
      </w:r>
      <w:r>
        <w:rPr>
          <w:rFonts w:ascii="Arial" w:hAnsi="Arial" w:cs="Arial"/>
          <w:color w:val="000000"/>
        </w:rPr>
        <w:t xml:space="preserve">here is growing support for models in which </w:t>
      </w:r>
      <w:r w:rsidR="00590F3F">
        <w:rPr>
          <w:rFonts w:ascii="Arial" w:hAnsi="Arial" w:cs="Arial"/>
          <w:color w:val="000000"/>
        </w:rPr>
        <w:t>ultimate T</w:t>
      </w:r>
      <w:r w:rsidR="00590F3F" w:rsidRPr="000579EB">
        <w:rPr>
          <w:rFonts w:ascii="Arial" w:hAnsi="Arial" w:cs="Arial"/>
          <w:color w:val="000000"/>
          <w:vertAlign w:val="subscript"/>
        </w:rPr>
        <w:t>H</w:t>
      </w:r>
      <w:r w:rsidR="00590F3F">
        <w:rPr>
          <w:rFonts w:ascii="Arial" w:hAnsi="Arial" w:cs="Arial"/>
          <w:color w:val="000000"/>
        </w:rPr>
        <w:t xml:space="preserve"> lineage fates are a swayed </w:t>
      </w:r>
      <w:r w:rsidR="00586FD5">
        <w:rPr>
          <w:rFonts w:ascii="Arial" w:hAnsi="Arial" w:cs="Arial"/>
          <w:color w:val="000000"/>
        </w:rPr>
        <w:t xml:space="preserve">by the nature of TCR-pMHC engagements </w:t>
      </w:r>
      <w:r>
        <w:rPr>
          <w:rFonts w:ascii="Arial" w:hAnsi="Arial" w:cs="Arial"/>
          <w:color w:val="000000"/>
        </w:rPr>
        <w:t>(</w:t>
      </w:r>
      <w:r w:rsidR="00590F3F">
        <w:rPr>
          <w:rFonts w:ascii="Arial" w:hAnsi="Arial" w:cs="Arial"/>
          <w:color w:val="000000"/>
        </w:rPr>
        <w:t>CROTTY??</w:t>
      </w:r>
      <w:r>
        <w:rPr>
          <w:rFonts w:ascii="Arial" w:hAnsi="Arial" w:cs="Arial"/>
          <w:color w:val="000000"/>
        </w:rPr>
        <w:t>Jenkins cell)</w:t>
      </w:r>
      <w:r w:rsidR="00AC2F23">
        <w:rPr>
          <w:rFonts w:ascii="Arial" w:hAnsi="Arial" w:cs="Arial"/>
          <w:color w:val="000000"/>
        </w:rPr>
        <w:t>{Keck, 2014 #51}</w:t>
      </w:r>
      <w:r w:rsidR="00E70D89">
        <w:rPr>
          <w:rFonts w:ascii="Arial" w:hAnsi="Arial" w:cs="Arial"/>
          <w:color w:val="000000"/>
        </w:rPr>
        <w:t>, with</w:t>
      </w:r>
      <w:r w:rsidR="00590F3F">
        <w:rPr>
          <w:rFonts w:ascii="Arial" w:hAnsi="Arial" w:cs="Arial"/>
          <w:color w:val="000000"/>
        </w:rPr>
        <w:t xml:space="preserve"> </w:t>
      </w:r>
      <w:r w:rsidR="00E70D89">
        <w:rPr>
          <w:rFonts w:ascii="Arial" w:hAnsi="Arial" w:cs="Arial"/>
          <w:color w:val="000000"/>
        </w:rPr>
        <w:t xml:space="preserve">antigen abundance rather than high </w:t>
      </w:r>
      <w:r w:rsidR="00E70D89">
        <w:rPr>
          <w:rFonts w:ascii="Arial" w:hAnsi="Arial"/>
        </w:rPr>
        <w:t xml:space="preserve">TCR-pMHC affinity thought to </w:t>
      </w:r>
      <w:r w:rsidR="00E70D89">
        <w:rPr>
          <w:rFonts w:ascii="Arial" w:hAnsi="Arial" w:cs="Arial"/>
          <w:color w:val="000000"/>
        </w:rPr>
        <w:t xml:space="preserve">promote </w:t>
      </w:r>
      <w:r>
        <w:rPr>
          <w:rFonts w:ascii="Arial" w:hAnsi="Arial" w:cs="Arial"/>
          <w:color w:val="000000"/>
        </w:rPr>
        <w:t>to T</w:t>
      </w:r>
      <w:r w:rsidRPr="000579EB">
        <w:rPr>
          <w:rFonts w:ascii="Arial" w:hAnsi="Arial" w:cs="Arial"/>
          <w:color w:val="000000"/>
          <w:vertAlign w:val="subscript"/>
        </w:rPr>
        <w:t>FH</w:t>
      </w:r>
      <w:r>
        <w:rPr>
          <w:rFonts w:ascii="Arial" w:hAnsi="Arial" w:cs="Arial"/>
          <w:color w:val="000000"/>
        </w:rPr>
        <w:t xml:space="preserve"> </w:t>
      </w:r>
      <w:r>
        <w:rPr>
          <w:rFonts w:ascii="Arial" w:hAnsi="Arial"/>
        </w:rPr>
        <w:t xml:space="preserve">(XXX). </w:t>
      </w:r>
      <w:r w:rsidR="00056E79">
        <w:rPr>
          <w:rFonts w:ascii="Arial" w:hAnsi="Arial"/>
        </w:rPr>
        <w:t>We have shown that</w:t>
      </w:r>
      <w:r w:rsidR="00586FD5">
        <w:rPr>
          <w:rFonts w:ascii="Arial" w:hAnsi="Arial"/>
        </w:rPr>
        <w:t xml:space="preserve"> </w:t>
      </w:r>
      <w:r w:rsidR="00056E79">
        <w:rPr>
          <w:rFonts w:ascii="Arial" w:hAnsi="Arial"/>
        </w:rPr>
        <w:t>nT</w:t>
      </w:r>
      <w:r w:rsidR="00056E79" w:rsidRPr="00C94F40">
        <w:rPr>
          <w:rFonts w:ascii="Arial" w:hAnsi="Arial"/>
          <w:vertAlign w:val="subscript"/>
        </w:rPr>
        <w:t>FH</w:t>
      </w:r>
      <w:r w:rsidR="00056E79">
        <w:rPr>
          <w:rFonts w:ascii="Arial" w:hAnsi="Arial"/>
        </w:rPr>
        <w:t xml:space="preserve"> develop from the naïve CD4</w:t>
      </w:r>
      <w:r w:rsidR="00056E79" w:rsidRPr="00E507D2">
        <w:rPr>
          <w:rFonts w:ascii="Arial" w:hAnsi="Arial"/>
          <w:vertAlign w:val="superscript"/>
        </w:rPr>
        <w:t>+</w:t>
      </w:r>
      <w:r w:rsidR="00056E79">
        <w:rPr>
          <w:rFonts w:ascii="Arial" w:hAnsi="Arial"/>
        </w:rPr>
        <w:t xml:space="preserve"> T cell pool </w:t>
      </w:r>
      <w:r w:rsidR="00586FD5">
        <w:rPr>
          <w:rFonts w:ascii="Arial" w:hAnsi="Arial"/>
        </w:rPr>
        <w:t xml:space="preserve">in </w:t>
      </w:r>
      <w:r w:rsidR="00586FD5" w:rsidRPr="006675A9">
        <w:rPr>
          <w:rFonts w:ascii="Arial" w:hAnsi="Arial"/>
        </w:rPr>
        <w:t>the absence</w:t>
      </w:r>
      <w:r w:rsidR="00586FD5">
        <w:rPr>
          <w:rFonts w:ascii="Arial" w:hAnsi="Arial"/>
          <w:vertAlign w:val="subscript"/>
        </w:rPr>
        <w:t xml:space="preserve"> </w:t>
      </w:r>
      <w:r w:rsidR="00586FD5" w:rsidRPr="006675A9">
        <w:rPr>
          <w:rFonts w:ascii="Arial" w:hAnsi="Arial"/>
        </w:rPr>
        <w:t xml:space="preserve">of overt </w:t>
      </w:r>
      <w:r w:rsidR="00586FD5">
        <w:rPr>
          <w:rFonts w:ascii="Arial" w:hAnsi="Arial"/>
        </w:rPr>
        <w:t xml:space="preserve">immunization </w:t>
      </w:r>
      <w:r w:rsidR="00056E79">
        <w:rPr>
          <w:rFonts w:ascii="Arial" w:hAnsi="Arial"/>
        </w:rPr>
        <w:t xml:space="preserve">with as diverse </w:t>
      </w:r>
      <w:r w:rsidR="00015400">
        <w:rPr>
          <w:rFonts w:ascii="Arial" w:hAnsi="Arial"/>
        </w:rPr>
        <w:t>TCR usage</w:t>
      </w:r>
      <w:r w:rsidR="00056E79">
        <w:rPr>
          <w:rFonts w:ascii="Arial" w:hAnsi="Arial"/>
        </w:rPr>
        <w:t xml:space="preserve">. </w:t>
      </w:r>
      <w:r w:rsidR="00015400">
        <w:rPr>
          <w:rFonts w:ascii="Arial" w:hAnsi="Arial"/>
        </w:rPr>
        <w:t xml:space="preserve"> </w:t>
      </w:r>
      <w:r w:rsidR="00056E79">
        <w:rPr>
          <w:rFonts w:ascii="Arial" w:hAnsi="Arial"/>
        </w:rPr>
        <w:t xml:space="preserve">We have also shown that limitation of the T cell repertoire to singularity </w:t>
      </w:r>
      <w:r>
        <w:rPr>
          <w:rFonts w:ascii="Arial" w:hAnsi="Arial"/>
        </w:rPr>
        <w:t xml:space="preserve">in </w:t>
      </w:r>
      <w:r w:rsidRPr="00437CF5">
        <w:rPr>
          <w:rFonts w:ascii="Arial" w:hAnsi="Arial"/>
          <w:i/>
        </w:rPr>
        <w:t>Tcra</w:t>
      </w:r>
      <w:r w:rsidRPr="00824256">
        <w:rPr>
          <w:rFonts w:ascii="Arial" w:hAnsi="Arial"/>
          <w:i/>
          <w:vertAlign w:val="superscript"/>
        </w:rPr>
        <w:t>-/-</w:t>
      </w:r>
      <w:r>
        <w:rPr>
          <w:rFonts w:ascii="Arial" w:hAnsi="Arial"/>
        </w:rPr>
        <w:t xml:space="preserve"> OT2 transgenic mice </w:t>
      </w:r>
      <w:r w:rsidR="00056E79">
        <w:rPr>
          <w:rFonts w:ascii="Arial" w:hAnsi="Arial"/>
        </w:rPr>
        <w:t>has minimal impact on nT</w:t>
      </w:r>
      <w:r w:rsidR="00056E79" w:rsidRPr="000579EB">
        <w:rPr>
          <w:rFonts w:ascii="Arial" w:hAnsi="Arial"/>
          <w:vertAlign w:val="subscript"/>
        </w:rPr>
        <w:t>FH</w:t>
      </w:r>
      <w:r w:rsidR="00056E79">
        <w:rPr>
          <w:rFonts w:ascii="Arial" w:hAnsi="Arial"/>
        </w:rPr>
        <w:t xml:space="preserve"> development. </w:t>
      </w:r>
      <w:r w:rsidRPr="000B639C">
        <w:rPr>
          <w:rFonts w:ascii="Arial" w:hAnsi="Arial"/>
        </w:rPr>
        <w:t>T</w:t>
      </w:r>
      <w:r w:rsidRPr="00852263">
        <w:rPr>
          <w:rFonts w:ascii="Arial" w:hAnsi="Arial"/>
        </w:rPr>
        <w:t xml:space="preserve">hese </w:t>
      </w:r>
      <w:r w:rsidR="00056E79">
        <w:rPr>
          <w:rFonts w:ascii="Arial" w:hAnsi="Arial"/>
        </w:rPr>
        <w:t>behaviors</w:t>
      </w:r>
      <w:r w:rsidR="00056E79" w:rsidRPr="00852263">
        <w:rPr>
          <w:rFonts w:ascii="Arial" w:hAnsi="Arial"/>
        </w:rPr>
        <w:t xml:space="preserve"> </w:t>
      </w:r>
      <w:r w:rsidRPr="00852263">
        <w:rPr>
          <w:rFonts w:ascii="Arial" w:hAnsi="Arial"/>
        </w:rPr>
        <w:t xml:space="preserve">are reminiscent of the homeostatic behavior of naïve T cells, which are supported by high abundance but low affinity tonic TCR/self-pMHC ligand signals (Sprent XXXand othersGERMAIN).  We </w:t>
      </w:r>
      <w:r w:rsidR="00056E79">
        <w:rPr>
          <w:rFonts w:ascii="Arial" w:hAnsi="Arial"/>
        </w:rPr>
        <w:t xml:space="preserve">therefore </w:t>
      </w:r>
      <w:r w:rsidRPr="00852263">
        <w:rPr>
          <w:rFonts w:ascii="Arial" w:hAnsi="Arial"/>
        </w:rPr>
        <w:t>propose that nT</w:t>
      </w:r>
      <w:r w:rsidRPr="00852263">
        <w:rPr>
          <w:rFonts w:ascii="Arial" w:hAnsi="Arial"/>
          <w:vertAlign w:val="subscript"/>
        </w:rPr>
        <w:t>FH</w:t>
      </w:r>
      <w:r w:rsidRPr="00852263">
        <w:rPr>
          <w:rFonts w:ascii="Arial" w:hAnsi="Arial"/>
        </w:rPr>
        <w:t xml:space="preserve"> may be manifestation of this </w:t>
      </w:r>
      <w:r w:rsidR="00056E79">
        <w:rPr>
          <w:rFonts w:ascii="Arial" w:hAnsi="Arial"/>
        </w:rPr>
        <w:t xml:space="preserve">same </w:t>
      </w:r>
      <w:r w:rsidRPr="00852263">
        <w:rPr>
          <w:rFonts w:ascii="Arial" w:hAnsi="Arial"/>
        </w:rPr>
        <w:t xml:space="preserve">homeostatic behavior, with naïve T cells that are particularly sensitive </w:t>
      </w:r>
      <w:r w:rsidRPr="00852263">
        <w:rPr>
          <w:rFonts w:ascii="Arial" w:hAnsi="Arial" w:cs="Arial"/>
          <w:color w:val="000000"/>
        </w:rPr>
        <w:t xml:space="preserve">to </w:t>
      </w:r>
      <w:r w:rsidRPr="00852263">
        <w:rPr>
          <w:rFonts w:ascii="Arial" w:hAnsi="Arial"/>
        </w:rPr>
        <w:t>MHC</w:t>
      </w:r>
      <w:r w:rsidRPr="00852263">
        <w:rPr>
          <w:rFonts w:ascii="Arial" w:hAnsi="Arial" w:cs="Arial"/>
          <w:color w:val="000000"/>
        </w:rPr>
        <w:t xml:space="preserve">II-presented self-antigens being activated and differentiating </w:t>
      </w:r>
      <w:r w:rsidR="00BF2309">
        <w:rPr>
          <w:rFonts w:ascii="Arial" w:hAnsi="Arial" w:cs="Arial"/>
          <w:color w:val="000000"/>
        </w:rPr>
        <w:t xml:space="preserve">selectively </w:t>
      </w:r>
      <w:r w:rsidRPr="00852263">
        <w:rPr>
          <w:rFonts w:ascii="Arial" w:hAnsi="Arial" w:cs="Arial"/>
          <w:color w:val="000000"/>
        </w:rPr>
        <w:t>into nT</w:t>
      </w:r>
      <w:r w:rsidRPr="00852263">
        <w:rPr>
          <w:rFonts w:ascii="Arial" w:hAnsi="Arial" w:cs="Arial"/>
          <w:color w:val="000000"/>
          <w:vertAlign w:val="subscript"/>
        </w:rPr>
        <w:t xml:space="preserve">FH. </w:t>
      </w:r>
      <w:r>
        <w:rPr>
          <w:rFonts w:ascii="Arial" w:hAnsi="Arial"/>
        </w:rPr>
        <w:t>Furthermore, it is further possible that this intrinsic hypersensitivity is established in the thymus. Recent studies have provided evidence linking self-</w:t>
      </w:r>
      <w:r w:rsidRPr="000579EB">
        <w:rPr>
          <w:rFonts w:ascii="Arial" w:hAnsi="Arial" w:cs="Arial"/>
        </w:rPr>
        <w:t xml:space="preserve">pMHC </w:t>
      </w:r>
      <w:r w:rsidRPr="000579EB">
        <w:rPr>
          <w:rFonts w:ascii="Arial" w:hAnsi="Arial" w:cs="Arial"/>
          <w:bCs/>
          <w:color w:val="221E1F"/>
        </w:rPr>
        <w:t xml:space="preserve">ligands </w:t>
      </w:r>
      <w:r>
        <w:rPr>
          <w:rFonts w:ascii="Arial" w:hAnsi="Arial" w:cs="Arial"/>
          <w:bCs/>
          <w:color w:val="221E1F"/>
        </w:rPr>
        <w:t xml:space="preserve">first </w:t>
      </w:r>
      <w:r w:rsidRPr="000579EB">
        <w:rPr>
          <w:rFonts w:ascii="Arial" w:hAnsi="Arial" w:cs="Arial"/>
          <w:bCs/>
          <w:color w:val="221E1F"/>
        </w:rPr>
        <w:t xml:space="preserve">encountered </w:t>
      </w:r>
      <w:r>
        <w:rPr>
          <w:rFonts w:ascii="Arial" w:hAnsi="Arial" w:cs="Arial"/>
          <w:bCs/>
          <w:color w:val="221E1F"/>
        </w:rPr>
        <w:t xml:space="preserve">by developing T cells during thymic selection to their </w:t>
      </w:r>
      <w:r>
        <w:rPr>
          <w:rFonts w:ascii="Arial" w:hAnsi="Arial" w:cs="Arial"/>
        </w:rPr>
        <w:t xml:space="preserve">response potential in the periphery </w:t>
      </w:r>
      <w:r w:rsidRPr="000579EB">
        <w:rPr>
          <w:rFonts w:ascii="Arial" w:hAnsi="Arial" w:cs="Arial"/>
          <w:bCs/>
          <w:color w:val="221E1F"/>
        </w:rPr>
        <w:t>(XXX</w:t>
      </w:r>
      <w:r>
        <w:rPr>
          <w:rFonts w:ascii="Arial" w:hAnsi="Arial" w:cs="Arial"/>
          <w:bCs/>
          <w:color w:val="221E1F"/>
        </w:rPr>
        <w:t>Jaimeson and Allen</w:t>
      </w:r>
      <w:r w:rsidRPr="000579EB">
        <w:rPr>
          <w:rFonts w:ascii="Arial" w:hAnsi="Arial" w:cs="Arial"/>
          <w:bCs/>
          <w:color w:val="221E1F"/>
        </w:rPr>
        <w:t>)</w:t>
      </w:r>
      <w:r>
        <w:rPr>
          <w:rFonts w:ascii="Arial" w:hAnsi="Arial" w:cs="Arial"/>
          <w:bCs/>
          <w:color w:val="221E1F"/>
        </w:rPr>
        <w:t xml:space="preserve">. </w:t>
      </w:r>
      <w:r w:rsidRPr="00D025DB">
        <w:rPr>
          <w:rFonts w:ascii="Arial" w:hAnsi="Arial" w:cs="Arial"/>
          <w:bCs/>
          <w:color w:val="221E1F"/>
        </w:rPr>
        <w:t xml:space="preserve">This “instructive” model (XXX) proposes that naïve T cells </w:t>
      </w:r>
      <w:r>
        <w:rPr>
          <w:rFonts w:ascii="Arial" w:hAnsi="Arial" w:cs="Arial"/>
          <w:bCs/>
          <w:color w:val="221E1F"/>
        </w:rPr>
        <w:t>selected in the thymus for</w:t>
      </w:r>
      <w:r w:rsidRPr="00D025DB">
        <w:rPr>
          <w:rFonts w:ascii="Arial" w:hAnsi="Arial" w:cs="Arial"/>
          <w:bCs/>
          <w:color w:val="221E1F"/>
        </w:rPr>
        <w:t xml:space="preserve"> </w:t>
      </w:r>
      <w:r w:rsidRPr="006675A9">
        <w:rPr>
          <w:rFonts w:ascii="Arial" w:hAnsi="Arial" w:cs="Arial"/>
          <w:bCs/>
          <w:color w:val="221E1F"/>
        </w:rPr>
        <w:t xml:space="preserve">higher self-reactivity are advantaged in comparison to weakly self-reactive T cells by </w:t>
      </w:r>
      <w:r w:rsidR="00056E79" w:rsidRPr="006675A9">
        <w:rPr>
          <w:rFonts w:ascii="Arial" w:hAnsi="Arial" w:cs="Arial"/>
          <w:bCs/>
          <w:color w:val="221E1F"/>
        </w:rPr>
        <w:t xml:space="preserve">enhanced </w:t>
      </w:r>
      <w:r w:rsidRPr="006675A9">
        <w:rPr>
          <w:rFonts w:ascii="Arial" w:hAnsi="Arial" w:cs="Arial"/>
          <w:bCs/>
          <w:color w:val="221E1F"/>
        </w:rPr>
        <w:t>basal TCR signal</w:t>
      </w:r>
      <w:r>
        <w:rPr>
          <w:rFonts w:ascii="Arial" w:hAnsi="Arial" w:cs="Arial"/>
          <w:bCs/>
          <w:color w:val="221E1F"/>
        </w:rPr>
        <w:t>s</w:t>
      </w:r>
      <w:r w:rsidRPr="006675A9">
        <w:rPr>
          <w:rFonts w:ascii="Arial" w:hAnsi="Arial" w:cs="Arial"/>
          <w:bCs/>
          <w:color w:val="221E1F"/>
        </w:rPr>
        <w:t xml:space="preserve"> in response to tonic self-antigen stimuli </w:t>
      </w:r>
      <w:r w:rsidR="005519B8">
        <w:rPr>
          <w:rFonts w:ascii="Arial" w:hAnsi="Arial" w:cs="Arial"/>
          <w:bCs/>
          <w:color w:val="221E1F"/>
        </w:rPr>
        <w:t xml:space="preserve">that is </w:t>
      </w:r>
      <w:r w:rsidR="005519B8" w:rsidRPr="006675A9">
        <w:rPr>
          <w:rFonts w:ascii="Arial" w:hAnsi="Arial" w:cs="Arial"/>
          <w:bCs/>
          <w:color w:val="221E1F"/>
        </w:rPr>
        <w:t>continually reinforced</w:t>
      </w:r>
      <w:r w:rsidR="005519B8">
        <w:rPr>
          <w:rFonts w:ascii="Arial" w:hAnsi="Arial" w:cs="Arial"/>
          <w:bCs/>
          <w:color w:val="221E1F"/>
        </w:rPr>
        <w:t xml:space="preserve"> </w:t>
      </w:r>
      <w:r w:rsidRPr="006675A9">
        <w:rPr>
          <w:rFonts w:ascii="Arial" w:hAnsi="Arial" w:cs="Arial"/>
          <w:bCs/>
          <w:color w:val="221E1F"/>
        </w:rPr>
        <w:t>in the periphery</w:t>
      </w:r>
      <w:r>
        <w:rPr>
          <w:rFonts w:ascii="Arial" w:hAnsi="Arial" w:cs="Arial"/>
          <w:bCs/>
          <w:color w:val="221E1F"/>
        </w:rPr>
        <w:t xml:space="preserve">. </w:t>
      </w:r>
      <w:r w:rsidRPr="006675A9">
        <w:rPr>
          <w:rFonts w:ascii="Arial" w:hAnsi="Arial" w:cs="Arial"/>
          <w:bCs/>
          <w:color w:val="221E1F"/>
        </w:rPr>
        <w:t xml:space="preserve">In this way, </w:t>
      </w:r>
      <w:r>
        <w:rPr>
          <w:rFonts w:ascii="Arial" w:hAnsi="Arial" w:cs="Arial"/>
          <w:bCs/>
          <w:color w:val="221E1F"/>
        </w:rPr>
        <w:t>thymically-acquired self-</w:t>
      </w:r>
      <w:r w:rsidRPr="006675A9">
        <w:rPr>
          <w:rFonts w:ascii="Arial" w:hAnsi="Arial" w:cs="Arial"/>
          <w:bCs/>
          <w:color w:val="221E1F"/>
        </w:rPr>
        <w:t xml:space="preserve">reactivity </w:t>
      </w:r>
      <w:r>
        <w:rPr>
          <w:rFonts w:ascii="Arial" w:hAnsi="Arial" w:cs="Arial"/>
          <w:bCs/>
          <w:color w:val="221E1F"/>
        </w:rPr>
        <w:t>has been proposed to poise</w:t>
      </w:r>
      <w:r w:rsidRPr="006675A9">
        <w:rPr>
          <w:rFonts w:ascii="Arial" w:hAnsi="Arial" w:cs="Arial"/>
          <w:bCs/>
          <w:color w:val="221E1F"/>
        </w:rPr>
        <w:t xml:space="preserve"> </w:t>
      </w:r>
      <w:r>
        <w:rPr>
          <w:rFonts w:ascii="Arial" w:hAnsi="Arial" w:cs="Arial"/>
          <w:bCs/>
          <w:color w:val="221E1F"/>
        </w:rPr>
        <w:t xml:space="preserve">naïve </w:t>
      </w:r>
      <w:r w:rsidRPr="006675A9">
        <w:rPr>
          <w:rFonts w:ascii="Arial" w:hAnsi="Arial" w:cs="Arial"/>
          <w:bCs/>
          <w:color w:val="221E1F"/>
        </w:rPr>
        <w:t xml:space="preserve">T cells for more efficient immune responses to foreign antigens </w:t>
      </w:r>
      <w:r w:rsidR="00AC2F23">
        <w:rPr>
          <w:rFonts w:ascii="Arial" w:hAnsi="Arial" w:cs="Arial"/>
          <w:bCs/>
          <w:color w:val="221E1F"/>
        </w:rPr>
        <w:t>{Mandl, 2013 #522}</w:t>
      </w:r>
      <w:r>
        <w:rPr>
          <w:rFonts w:ascii="Arial" w:hAnsi="Arial" w:cs="Arial"/>
          <w:bCs/>
          <w:color w:val="221E1F"/>
        </w:rPr>
        <w:t xml:space="preserve"> </w:t>
      </w:r>
      <w:r w:rsidRPr="006675A9">
        <w:rPr>
          <w:rFonts w:ascii="Arial" w:hAnsi="Arial" w:cs="Arial"/>
          <w:bCs/>
          <w:color w:val="221E1F"/>
        </w:rPr>
        <w:t>(XXX)</w:t>
      </w:r>
      <w:r>
        <w:rPr>
          <w:rFonts w:ascii="Arial" w:hAnsi="Arial" w:cs="Arial"/>
          <w:bCs/>
          <w:color w:val="221E1F"/>
        </w:rPr>
        <w:t xml:space="preserve">. Our findings that </w:t>
      </w:r>
      <w:r>
        <w:rPr>
          <w:rFonts w:ascii="Arial" w:hAnsi="Arial" w:cs="Arial"/>
        </w:rPr>
        <w:t>nT</w:t>
      </w:r>
      <w:r w:rsidRPr="00F1293D">
        <w:rPr>
          <w:rFonts w:ascii="Arial" w:hAnsi="Arial" w:cs="Arial"/>
          <w:vertAlign w:val="subscript"/>
        </w:rPr>
        <w:t>FH</w:t>
      </w:r>
      <w:r>
        <w:rPr>
          <w:rFonts w:ascii="Arial" w:hAnsi="Arial" w:cs="Arial"/>
        </w:rPr>
        <w:t xml:space="preserve"> are present not only in the circulation and spleens but also in thymi of </w:t>
      </w:r>
      <w:r w:rsidR="000D7EB8">
        <w:rPr>
          <w:rFonts w:ascii="Arial" w:hAnsi="Arial" w:cs="Arial"/>
        </w:rPr>
        <w:t xml:space="preserve">naïve </w:t>
      </w:r>
      <w:r>
        <w:rPr>
          <w:rFonts w:ascii="Arial" w:hAnsi="Arial" w:cs="Arial"/>
        </w:rPr>
        <w:t>mice</w:t>
      </w:r>
      <w:r w:rsidR="005519B8" w:rsidRPr="005519B8">
        <w:rPr>
          <w:rFonts w:ascii="Arial" w:hAnsi="Arial" w:cs="Arial"/>
        </w:rPr>
        <w:t xml:space="preserve"> </w:t>
      </w:r>
      <w:r w:rsidR="005519B8">
        <w:rPr>
          <w:rFonts w:ascii="Arial" w:hAnsi="Arial" w:cs="Arial"/>
        </w:rPr>
        <w:t>by 2 weeks after birth</w:t>
      </w:r>
      <w:r>
        <w:rPr>
          <w:rFonts w:ascii="Arial" w:hAnsi="Arial" w:cs="Arial"/>
        </w:rPr>
        <w:t>, albeit at low frequencies</w:t>
      </w:r>
      <w:r w:rsidR="000D7EB8">
        <w:rPr>
          <w:rFonts w:ascii="Arial" w:hAnsi="Arial" w:cs="Arial"/>
        </w:rPr>
        <w:t>,</w:t>
      </w:r>
      <w:r w:rsidR="005519B8">
        <w:rPr>
          <w:rFonts w:ascii="Arial" w:hAnsi="Arial" w:cs="Arial"/>
        </w:rPr>
        <w:t xml:space="preserve"> </w:t>
      </w:r>
      <w:r>
        <w:rPr>
          <w:rFonts w:ascii="Arial" w:hAnsi="Arial" w:cs="Arial"/>
        </w:rPr>
        <w:t xml:space="preserve">suggests that they are first activated in the thymus. </w:t>
      </w:r>
      <w:r w:rsidRPr="00852263">
        <w:rPr>
          <w:rFonts w:ascii="Arial" w:hAnsi="Arial" w:cs="Arial"/>
        </w:rPr>
        <w:t>Newly selected CD4</w:t>
      </w:r>
      <w:r w:rsidRPr="00852263">
        <w:rPr>
          <w:rFonts w:ascii="Arial" w:hAnsi="Arial" w:cs="Arial"/>
          <w:vertAlign w:val="superscript"/>
        </w:rPr>
        <w:t>+</w:t>
      </w:r>
      <w:r w:rsidRPr="00852263">
        <w:rPr>
          <w:rFonts w:ascii="Arial" w:hAnsi="Arial" w:cs="Arial"/>
        </w:rPr>
        <w:t xml:space="preserve"> T cells may thus differentiate into activated, IL21-expressing nT</w:t>
      </w:r>
      <w:r w:rsidRPr="00852263">
        <w:rPr>
          <w:rFonts w:ascii="Arial" w:hAnsi="Arial" w:cs="Arial"/>
          <w:vertAlign w:val="subscript"/>
        </w:rPr>
        <w:t>FH</w:t>
      </w:r>
      <w:r w:rsidRPr="00852263">
        <w:rPr>
          <w:rFonts w:ascii="Arial" w:hAnsi="Arial" w:cs="Arial"/>
        </w:rPr>
        <w:t xml:space="preserve"> rather than remaining in the naïve state because their TCRs are </w:t>
      </w:r>
      <w:r w:rsidRPr="00E507D2">
        <w:rPr>
          <w:rFonts w:ascii="Arial" w:hAnsi="Arial" w:cs="Arial"/>
        </w:rPr>
        <w:t>unusually</w:t>
      </w:r>
      <w:r w:rsidRPr="00852263">
        <w:rPr>
          <w:rFonts w:ascii="Arial" w:hAnsi="Arial" w:cs="Arial"/>
        </w:rPr>
        <w:t xml:space="preserve"> self-reactive.</w:t>
      </w:r>
      <w:r>
        <w:rPr>
          <w:rFonts w:ascii="Arial" w:hAnsi="Arial" w:cs="Arial"/>
        </w:rPr>
        <w:t xml:space="preserve"> </w:t>
      </w:r>
    </w:p>
    <w:p w14:paraId="5704A1FA" w14:textId="77777777" w:rsidR="009E5511" w:rsidRDefault="009E5511" w:rsidP="009E5511">
      <w:pPr>
        <w:widowControl w:val="0"/>
        <w:autoSpaceDE w:val="0"/>
        <w:autoSpaceDN w:val="0"/>
        <w:adjustRightInd w:val="0"/>
        <w:spacing w:line="360" w:lineRule="auto"/>
        <w:rPr>
          <w:rFonts w:cs="Trade Gothic LT Std"/>
          <w:b/>
          <w:bCs/>
          <w:color w:val="221E1F"/>
          <w:sz w:val="18"/>
          <w:szCs w:val="18"/>
        </w:rPr>
      </w:pPr>
    </w:p>
    <w:p w14:paraId="67C6E8B5" w14:textId="1654AF03" w:rsidR="009E5511" w:rsidRPr="000579EB" w:rsidRDefault="009E5511" w:rsidP="009E5511">
      <w:pPr>
        <w:spacing w:line="360" w:lineRule="auto"/>
        <w:rPr>
          <w:rFonts w:ascii="Arial" w:hAnsi="Arial" w:cs="Arial"/>
          <w:color w:val="000000"/>
        </w:rPr>
      </w:pPr>
      <w:r>
        <w:rPr>
          <w:rFonts w:ascii="Arial" w:hAnsi="Arial" w:cs="Arial"/>
          <w:color w:val="000000"/>
        </w:rPr>
        <w:t>This suggested ontogeny for nT</w:t>
      </w:r>
      <w:r w:rsidRPr="006675A9">
        <w:rPr>
          <w:rFonts w:ascii="Arial" w:hAnsi="Arial" w:cs="Arial"/>
          <w:color w:val="000000"/>
          <w:vertAlign w:val="subscript"/>
        </w:rPr>
        <w:t>FH</w:t>
      </w:r>
      <w:r>
        <w:rPr>
          <w:rFonts w:ascii="Arial" w:hAnsi="Arial" w:cs="Arial"/>
          <w:color w:val="000000"/>
        </w:rPr>
        <w:t xml:space="preserve"> has parallels with that of CD4</w:t>
      </w:r>
      <w:r w:rsidRPr="006F244C">
        <w:rPr>
          <w:rFonts w:ascii="Arial" w:hAnsi="Arial" w:cs="Arial"/>
          <w:color w:val="000000"/>
          <w:vertAlign w:val="superscript"/>
        </w:rPr>
        <w:t>+</w:t>
      </w:r>
      <w:r>
        <w:rPr>
          <w:rFonts w:ascii="Arial" w:hAnsi="Arial" w:cs="Arial"/>
          <w:color w:val="000000"/>
        </w:rPr>
        <w:t xml:space="preserve"> T</w:t>
      </w:r>
      <w:r w:rsidRPr="00A41600">
        <w:rPr>
          <w:rFonts w:ascii="Arial" w:hAnsi="Arial" w:cs="Arial"/>
          <w:color w:val="000000"/>
          <w:vertAlign w:val="subscript"/>
        </w:rPr>
        <w:t>REG</w:t>
      </w:r>
      <w:r w:rsidR="00453371">
        <w:rPr>
          <w:rFonts w:ascii="Arial" w:hAnsi="Arial" w:cs="Arial"/>
          <w:color w:val="000000"/>
        </w:rPr>
        <w:t xml:space="preserve">. </w:t>
      </w:r>
      <w:r>
        <w:rPr>
          <w:rFonts w:ascii="Arial" w:hAnsi="Arial" w:cs="Arial"/>
          <w:color w:val="000000"/>
        </w:rPr>
        <w:t>nT</w:t>
      </w:r>
      <w:r w:rsidRPr="00852263">
        <w:rPr>
          <w:rFonts w:ascii="Arial" w:hAnsi="Arial" w:cs="Arial"/>
          <w:color w:val="000000"/>
          <w:vertAlign w:val="subscript"/>
        </w:rPr>
        <w:t>FH</w:t>
      </w:r>
      <w:r>
        <w:rPr>
          <w:rFonts w:ascii="Arial" w:hAnsi="Arial" w:cs="Arial"/>
          <w:color w:val="000000"/>
        </w:rPr>
        <w:t xml:space="preserve"> and T</w:t>
      </w:r>
      <w:r w:rsidRPr="00A41600">
        <w:rPr>
          <w:rFonts w:ascii="Arial" w:hAnsi="Arial" w:cs="Arial"/>
          <w:color w:val="000000"/>
          <w:vertAlign w:val="subscript"/>
        </w:rPr>
        <w:t>REG</w:t>
      </w:r>
      <w:r>
        <w:rPr>
          <w:rFonts w:ascii="Arial" w:hAnsi="Arial" w:cs="Arial"/>
          <w:color w:val="000000"/>
          <w:vertAlign w:val="subscript"/>
        </w:rPr>
        <w:t xml:space="preserve"> </w:t>
      </w:r>
      <w:r>
        <w:rPr>
          <w:rFonts w:ascii="Arial" w:hAnsi="Arial" w:cs="Arial"/>
          <w:color w:val="000000"/>
        </w:rPr>
        <w:t xml:space="preserve">are numerically similar in early post-natal life, clonally diverse, and intrinsically self-reactive. Both develop through thymic selection and emerge shortly after birth into the periphery already activated and poised for effector or regulatory functions, respectively. </w:t>
      </w:r>
      <w:r w:rsidR="007C3B77">
        <w:rPr>
          <w:rFonts w:ascii="Arial" w:hAnsi="Arial" w:cs="Arial"/>
          <w:color w:val="000000"/>
        </w:rPr>
        <w:t>I</w:t>
      </w:r>
      <w:r w:rsidR="0000484C">
        <w:rPr>
          <w:rFonts w:ascii="Arial" w:hAnsi="Arial" w:cs="Arial"/>
          <w:color w:val="000000"/>
        </w:rPr>
        <w:t xml:space="preserve">n agreement </w:t>
      </w:r>
      <w:r>
        <w:rPr>
          <w:rFonts w:ascii="Arial" w:hAnsi="Arial" w:cs="Arial"/>
          <w:color w:val="000000"/>
        </w:rPr>
        <w:t xml:space="preserve">with recent </w:t>
      </w:r>
      <w:r w:rsidRPr="00E507D2">
        <w:rPr>
          <w:rFonts w:ascii="Arial" w:hAnsi="Arial" w:cs="Arial"/>
          <w:color w:val="000000"/>
        </w:rPr>
        <w:t>reports</w:t>
      </w:r>
      <w:r w:rsidR="00450C64">
        <w:rPr>
          <w:rFonts w:ascii="Arial" w:hAnsi="Arial" w:cs="Arial"/>
          <w:color w:val="000000"/>
        </w:rPr>
        <w:t xml:space="preserve"> {Wing, 2014 #52;Iwamoto, 2014 #41}</w:t>
      </w:r>
      <w:r w:rsidR="007C3B77">
        <w:rPr>
          <w:rFonts w:ascii="Arial" w:hAnsi="Arial" w:cs="Arial"/>
          <w:color w:val="000000"/>
        </w:rPr>
        <w:t>,</w:t>
      </w:r>
      <w:r w:rsidR="0000484C">
        <w:rPr>
          <w:rFonts w:ascii="Arial" w:hAnsi="Arial" w:cs="Arial"/>
          <w:color w:val="000000"/>
        </w:rPr>
        <w:t xml:space="preserve"> </w:t>
      </w:r>
      <w:r w:rsidR="007C3B77">
        <w:rPr>
          <w:rFonts w:ascii="Arial" w:hAnsi="Arial" w:cs="Arial"/>
          <w:color w:val="000000"/>
        </w:rPr>
        <w:t xml:space="preserve">we have shown that </w:t>
      </w:r>
      <w:r w:rsidR="0000484C">
        <w:rPr>
          <w:rFonts w:ascii="Arial" w:hAnsi="Arial" w:cs="Arial"/>
          <w:color w:val="000000"/>
        </w:rPr>
        <w:t>fully matured IL21-expressing T</w:t>
      </w:r>
      <w:r w:rsidR="0000484C" w:rsidRPr="000579EB">
        <w:rPr>
          <w:rFonts w:ascii="Arial" w:hAnsi="Arial" w:cs="Arial"/>
          <w:color w:val="000000"/>
          <w:vertAlign w:val="subscript"/>
        </w:rPr>
        <w:t>FH</w:t>
      </w:r>
      <w:r w:rsidR="0000484C">
        <w:rPr>
          <w:rFonts w:ascii="Arial" w:hAnsi="Arial" w:cs="Arial"/>
          <w:color w:val="000000"/>
        </w:rPr>
        <w:t xml:space="preserve"> are increased</w:t>
      </w:r>
      <w:r w:rsidR="0000484C" w:rsidRPr="009E064A">
        <w:rPr>
          <w:rFonts w:ascii="Arial" w:hAnsi="Arial" w:cs="Arial"/>
          <w:color w:val="000000"/>
        </w:rPr>
        <w:t xml:space="preserve"> </w:t>
      </w:r>
      <w:r w:rsidR="007C3B77">
        <w:rPr>
          <w:rFonts w:ascii="Arial" w:hAnsi="Arial" w:cs="Arial"/>
          <w:color w:val="000000"/>
        </w:rPr>
        <w:t xml:space="preserve">considerably </w:t>
      </w:r>
      <w:r w:rsidR="0000484C">
        <w:rPr>
          <w:rFonts w:ascii="Arial" w:hAnsi="Arial" w:cs="Arial"/>
          <w:color w:val="000000"/>
        </w:rPr>
        <w:t>in the absence of T</w:t>
      </w:r>
      <w:r w:rsidR="0000484C" w:rsidRPr="00852263">
        <w:rPr>
          <w:rFonts w:ascii="Arial" w:hAnsi="Arial" w:cs="Arial"/>
          <w:color w:val="000000"/>
          <w:vertAlign w:val="subscript"/>
        </w:rPr>
        <w:t>REG</w:t>
      </w:r>
      <w:r w:rsidR="00782696">
        <w:rPr>
          <w:rFonts w:ascii="Arial" w:hAnsi="Arial" w:cs="Arial"/>
          <w:color w:val="000000"/>
        </w:rPr>
        <w:t>.</w:t>
      </w:r>
      <w:r w:rsidR="007C3B77">
        <w:rPr>
          <w:rFonts w:ascii="Arial" w:hAnsi="Arial" w:cs="Arial"/>
          <w:color w:val="000000"/>
        </w:rPr>
        <w:t xml:space="preserve"> </w:t>
      </w:r>
      <w:r w:rsidR="00450C64">
        <w:rPr>
          <w:rFonts w:ascii="Arial" w:hAnsi="Arial" w:cs="Arial"/>
          <w:color w:val="000000"/>
        </w:rPr>
        <w:t>Our findings that the most striking increases in the absence of T</w:t>
      </w:r>
      <w:r w:rsidR="00450C64" w:rsidRPr="0035619A">
        <w:rPr>
          <w:rFonts w:ascii="Arial" w:hAnsi="Arial" w:cs="Arial"/>
          <w:color w:val="000000"/>
          <w:vertAlign w:val="subscript"/>
        </w:rPr>
        <w:t>REG</w:t>
      </w:r>
      <w:r w:rsidR="00450C64">
        <w:rPr>
          <w:rFonts w:ascii="Arial" w:hAnsi="Arial" w:cs="Arial"/>
          <w:color w:val="000000"/>
        </w:rPr>
        <w:t xml:space="preserve"> was in the </w:t>
      </w:r>
      <w:r w:rsidR="0071681A">
        <w:rPr>
          <w:rFonts w:ascii="Arial" w:hAnsi="Arial" w:cs="Arial"/>
          <w:color w:val="000000"/>
        </w:rPr>
        <w:t xml:space="preserve">neonatal </w:t>
      </w:r>
      <w:r w:rsidR="00450C64">
        <w:rPr>
          <w:rFonts w:ascii="Arial" w:hAnsi="Arial" w:cs="Arial"/>
          <w:color w:val="000000"/>
        </w:rPr>
        <w:t>frequencies of nT</w:t>
      </w:r>
      <w:r w:rsidR="00450C64" w:rsidRPr="000579EB">
        <w:rPr>
          <w:rFonts w:ascii="Arial" w:hAnsi="Arial" w:cs="Arial"/>
          <w:color w:val="000000"/>
          <w:vertAlign w:val="subscript"/>
        </w:rPr>
        <w:t>FH</w:t>
      </w:r>
      <w:r w:rsidR="00450C64">
        <w:rPr>
          <w:rFonts w:ascii="Arial" w:hAnsi="Arial" w:cs="Arial"/>
          <w:color w:val="000000"/>
        </w:rPr>
        <w:t xml:space="preserve"> rather than more differentiated T</w:t>
      </w:r>
      <w:r w:rsidR="00450C64" w:rsidRPr="00E507D2">
        <w:rPr>
          <w:rFonts w:ascii="Arial" w:hAnsi="Arial" w:cs="Arial"/>
          <w:color w:val="000000"/>
          <w:vertAlign w:val="subscript"/>
        </w:rPr>
        <w:t>FH</w:t>
      </w:r>
      <w:r w:rsidR="00450C64">
        <w:rPr>
          <w:rFonts w:ascii="Arial" w:hAnsi="Arial" w:cs="Arial"/>
          <w:color w:val="000000"/>
        </w:rPr>
        <w:t xml:space="preserve"> </w:t>
      </w:r>
      <w:r w:rsidR="0071681A">
        <w:rPr>
          <w:rFonts w:ascii="Arial" w:hAnsi="Arial" w:cs="Arial"/>
          <w:color w:val="000000"/>
        </w:rPr>
        <w:t>suggests that T</w:t>
      </w:r>
      <w:r w:rsidR="0071681A" w:rsidRPr="00E507D2">
        <w:rPr>
          <w:rFonts w:ascii="Arial" w:hAnsi="Arial" w:cs="Arial"/>
          <w:color w:val="000000"/>
          <w:vertAlign w:val="subscript"/>
        </w:rPr>
        <w:t xml:space="preserve">REG </w:t>
      </w:r>
      <w:r w:rsidR="0071681A">
        <w:rPr>
          <w:rFonts w:ascii="Arial" w:hAnsi="Arial" w:cs="Arial"/>
          <w:color w:val="000000"/>
        </w:rPr>
        <w:t>target the nT</w:t>
      </w:r>
      <w:r w:rsidR="0071681A" w:rsidRPr="00E507D2">
        <w:rPr>
          <w:rFonts w:ascii="Arial" w:hAnsi="Arial" w:cs="Arial"/>
          <w:color w:val="000000"/>
          <w:vertAlign w:val="subscript"/>
        </w:rPr>
        <w:t>FH</w:t>
      </w:r>
      <w:r w:rsidR="0071681A">
        <w:rPr>
          <w:rFonts w:ascii="Arial" w:hAnsi="Arial" w:cs="Arial"/>
          <w:color w:val="000000"/>
        </w:rPr>
        <w:t xml:space="preserve"> stage of T</w:t>
      </w:r>
      <w:r w:rsidR="0071681A" w:rsidRPr="00E507D2">
        <w:rPr>
          <w:rFonts w:ascii="Arial" w:hAnsi="Arial" w:cs="Arial"/>
          <w:color w:val="000000"/>
          <w:vertAlign w:val="subscript"/>
        </w:rPr>
        <w:t>FH</w:t>
      </w:r>
      <w:r w:rsidR="0071681A">
        <w:rPr>
          <w:rFonts w:ascii="Arial" w:hAnsi="Arial" w:cs="Arial"/>
          <w:color w:val="000000"/>
        </w:rPr>
        <w:t xml:space="preserve"> development. </w:t>
      </w:r>
      <w:r w:rsidR="0071681A">
        <w:rPr>
          <w:rFonts w:ascii="Arial" w:hAnsi="Arial" w:cs="Arial"/>
          <w:color w:val="000000"/>
          <w:vertAlign w:val="subscript"/>
        </w:rPr>
        <w:t xml:space="preserve"> </w:t>
      </w:r>
      <w:r w:rsidR="0071681A">
        <w:rPr>
          <w:rFonts w:ascii="Arial" w:hAnsi="Arial" w:cs="Arial"/>
          <w:color w:val="000000"/>
        </w:rPr>
        <w:t xml:space="preserve">A </w:t>
      </w:r>
      <w:r>
        <w:rPr>
          <w:rFonts w:ascii="Arial" w:hAnsi="Arial" w:cs="Arial"/>
          <w:color w:val="000000"/>
        </w:rPr>
        <w:t>primary function of T</w:t>
      </w:r>
      <w:r w:rsidRPr="00852263">
        <w:rPr>
          <w:rFonts w:ascii="Arial" w:hAnsi="Arial" w:cs="Arial"/>
          <w:color w:val="000000"/>
          <w:vertAlign w:val="subscript"/>
        </w:rPr>
        <w:t>REG</w:t>
      </w:r>
      <w:r>
        <w:rPr>
          <w:rFonts w:ascii="Arial" w:hAnsi="Arial" w:cs="Arial"/>
          <w:color w:val="000000"/>
          <w:vertAlign w:val="subscript"/>
        </w:rPr>
        <w:t xml:space="preserve"> </w:t>
      </w:r>
      <w:r>
        <w:rPr>
          <w:rFonts w:ascii="Arial" w:hAnsi="Arial" w:cs="Arial"/>
          <w:color w:val="000000"/>
        </w:rPr>
        <w:t>may thus be to constrain nT</w:t>
      </w:r>
      <w:r w:rsidRPr="00852263">
        <w:rPr>
          <w:rFonts w:ascii="Arial" w:hAnsi="Arial" w:cs="Arial"/>
          <w:color w:val="000000"/>
          <w:vertAlign w:val="subscript"/>
        </w:rPr>
        <w:t>FH</w:t>
      </w:r>
      <w:r>
        <w:rPr>
          <w:rFonts w:ascii="Arial" w:hAnsi="Arial" w:cs="Arial"/>
          <w:color w:val="000000"/>
        </w:rPr>
        <w:t xml:space="preserve"> that arise </w:t>
      </w:r>
      <w:r w:rsidR="0071681A">
        <w:rPr>
          <w:rFonts w:ascii="Arial" w:hAnsi="Arial" w:cs="Arial"/>
          <w:color w:val="000000"/>
        </w:rPr>
        <w:t xml:space="preserve">in parallel through the </w:t>
      </w:r>
      <w:r w:rsidR="00F91725">
        <w:rPr>
          <w:rFonts w:ascii="Arial" w:hAnsi="Arial" w:cs="Arial"/>
          <w:color w:val="000000"/>
        </w:rPr>
        <w:t xml:space="preserve">same thymic selection processes but with </w:t>
      </w:r>
      <w:r w:rsidR="0071681A">
        <w:rPr>
          <w:rFonts w:ascii="Arial" w:hAnsi="Arial" w:cs="Arial"/>
          <w:color w:val="000000"/>
        </w:rPr>
        <w:t>opposing functions</w:t>
      </w:r>
      <w:r>
        <w:rPr>
          <w:rFonts w:ascii="Arial" w:hAnsi="Arial" w:cs="Arial"/>
          <w:color w:val="000000"/>
        </w:rPr>
        <w:t xml:space="preserve">. </w:t>
      </w:r>
    </w:p>
    <w:p w14:paraId="54DA4F61" w14:textId="77777777" w:rsidR="009E5511" w:rsidRDefault="009E5511" w:rsidP="009E5511">
      <w:pPr>
        <w:widowControl w:val="0"/>
        <w:autoSpaceDE w:val="0"/>
        <w:autoSpaceDN w:val="0"/>
        <w:adjustRightInd w:val="0"/>
        <w:rPr>
          <w:rFonts w:ascii="Arial" w:hAnsi="Arial" w:cs="Arial"/>
          <w:color w:val="000000"/>
        </w:rPr>
      </w:pPr>
    </w:p>
    <w:p w14:paraId="56241E18" w14:textId="39695674" w:rsidR="009E5511" w:rsidRDefault="009E5511" w:rsidP="009E5511">
      <w:pPr>
        <w:spacing w:line="360" w:lineRule="auto"/>
        <w:rPr>
          <w:rFonts w:ascii="Arial" w:hAnsi="Arial" w:cs="Arial"/>
          <w:color w:val="000000"/>
        </w:rPr>
      </w:pPr>
      <w:r w:rsidRPr="00E507D2">
        <w:rPr>
          <w:rFonts w:ascii="Arial" w:hAnsi="Arial" w:cs="Arial"/>
          <w:color w:val="000000"/>
        </w:rPr>
        <w:t>Overall, our identification nT</w:t>
      </w:r>
      <w:r w:rsidRPr="00E507D2">
        <w:rPr>
          <w:rFonts w:ascii="Arial" w:hAnsi="Arial" w:cs="Arial"/>
          <w:color w:val="000000"/>
          <w:vertAlign w:val="subscript"/>
        </w:rPr>
        <w:t>FH</w:t>
      </w:r>
      <w:r w:rsidRPr="00E507D2">
        <w:rPr>
          <w:rFonts w:ascii="Arial" w:hAnsi="Arial" w:cs="Arial"/>
          <w:color w:val="000000"/>
        </w:rPr>
        <w:t xml:space="preserve"> may be </w:t>
      </w:r>
      <w:r w:rsidR="005519B8" w:rsidRPr="00E507D2">
        <w:rPr>
          <w:rFonts w:ascii="Arial" w:hAnsi="Arial" w:cs="Arial"/>
          <w:color w:val="000000"/>
        </w:rPr>
        <w:t xml:space="preserve">shed light on </w:t>
      </w:r>
      <w:r w:rsidR="00F91725">
        <w:rPr>
          <w:rFonts w:ascii="Arial" w:hAnsi="Arial" w:cs="Arial"/>
          <w:color w:val="000000"/>
        </w:rPr>
        <w:t xml:space="preserve">the origins of </w:t>
      </w:r>
      <w:r w:rsidR="00F91725" w:rsidRPr="00B43F6B">
        <w:rPr>
          <w:rFonts w:ascii="Arial" w:hAnsi="Arial" w:cs="Arial"/>
          <w:color w:val="000000"/>
        </w:rPr>
        <w:t>T</w:t>
      </w:r>
      <w:r w:rsidR="00F91725" w:rsidRPr="00B43F6B">
        <w:rPr>
          <w:rFonts w:ascii="Arial" w:hAnsi="Arial" w:cs="Arial"/>
          <w:color w:val="000000"/>
          <w:vertAlign w:val="subscript"/>
        </w:rPr>
        <w:t>FH</w:t>
      </w:r>
      <w:r w:rsidR="00F91725" w:rsidRPr="00B43F6B">
        <w:rPr>
          <w:rFonts w:ascii="Arial" w:hAnsi="Arial" w:cs="Arial"/>
          <w:color w:val="000000"/>
        </w:rPr>
        <w:t xml:space="preserve"> and related IL21-expressing populations </w:t>
      </w:r>
      <w:r w:rsidR="00F91725">
        <w:rPr>
          <w:rFonts w:ascii="Arial" w:hAnsi="Arial" w:cs="Arial"/>
          <w:color w:val="000000"/>
        </w:rPr>
        <w:t>that</w:t>
      </w:r>
      <w:r w:rsidR="00C60A5E">
        <w:rPr>
          <w:rFonts w:ascii="Arial" w:hAnsi="Arial" w:cs="Arial"/>
          <w:color w:val="000000"/>
        </w:rPr>
        <w:t xml:space="preserve"> </w:t>
      </w:r>
      <w:r w:rsidRPr="00E507D2">
        <w:rPr>
          <w:rFonts w:ascii="Arial" w:hAnsi="Arial" w:cs="Arial"/>
          <w:color w:val="000000"/>
        </w:rPr>
        <w:t xml:space="preserve">confer </w:t>
      </w:r>
      <w:r w:rsidR="00F91725">
        <w:rPr>
          <w:rFonts w:ascii="Arial" w:hAnsi="Arial" w:cs="Arial"/>
          <w:color w:val="000000"/>
        </w:rPr>
        <w:t xml:space="preserve">humoral </w:t>
      </w:r>
      <w:r w:rsidRPr="00E507D2">
        <w:rPr>
          <w:rFonts w:ascii="Arial" w:hAnsi="Arial" w:cs="Arial"/>
          <w:color w:val="000000"/>
        </w:rPr>
        <w:t>immunity after infection or promote autoimmune diseases.</w:t>
      </w:r>
      <w:r>
        <w:rPr>
          <w:rFonts w:ascii="Arial" w:hAnsi="Arial" w:cs="Arial"/>
          <w:color w:val="000000"/>
        </w:rPr>
        <w:t xml:space="preserve"> nT</w:t>
      </w:r>
      <w:r w:rsidRPr="000579EB">
        <w:rPr>
          <w:rFonts w:ascii="Arial" w:hAnsi="Arial" w:cs="Arial"/>
          <w:color w:val="000000"/>
          <w:vertAlign w:val="subscript"/>
        </w:rPr>
        <w:t>FH</w:t>
      </w:r>
      <w:r w:rsidDel="00FC5E22">
        <w:rPr>
          <w:rFonts w:ascii="Arial" w:hAnsi="Arial" w:cs="Arial"/>
          <w:color w:val="000000"/>
        </w:rPr>
        <w:t xml:space="preserve"> </w:t>
      </w:r>
      <w:r>
        <w:rPr>
          <w:rFonts w:ascii="Arial" w:hAnsi="Arial" w:cs="Arial"/>
          <w:color w:val="000000"/>
        </w:rPr>
        <w:t xml:space="preserve">maintained peripherally in an activated state by tonic </w:t>
      </w:r>
      <w:r>
        <w:rPr>
          <w:rFonts w:ascii="Arial" w:hAnsi="Arial"/>
        </w:rPr>
        <w:t xml:space="preserve">TCR/self-pMHC </w:t>
      </w:r>
      <w:r>
        <w:rPr>
          <w:rFonts w:ascii="Arial" w:hAnsi="Arial" w:cs="Arial"/>
          <w:color w:val="000000"/>
        </w:rPr>
        <w:t>stimulation may be poised for rapid responses to foreign antigens by selecting among those with high affinity, permitting their rapid antigen-driven clonal selection by B cells and resulting in full differentiation to T</w:t>
      </w:r>
      <w:r w:rsidRPr="006675A9">
        <w:rPr>
          <w:rFonts w:ascii="Arial" w:hAnsi="Arial" w:cs="Arial"/>
          <w:color w:val="000000"/>
          <w:vertAlign w:val="subscript"/>
        </w:rPr>
        <w:t>FH</w:t>
      </w:r>
      <w:r>
        <w:rPr>
          <w:rFonts w:ascii="Arial" w:hAnsi="Arial" w:cs="Arial"/>
          <w:color w:val="000000"/>
        </w:rPr>
        <w:t xml:space="preserve"> in GCs. In contrast, self-reactivity, rather than high affinity and clonal selection by foreign antigens, is thought to be a general property of autoimmune disease-promoting CD4</w:t>
      </w:r>
      <w:r w:rsidRPr="00A72251">
        <w:rPr>
          <w:rFonts w:ascii="Arial" w:hAnsi="Arial" w:cs="Arial"/>
          <w:color w:val="000000"/>
          <w:vertAlign w:val="superscript"/>
        </w:rPr>
        <w:t>+</w:t>
      </w:r>
      <w:r>
        <w:rPr>
          <w:rFonts w:ascii="Arial" w:hAnsi="Arial" w:cs="Arial"/>
          <w:color w:val="000000"/>
        </w:rPr>
        <w:t xml:space="preserve"> T cells </w:t>
      </w:r>
      <w:r w:rsidR="00AC2F23">
        <w:rPr>
          <w:rFonts w:ascii="Arial" w:hAnsi="Arial" w:cs="Arial"/>
          <w:color w:val="000000"/>
        </w:rPr>
        <w:t>{Wing, 2014 #52}</w:t>
      </w:r>
      <w:r w:rsidR="00F91725">
        <w:rPr>
          <w:rFonts w:ascii="Arial" w:hAnsi="Arial" w:cs="Arial"/>
          <w:color w:val="000000"/>
        </w:rPr>
        <w:t>(NEW REF??MARK DAVIS)</w:t>
      </w:r>
      <w:r>
        <w:rPr>
          <w:rFonts w:ascii="Arial" w:hAnsi="Arial" w:cs="Arial"/>
          <w:color w:val="000000"/>
        </w:rPr>
        <w:t xml:space="preserve">. Genetic and environmental factors that </w:t>
      </w:r>
      <w:r w:rsidR="00006D8E">
        <w:rPr>
          <w:rFonts w:ascii="Arial" w:hAnsi="Arial" w:cs="Arial"/>
          <w:color w:val="000000"/>
        </w:rPr>
        <w:t>drive</w:t>
      </w:r>
      <w:r w:rsidR="00BF2309">
        <w:rPr>
          <w:rFonts w:ascii="Arial" w:hAnsi="Arial" w:cs="Arial"/>
          <w:color w:val="000000"/>
        </w:rPr>
        <w:t xml:space="preserve"> </w:t>
      </w:r>
      <w:r>
        <w:rPr>
          <w:rFonts w:ascii="Arial" w:hAnsi="Arial" w:cs="Arial"/>
          <w:color w:val="000000"/>
        </w:rPr>
        <w:t>the polyclonal expansion and further differentiation of this already self-reactive nT</w:t>
      </w:r>
      <w:r w:rsidRPr="006675A9">
        <w:rPr>
          <w:rFonts w:ascii="Arial" w:hAnsi="Arial" w:cs="Arial"/>
          <w:color w:val="000000"/>
          <w:vertAlign w:val="subscript"/>
        </w:rPr>
        <w:t>FH</w:t>
      </w:r>
      <w:r>
        <w:rPr>
          <w:rFonts w:ascii="Arial" w:hAnsi="Arial" w:cs="Arial"/>
          <w:color w:val="000000"/>
        </w:rPr>
        <w:t xml:space="preserve"> population may underlie autoimmune diseases, such as SLE, in which IL21-producing T</w:t>
      </w:r>
      <w:r w:rsidRPr="00A72251">
        <w:rPr>
          <w:rFonts w:ascii="Arial" w:hAnsi="Arial" w:cs="Arial"/>
          <w:color w:val="000000"/>
          <w:vertAlign w:val="subscript"/>
        </w:rPr>
        <w:t>FH</w:t>
      </w:r>
      <w:r>
        <w:rPr>
          <w:rFonts w:ascii="Arial" w:hAnsi="Arial" w:cs="Arial"/>
          <w:color w:val="000000"/>
        </w:rPr>
        <w:t xml:space="preserve"> and related T</w:t>
      </w:r>
      <w:r w:rsidRPr="006675A9">
        <w:rPr>
          <w:rFonts w:ascii="Arial" w:hAnsi="Arial" w:cs="Arial"/>
          <w:color w:val="000000"/>
          <w:vertAlign w:val="subscript"/>
        </w:rPr>
        <w:t>FH</w:t>
      </w:r>
      <w:r>
        <w:rPr>
          <w:rFonts w:ascii="Arial" w:hAnsi="Arial" w:cs="Arial"/>
          <w:color w:val="000000"/>
        </w:rPr>
        <w:t xml:space="preserve">-like cells are important pathogenic drivers.  </w:t>
      </w:r>
    </w:p>
    <w:p w14:paraId="2850D1C5" w14:textId="77777777" w:rsidR="0081113A" w:rsidRDefault="0081113A" w:rsidP="009E5511">
      <w:pPr>
        <w:spacing w:line="360" w:lineRule="auto"/>
        <w:rPr>
          <w:rFonts w:ascii="Arial" w:hAnsi="Arial" w:cs="Arial"/>
          <w:color w:val="000000"/>
        </w:rPr>
      </w:pPr>
    </w:p>
    <w:p w14:paraId="6F7B5E5B" w14:textId="77777777" w:rsidR="00F1114D" w:rsidRDefault="00F1114D">
      <w:pPr>
        <w:rPr>
          <w:rFonts w:ascii="Arial" w:hAnsi="Arial"/>
          <w:b/>
        </w:rPr>
      </w:pPr>
      <w:r>
        <w:rPr>
          <w:rFonts w:ascii="Arial" w:hAnsi="Arial"/>
          <w:b/>
        </w:rPr>
        <w:br w:type="page"/>
      </w:r>
    </w:p>
    <w:p w14:paraId="02F1D3C1" w14:textId="4464F0EC" w:rsidR="0081113A" w:rsidRPr="006B1D63" w:rsidRDefault="0081113A" w:rsidP="0081113A">
      <w:pPr>
        <w:rPr>
          <w:rFonts w:ascii="Arial" w:hAnsi="Arial"/>
          <w:b/>
        </w:rPr>
      </w:pPr>
      <w:r>
        <w:rPr>
          <w:rFonts w:ascii="Arial" w:hAnsi="Arial"/>
          <w:b/>
        </w:rPr>
        <w:t>METHODS</w:t>
      </w:r>
    </w:p>
    <w:p w14:paraId="1255344F" w14:textId="77777777" w:rsidR="0081113A" w:rsidRPr="006B1D63" w:rsidRDefault="0081113A" w:rsidP="0081113A">
      <w:pPr>
        <w:rPr>
          <w:rFonts w:ascii="Arial" w:hAnsi="Arial"/>
        </w:rPr>
      </w:pPr>
    </w:p>
    <w:p w14:paraId="69C48015" w14:textId="77777777" w:rsidR="0081113A" w:rsidRPr="00694EE2" w:rsidRDefault="0081113A" w:rsidP="0081113A">
      <w:pPr>
        <w:rPr>
          <w:rFonts w:ascii="Arial" w:hAnsi="Arial"/>
          <w:b/>
          <w:i/>
        </w:rPr>
      </w:pPr>
      <w:r w:rsidRPr="00694EE2">
        <w:rPr>
          <w:rFonts w:ascii="Arial" w:hAnsi="Arial"/>
          <w:b/>
          <w:i/>
        </w:rPr>
        <w:t>Generation of IL21-VFP reporter mice</w:t>
      </w:r>
    </w:p>
    <w:p w14:paraId="32729E1D" w14:textId="77777777" w:rsidR="0081113A" w:rsidRDefault="0081113A" w:rsidP="0081113A">
      <w:pPr>
        <w:rPr>
          <w:rFonts w:ascii="Arial" w:hAnsi="Arial"/>
          <w:i/>
        </w:rPr>
      </w:pPr>
    </w:p>
    <w:p w14:paraId="72289B5E" w14:textId="4FA899F6" w:rsidR="0081113A" w:rsidRPr="00363A6E" w:rsidRDefault="0081113A" w:rsidP="0081113A">
      <w:pPr>
        <w:spacing w:line="360" w:lineRule="auto"/>
        <w:rPr>
          <w:rFonts w:ascii="Arial" w:hAnsi="Arial" w:cs="Arial"/>
        </w:rPr>
      </w:pPr>
      <w:r>
        <w:rPr>
          <w:rFonts w:ascii="Arial" w:hAnsi="Arial"/>
        </w:rPr>
        <w:t>The IL21-VFP</w:t>
      </w:r>
      <w:r w:rsidRPr="00363A6E">
        <w:rPr>
          <w:rFonts w:ascii="Arial" w:hAnsi="Arial"/>
        </w:rPr>
        <w:t xml:space="preserve"> mice were generated by Ozgene Pty. Ltd. (Bentley WA) using a C57BL/6 targeting strategy as part of a contract with NIAID, NIH. In the targeting locus, IRES-Venus was inserted in exon 5 of the </w:t>
      </w:r>
      <w:r>
        <w:rPr>
          <w:rFonts w:ascii="Arial" w:hAnsi="Arial"/>
        </w:rPr>
        <w:t>IL21</w:t>
      </w:r>
      <w:r w:rsidRPr="00363A6E">
        <w:rPr>
          <w:rFonts w:ascii="Arial" w:hAnsi="Arial"/>
        </w:rPr>
        <w:t xml:space="preserve"> gene downstream of the stop codon. The PGK-neo selection cassette was inserted downstream of IRES-Venus. The cassette was flanked by loxP sites so that it could be deleted by Cre recombinase. Mice with an appropriately targeted vector were crossed with a Cre-expressing C57BL/6 mouse </w:t>
      </w:r>
      <w:r w:rsidR="00A41266">
        <w:rPr>
          <w:rFonts w:ascii="Arial" w:hAnsi="Arial"/>
        </w:rPr>
        <w:t>and the</w:t>
      </w:r>
      <w:r w:rsidR="00A41266" w:rsidRPr="00363A6E">
        <w:rPr>
          <w:rFonts w:ascii="Arial" w:hAnsi="Arial"/>
        </w:rPr>
        <w:t xml:space="preserve"> delet</w:t>
      </w:r>
      <w:r w:rsidR="00A41266">
        <w:rPr>
          <w:rFonts w:ascii="Arial" w:hAnsi="Arial"/>
        </w:rPr>
        <w:t>ion of</w:t>
      </w:r>
      <w:r w:rsidR="00A41266" w:rsidRPr="00363A6E">
        <w:rPr>
          <w:rFonts w:ascii="Arial" w:hAnsi="Arial"/>
        </w:rPr>
        <w:t xml:space="preserve"> </w:t>
      </w:r>
      <w:r w:rsidRPr="00363A6E">
        <w:rPr>
          <w:rFonts w:ascii="Arial" w:hAnsi="Arial"/>
        </w:rPr>
        <w:t xml:space="preserve">the PGK-neo cassette </w:t>
      </w:r>
      <w:r w:rsidR="00A41266">
        <w:rPr>
          <w:rFonts w:ascii="Arial" w:hAnsi="Arial"/>
        </w:rPr>
        <w:t>was confirmed in their progeny</w:t>
      </w:r>
      <w:r w:rsidRPr="00363A6E">
        <w:rPr>
          <w:rFonts w:ascii="Arial" w:hAnsi="Arial"/>
        </w:rPr>
        <w:t xml:space="preserve">. </w:t>
      </w:r>
      <w:r w:rsidR="00A41266">
        <w:rPr>
          <w:rFonts w:ascii="Arial" w:hAnsi="Arial"/>
        </w:rPr>
        <w:t xml:space="preserve">Genotypic confirmations and further breeding experiments </w:t>
      </w:r>
      <w:r w:rsidR="00A41266">
        <w:rPr>
          <w:rFonts w:ascii="Arial" w:hAnsi="Arial" w:cs="Arial"/>
        </w:rPr>
        <w:t>performed using</w:t>
      </w:r>
      <w:r w:rsidRPr="00636A2C">
        <w:rPr>
          <w:rFonts w:ascii="Arial" w:hAnsi="Arial" w:cs="Arial"/>
        </w:rPr>
        <w:t xml:space="preserve"> a </w:t>
      </w:r>
      <w:r>
        <w:rPr>
          <w:rFonts w:ascii="Arial" w:hAnsi="Arial" w:cs="Arial"/>
        </w:rPr>
        <w:t xml:space="preserve">three </w:t>
      </w:r>
      <w:r w:rsidRPr="00636A2C">
        <w:rPr>
          <w:rFonts w:ascii="Arial" w:hAnsi="Arial" w:cs="Arial"/>
        </w:rPr>
        <w:t xml:space="preserve">primer </w:t>
      </w:r>
      <w:r>
        <w:rPr>
          <w:rFonts w:ascii="Arial" w:hAnsi="Arial" w:cs="Arial"/>
        </w:rPr>
        <w:t xml:space="preserve">PCR assay using the following primers: </w:t>
      </w:r>
      <w:r w:rsidRPr="00636A2C">
        <w:rPr>
          <w:rFonts w:ascii="Arial" w:hAnsi="Arial" w:cs="Arial"/>
          <w:i/>
        </w:rPr>
        <w:t>a,</w:t>
      </w:r>
      <w:r w:rsidRPr="00636A2C">
        <w:rPr>
          <w:rFonts w:ascii="Arial" w:hAnsi="Arial" w:cs="Arial"/>
        </w:rPr>
        <w:t xml:space="preserve"> 5’-AATGCATTTCTTTCACTTCCATGTT-3’; </w:t>
      </w:r>
      <w:r w:rsidRPr="00636A2C">
        <w:rPr>
          <w:rFonts w:ascii="Arial" w:hAnsi="Arial" w:cs="Arial"/>
          <w:i/>
        </w:rPr>
        <w:t>b</w:t>
      </w:r>
      <w:r>
        <w:rPr>
          <w:rFonts w:ascii="Arial" w:hAnsi="Arial" w:cs="Arial"/>
          <w:i/>
        </w:rPr>
        <w:t>,</w:t>
      </w:r>
      <w:r w:rsidRPr="00636A2C">
        <w:rPr>
          <w:rFonts w:ascii="Arial" w:hAnsi="Arial" w:cs="Arial"/>
        </w:rPr>
        <w:t xml:space="preserve"> 5’-TTAGTTAATGGGCGAAAGGATCTTA-3’;</w:t>
      </w:r>
      <w:r>
        <w:rPr>
          <w:rFonts w:ascii="Arial" w:hAnsi="Arial" w:cs="Arial"/>
        </w:rPr>
        <w:t xml:space="preserve"> </w:t>
      </w:r>
      <w:r>
        <w:rPr>
          <w:rFonts w:ascii="Arial" w:hAnsi="Arial" w:cs="Arial"/>
          <w:i/>
        </w:rPr>
        <w:t>c</w:t>
      </w:r>
      <w:r w:rsidRPr="00636A2C">
        <w:rPr>
          <w:rFonts w:ascii="Arial" w:hAnsi="Arial" w:cs="Arial"/>
        </w:rPr>
        <w:t xml:space="preserve">, 5’-AACGAGAAGCGCGATCACAT-3’. The wild type band </w:t>
      </w:r>
      <w:r>
        <w:rPr>
          <w:rFonts w:ascii="Arial" w:hAnsi="Arial" w:cs="Arial"/>
        </w:rPr>
        <w:t xml:space="preserve"> (primers a &amp; b) </w:t>
      </w:r>
      <w:r w:rsidRPr="00636A2C">
        <w:rPr>
          <w:rFonts w:ascii="Arial" w:hAnsi="Arial" w:cs="Arial"/>
        </w:rPr>
        <w:t>has an expected length of 293bp and the VFP band</w:t>
      </w:r>
      <w:r>
        <w:rPr>
          <w:rFonts w:ascii="Arial" w:hAnsi="Arial" w:cs="Arial"/>
        </w:rPr>
        <w:t xml:space="preserve"> (primers c and b) is 501 bp</w:t>
      </w:r>
      <w:r w:rsidRPr="00636A2C">
        <w:rPr>
          <w:rFonts w:ascii="Arial" w:hAnsi="Arial" w:cs="Arial"/>
        </w:rPr>
        <w:t xml:space="preserve">. </w:t>
      </w:r>
      <w:r>
        <w:rPr>
          <w:rFonts w:ascii="Arial" w:hAnsi="Arial" w:cs="Arial"/>
        </w:rPr>
        <w:t xml:space="preserve">PCR was performed using </w:t>
      </w:r>
      <w:r w:rsidRPr="00636A2C">
        <w:rPr>
          <w:rFonts w:ascii="Arial" w:hAnsi="Arial" w:cs="Arial"/>
        </w:rPr>
        <w:t xml:space="preserve">40 cycles of 95C for 30 seconds, 60C for 1 min and 70C for 1 min. </w:t>
      </w:r>
      <w:r w:rsidR="00A41266">
        <w:rPr>
          <w:rFonts w:ascii="Arial" w:hAnsi="Arial" w:cs="Arial"/>
        </w:rPr>
        <w:t>VFP-IL21</w:t>
      </w:r>
      <w:r w:rsidR="00A41266" w:rsidRPr="00E507D2">
        <w:rPr>
          <w:rFonts w:ascii="Arial" w:hAnsi="Arial" w:cs="Arial"/>
          <w:vertAlign w:val="superscript"/>
        </w:rPr>
        <w:t>+</w:t>
      </w:r>
      <w:r w:rsidR="00A41266">
        <w:rPr>
          <w:rFonts w:ascii="Arial" w:hAnsi="Arial" w:cs="Arial"/>
        </w:rPr>
        <w:t xml:space="preserve"> </w:t>
      </w:r>
      <w:r w:rsidR="00A41266">
        <w:rPr>
          <w:rFonts w:ascii="Arial" w:hAnsi="Arial"/>
        </w:rPr>
        <w:t>m</w:t>
      </w:r>
      <w:r w:rsidRPr="00363A6E">
        <w:rPr>
          <w:rFonts w:ascii="Arial" w:hAnsi="Arial"/>
        </w:rPr>
        <w:t xml:space="preserve">ice were born in </w:t>
      </w:r>
      <w:r w:rsidR="00A41266">
        <w:rPr>
          <w:rFonts w:ascii="Arial" w:hAnsi="Arial"/>
        </w:rPr>
        <w:t xml:space="preserve">the </w:t>
      </w:r>
      <w:r w:rsidRPr="00363A6E">
        <w:rPr>
          <w:rFonts w:ascii="Arial" w:hAnsi="Arial"/>
        </w:rPr>
        <w:t xml:space="preserve">expected Mendelian ratios. The mice used in the study were bred and </w:t>
      </w:r>
      <w:r w:rsidR="00A41266">
        <w:rPr>
          <w:rFonts w:ascii="Arial" w:hAnsi="Arial"/>
        </w:rPr>
        <w:t>used</w:t>
      </w:r>
      <w:r w:rsidR="00A41266" w:rsidRPr="00363A6E">
        <w:rPr>
          <w:rFonts w:ascii="Arial" w:hAnsi="Arial"/>
        </w:rPr>
        <w:t xml:space="preserve"> </w:t>
      </w:r>
      <w:r w:rsidRPr="00363A6E">
        <w:rPr>
          <w:rFonts w:ascii="Arial" w:hAnsi="Arial"/>
        </w:rPr>
        <w:t xml:space="preserve">at the Jackson Laboratory following protocol </w:t>
      </w:r>
      <w:r>
        <w:rPr>
          <w:rFonts w:ascii="Arial" w:hAnsi="Arial"/>
        </w:rPr>
        <w:t>01022</w:t>
      </w:r>
      <w:r w:rsidRPr="00363A6E">
        <w:rPr>
          <w:rFonts w:ascii="Arial" w:hAnsi="Arial"/>
        </w:rPr>
        <w:t xml:space="preserve"> approved by the institutional ACUC.</w:t>
      </w:r>
    </w:p>
    <w:p w14:paraId="1ADD6760" w14:textId="77777777" w:rsidR="0081113A" w:rsidRDefault="0081113A" w:rsidP="0081113A">
      <w:pPr>
        <w:spacing w:line="360" w:lineRule="auto"/>
        <w:rPr>
          <w:rFonts w:ascii="Arial" w:hAnsi="Arial"/>
          <w:i/>
        </w:rPr>
      </w:pPr>
    </w:p>
    <w:p w14:paraId="3AD39C07" w14:textId="77777777" w:rsidR="0081113A" w:rsidRPr="00694EE2" w:rsidRDefault="0081113A" w:rsidP="0081113A">
      <w:pPr>
        <w:spacing w:line="360" w:lineRule="auto"/>
        <w:rPr>
          <w:rFonts w:ascii="Arial" w:hAnsi="Arial"/>
          <w:b/>
          <w:i/>
        </w:rPr>
      </w:pPr>
      <w:r w:rsidRPr="00694EE2">
        <w:rPr>
          <w:rFonts w:ascii="Arial" w:hAnsi="Arial"/>
          <w:b/>
          <w:i/>
        </w:rPr>
        <w:t>Mice</w:t>
      </w:r>
    </w:p>
    <w:p w14:paraId="63157D53" w14:textId="77777777" w:rsidR="0081113A" w:rsidRPr="006B1D63" w:rsidRDefault="0081113A" w:rsidP="0081113A">
      <w:pPr>
        <w:spacing w:line="360" w:lineRule="auto"/>
        <w:rPr>
          <w:rFonts w:ascii="Arial" w:hAnsi="Arial"/>
        </w:rPr>
      </w:pPr>
    </w:p>
    <w:p w14:paraId="4A75CF9D" w14:textId="77777777" w:rsidR="0081113A" w:rsidRPr="006B1D63" w:rsidRDefault="0081113A" w:rsidP="0081113A">
      <w:pPr>
        <w:widowControl w:val="0"/>
        <w:autoSpaceDE w:val="0"/>
        <w:autoSpaceDN w:val="0"/>
        <w:adjustRightInd w:val="0"/>
        <w:spacing w:line="360" w:lineRule="auto"/>
        <w:rPr>
          <w:rFonts w:ascii="Arial" w:hAnsi="Arial" w:cs="Times New Roman"/>
        </w:rPr>
      </w:pPr>
      <w:r>
        <w:rPr>
          <w:rFonts w:ascii="Arial" w:hAnsi="Arial" w:cs="Times New Roman"/>
        </w:rPr>
        <w:t>All m</w:t>
      </w:r>
      <w:r w:rsidRPr="006B1D63">
        <w:rPr>
          <w:rFonts w:ascii="Arial" w:hAnsi="Arial" w:cs="Times New Roman"/>
        </w:rPr>
        <w:t>ice were bred and maintained in a specific pathogen-free mouse colony</w:t>
      </w:r>
    </w:p>
    <w:p w14:paraId="24AA9A8B" w14:textId="77777777" w:rsidR="0081113A" w:rsidRPr="006B1D63" w:rsidRDefault="0081113A" w:rsidP="0081113A">
      <w:pPr>
        <w:spacing w:line="360" w:lineRule="auto"/>
        <w:rPr>
          <w:rFonts w:ascii="Arial" w:hAnsi="Arial" w:cs="Times New Roman"/>
        </w:rPr>
      </w:pPr>
      <w:r w:rsidRPr="006B1D63">
        <w:rPr>
          <w:rFonts w:ascii="Arial" w:hAnsi="Arial" w:cs="Times New Roman"/>
        </w:rPr>
        <w:t>at The Jackson Laboratory.</w:t>
      </w:r>
      <w:r>
        <w:rPr>
          <w:rFonts w:ascii="Arial" w:hAnsi="Arial" w:cs="Times New Roman"/>
        </w:rPr>
        <w:t xml:space="preserve"> </w:t>
      </w:r>
      <w:r w:rsidRPr="006B1D63">
        <w:rPr>
          <w:rFonts w:ascii="Arial" w:hAnsi="Arial" w:cs="Times New Roman"/>
        </w:rPr>
        <w:t>All experiments were performed under protocol 01022 approved by the Institutional Animal Care and Use Committee.</w:t>
      </w:r>
    </w:p>
    <w:p w14:paraId="3FF79E8A" w14:textId="3342DFF2" w:rsidR="0081113A" w:rsidRPr="006B1D63" w:rsidRDefault="006230B7" w:rsidP="0081113A">
      <w:pPr>
        <w:spacing w:line="360" w:lineRule="auto"/>
        <w:rPr>
          <w:rFonts w:ascii="Arial" w:hAnsi="Arial" w:cs="Times New Roman"/>
        </w:rPr>
      </w:pPr>
      <w:r>
        <w:rPr>
          <w:rFonts w:ascii="Arial" w:hAnsi="Arial" w:cs="Times New Roman"/>
        </w:rPr>
        <w:t xml:space="preserve">NEED TO MENTION the names AND CITE ALL GENETICALY MICE used bere &gt;   </w:t>
      </w:r>
    </w:p>
    <w:p w14:paraId="1989D805" w14:textId="07786C61" w:rsidR="0081113A" w:rsidRDefault="00DA78CB" w:rsidP="0081113A">
      <w:pPr>
        <w:spacing w:line="360" w:lineRule="auto"/>
        <w:rPr>
          <w:rFonts w:ascii="Arial" w:hAnsi="Arial" w:cs="Times New Roman"/>
          <w:b/>
          <w:i/>
        </w:rPr>
      </w:pPr>
      <w:r>
        <w:rPr>
          <w:rFonts w:ascii="Arial" w:hAnsi="Arial" w:cs="Times New Roman"/>
          <w:b/>
          <w:i/>
        </w:rPr>
        <w:t>Activation in vitro and i</w:t>
      </w:r>
      <w:r w:rsidRPr="00694EE2">
        <w:rPr>
          <w:rFonts w:ascii="Arial" w:hAnsi="Arial" w:cs="Times New Roman"/>
          <w:b/>
          <w:i/>
        </w:rPr>
        <w:t>mmunization</w:t>
      </w:r>
      <w:r>
        <w:rPr>
          <w:rFonts w:ascii="Arial" w:hAnsi="Arial" w:cs="Times New Roman"/>
          <w:b/>
          <w:i/>
        </w:rPr>
        <w:t xml:space="preserve"> in vivo</w:t>
      </w:r>
    </w:p>
    <w:p w14:paraId="00E445D3" w14:textId="40E723F5" w:rsidR="00DA78CB" w:rsidRPr="00694EE2" w:rsidRDefault="00DA78CB" w:rsidP="0081113A">
      <w:pPr>
        <w:spacing w:line="360" w:lineRule="auto"/>
        <w:rPr>
          <w:rFonts w:ascii="Arial" w:hAnsi="Arial" w:cs="Times New Roman"/>
          <w:b/>
          <w:i/>
        </w:rPr>
      </w:pPr>
      <w:r>
        <w:rPr>
          <w:rFonts w:ascii="Arial" w:hAnsi="Arial" w:cs="Times New Roman"/>
          <w:b/>
          <w:i/>
        </w:rPr>
        <w:t xml:space="preserve">NEED GILJUNS </w:t>
      </w:r>
      <w:r w:rsidR="008712C2">
        <w:rPr>
          <w:rFonts w:ascii="Arial" w:hAnsi="Arial" w:cs="Times New Roman"/>
          <w:b/>
          <w:i/>
        </w:rPr>
        <w:t>PROTOCOL</w:t>
      </w:r>
    </w:p>
    <w:p w14:paraId="58310105" w14:textId="77777777" w:rsidR="0081113A" w:rsidRPr="006B1D63" w:rsidRDefault="0081113A" w:rsidP="0081113A">
      <w:pPr>
        <w:spacing w:line="360" w:lineRule="auto"/>
        <w:rPr>
          <w:rFonts w:ascii="Arial" w:hAnsi="Arial" w:cs="Times New Roman"/>
        </w:rPr>
      </w:pPr>
    </w:p>
    <w:p w14:paraId="6B010869" w14:textId="29DB5A98" w:rsidR="0081113A" w:rsidRPr="006B1D63" w:rsidRDefault="0081113A" w:rsidP="0081113A">
      <w:pPr>
        <w:spacing w:line="360" w:lineRule="auto"/>
        <w:rPr>
          <w:rFonts w:ascii="Arial" w:hAnsi="Arial" w:cs="Times New Roman"/>
        </w:rPr>
      </w:pPr>
      <w:r>
        <w:rPr>
          <w:rFonts w:ascii="Arial" w:hAnsi="Arial" w:cs="Times New Roman"/>
        </w:rPr>
        <w:t xml:space="preserve">Mice were </w:t>
      </w:r>
      <w:r w:rsidRPr="001826DF">
        <w:rPr>
          <w:rFonts w:ascii="Arial" w:hAnsi="Arial" w:cs="Times New Roman"/>
        </w:rPr>
        <w:t xml:space="preserve">immunized </w:t>
      </w:r>
      <w:r w:rsidR="008712C2">
        <w:rPr>
          <w:rFonts w:ascii="Arial" w:hAnsi="Arial" w:cs="Times New Roman"/>
        </w:rPr>
        <w:t xml:space="preserve">intraperitoneally </w:t>
      </w:r>
      <w:r w:rsidRPr="001826DF">
        <w:rPr>
          <w:rFonts w:ascii="Arial" w:hAnsi="Arial" w:cs="Times New Roman"/>
        </w:rPr>
        <w:t>with 200</w:t>
      </w:r>
      <w:r w:rsidR="001F7082" w:rsidRPr="001826DF">
        <w:rPr>
          <w:rFonts w:ascii="Arial" w:hAnsi="Arial"/>
        </w:rPr>
        <w:t>µ</w:t>
      </w:r>
      <w:r w:rsidRPr="001826DF">
        <w:rPr>
          <w:rFonts w:ascii="Arial" w:hAnsi="Arial" w:cs="Times New Roman"/>
        </w:rPr>
        <w:t xml:space="preserve">L of TNP-KLH in </w:t>
      </w:r>
      <w:r w:rsidR="008712C2">
        <w:rPr>
          <w:rFonts w:ascii="Arial" w:hAnsi="Arial" w:cs="Times New Roman"/>
        </w:rPr>
        <w:t xml:space="preserve">emulsified </w:t>
      </w:r>
      <w:r w:rsidRPr="001826DF">
        <w:rPr>
          <w:rFonts w:ascii="Arial" w:hAnsi="Arial" w:cs="Times New Roman"/>
        </w:rPr>
        <w:t xml:space="preserve">complete </w:t>
      </w:r>
      <w:r w:rsidR="008712C2">
        <w:rPr>
          <w:rFonts w:ascii="Arial" w:hAnsi="Arial" w:cs="Times New Roman"/>
        </w:rPr>
        <w:t>F</w:t>
      </w:r>
      <w:r w:rsidRPr="001826DF">
        <w:rPr>
          <w:rFonts w:ascii="Arial" w:hAnsi="Arial" w:cs="Times New Roman"/>
        </w:rPr>
        <w:t xml:space="preserve">reunds adjuvant at a concentration of </w:t>
      </w:r>
      <w:r w:rsidRPr="001826DF">
        <w:rPr>
          <w:rFonts w:ascii="Arial" w:hAnsi="Arial"/>
        </w:rPr>
        <w:t>100 µg/100 ul</w:t>
      </w:r>
      <w:r w:rsidRPr="001826DF">
        <w:rPr>
          <w:rFonts w:ascii="Arial" w:hAnsi="Arial" w:cs="Times New Roman"/>
        </w:rPr>
        <w:t xml:space="preserve"> and</w:t>
      </w:r>
      <w:r w:rsidRPr="006B1D63">
        <w:rPr>
          <w:rFonts w:ascii="Arial" w:hAnsi="Arial" w:cs="Times New Roman"/>
        </w:rPr>
        <w:t xml:space="preserve"> analyzed 7-11 days </w:t>
      </w:r>
      <w:r w:rsidR="00937E35">
        <w:rPr>
          <w:rFonts w:ascii="Arial" w:hAnsi="Arial" w:cs="Times New Roman"/>
        </w:rPr>
        <w:t>after</w:t>
      </w:r>
      <w:r w:rsidR="00937E35" w:rsidRPr="006B1D63">
        <w:rPr>
          <w:rFonts w:ascii="Arial" w:hAnsi="Arial" w:cs="Times New Roman"/>
        </w:rPr>
        <w:t xml:space="preserve"> </w:t>
      </w:r>
      <w:r w:rsidRPr="006B1D63">
        <w:rPr>
          <w:rFonts w:ascii="Arial" w:hAnsi="Arial" w:cs="Times New Roman"/>
        </w:rPr>
        <w:t>immunization</w:t>
      </w:r>
      <w:r>
        <w:rPr>
          <w:rFonts w:ascii="Arial" w:hAnsi="Arial" w:cs="Times New Roman"/>
        </w:rPr>
        <w:t>.</w:t>
      </w:r>
    </w:p>
    <w:p w14:paraId="21AC9E0E" w14:textId="77777777" w:rsidR="0081113A" w:rsidRPr="006B1D63" w:rsidRDefault="0081113A" w:rsidP="0081113A">
      <w:pPr>
        <w:spacing w:line="360" w:lineRule="auto"/>
        <w:rPr>
          <w:rFonts w:ascii="Arial" w:hAnsi="Arial" w:cs="Times New Roman"/>
        </w:rPr>
      </w:pPr>
    </w:p>
    <w:p w14:paraId="763846F0" w14:textId="3267246E" w:rsidR="0081113A" w:rsidRPr="00703E36" w:rsidRDefault="0081113A" w:rsidP="0081113A">
      <w:pPr>
        <w:widowControl w:val="0"/>
        <w:autoSpaceDE w:val="0"/>
        <w:autoSpaceDN w:val="0"/>
        <w:adjustRightInd w:val="0"/>
        <w:spacing w:line="360" w:lineRule="auto"/>
        <w:rPr>
          <w:rFonts w:ascii="Arial" w:hAnsi="Arial" w:cs="Times New Roman"/>
          <w:b/>
          <w:i/>
        </w:rPr>
      </w:pPr>
      <w:r w:rsidRPr="00703E36">
        <w:rPr>
          <w:rFonts w:ascii="Arial" w:hAnsi="Arial" w:cs="Times New Roman"/>
          <w:b/>
          <w:i/>
        </w:rPr>
        <w:t>Flow cytometry</w:t>
      </w:r>
      <w:r w:rsidR="004A40FD">
        <w:rPr>
          <w:rFonts w:ascii="Arial" w:hAnsi="Arial" w:cs="Times New Roman"/>
          <w:b/>
          <w:i/>
        </w:rPr>
        <w:t xml:space="preserve"> and sorting</w:t>
      </w:r>
    </w:p>
    <w:p w14:paraId="68066CCE" w14:textId="77777777" w:rsidR="0081113A" w:rsidRPr="006B1D63" w:rsidRDefault="0081113A" w:rsidP="0081113A">
      <w:pPr>
        <w:widowControl w:val="0"/>
        <w:autoSpaceDE w:val="0"/>
        <w:autoSpaceDN w:val="0"/>
        <w:adjustRightInd w:val="0"/>
        <w:spacing w:line="360" w:lineRule="auto"/>
        <w:rPr>
          <w:rFonts w:ascii="Arial" w:hAnsi="Arial" w:cs="Times New Roman"/>
          <w:i/>
        </w:rPr>
      </w:pPr>
    </w:p>
    <w:p w14:paraId="59891258" w14:textId="3FF07D9B" w:rsidR="0081113A" w:rsidRPr="006B1D63" w:rsidRDefault="0081113A" w:rsidP="0081113A">
      <w:pPr>
        <w:widowControl w:val="0"/>
        <w:autoSpaceDE w:val="0"/>
        <w:autoSpaceDN w:val="0"/>
        <w:adjustRightInd w:val="0"/>
        <w:spacing w:line="360" w:lineRule="auto"/>
        <w:rPr>
          <w:rFonts w:ascii="Arial" w:hAnsi="Arial" w:cs="Times New Roman"/>
        </w:rPr>
      </w:pPr>
      <w:r w:rsidRPr="006B1D63">
        <w:rPr>
          <w:rFonts w:ascii="Arial" w:hAnsi="Arial" w:cs="Times New Roman"/>
        </w:rPr>
        <w:t>Flow cytometry was performed using established procedure</w:t>
      </w:r>
      <w:r>
        <w:rPr>
          <w:rFonts w:ascii="Arial" w:hAnsi="Arial" w:cs="Times New Roman"/>
        </w:rPr>
        <w:t>s</w:t>
      </w:r>
      <w:r w:rsidR="003A2D17">
        <w:rPr>
          <w:rFonts w:ascii="Arial" w:hAnsi="Arial" w:cs="Times New Roman"/>
        </w:rPr>
        <w:t xml:space="preserve"> (XXX)</w:t>
      </w:r>
      <w:r>
        <w:rPr>
          <w:rFonts w:ascii="Arial" w:hAnsi="Arial" w:cs="Times New Roman"/>
        </w:rPr>
        <w:t xml:space="preserve">. Antibodies are listed in </w:t>
      </w:r>
      <w:r w:rsidRPr="00E507D2">
        <w:rPr>
          <w:rFonts w:ascii="Arial" w:hAnsi="Arial" w:cs="Times New Roman"/>
          <w:b/>
          <w:color w:val="FF0000"/>
        </w:rPr>
        <w:t>Supplementary Table 1</w:t>
      </w:r>
      <w:r>
        <w:rPr>
          <w:rFonts w:ascii="Arial" w:hAnsi="Arial" w:cs="Times New Roman"/>
        </w:rPr>
        <w:t xml:space="preserve">. </w:t>
      </w:r>
      <w:r w:rsidR="00D20267">
        <w:rPr>
          <w:rFonts w:ascii="Arial" w:hAnsi="Arial" w:cs="Times New Roman"/>
        </w:rPr>
        <w:t xml:space="preserve">Most analytical </w:t>
      </w:r>
      <w:r>
        <w:rPr>
          <w:rFonts w:ascii="Arial" w:hAnsi="Arial" w:cs="Times New Roman"/>
        </w:rPr>
        <w:t>s</w:t>
      </w:r>
      <w:r w:rsidRPr="006B1D63">
        <w:rPr>
          <w:rFonts w:ascii="Arial" w:hAnsi="Arial" w:cs="Times New Roman"/>
        </w:rPr>
        <w:t>tudies were performed on a four-laser/13- color BD LSRII analytical cytometer (BD Biosciences) and analyzed with FlowJo software (Tree Star).</w:t>
      </w:r>
      <w:r w:rsidR="00D20267">
        <w:rPr>
          <w:rFonts w:ascii="Arial" w:hAnsi="Arial" w:cs="Times New Roman"/>
        </w:rPr>
        <w:t xml:space="preserve">  Cell sorting as was performed using a FACSAria (BD Bioscience).</w:t>
      </w:r>
      <w:r w:rsidR="003A2D17">
        <w:rPr>
          <w:rFonts w:ascii="Arial" w:hAnsi="Arial" w:cs="Times New Roman"/>
        </w:rPr>
        <w:t xml:space="preserve"> </w:t>
      </w:r>
      <w:r w:rsidR="00D869FC">
        <w:rPr>
          <w:rFonts w:ascii="Arial" w:hAnsi="Arial" w:cs="Times New Roman"/>
        </w:rPr>
        <w:t>FlowJo version 8 and 9 were used for FACS analysis.</w:t>
      </w:r>
      <w:r w:rsidR="003A2D17">
        <w:rPr>
          <w:rFonts w:ascii="Arial" w:hAnsi="Arial" w:cs="Times New Roman"/>
        </w:rPr>
        <w:t xml:space="preserve"> </w:t>
      </w:r>
    </w:p>
    <w:p w14:paraId="7A91AF4E" w14:textId="77777777" w:rsidR="0081113A" w:rsidRDefault="0081113A" w:rsidP="0081113A">
      <w:pPr>
        <w:widowControl w:val="0"/>
        <w:autoSpaceDE w:val="0"/>
        <w:autoSpaceDN w:val="0"/>
        <w:adjustRightInd w:val="0"/>
        <w:spacing w:line="360" w:lineRule="auto"/>
        <w:rPr>
          <w:rFonts w:ascii="Arial" w:hAnsi="Arial" w:cs="Times New Roman"/>
        </w:rPr>
      </w:pPr>
    </w:p>
    <w:p w14:paraId="41FF2E69" w14:textId="77777777" w:rsidR="0081113A" w:rsidRPr="00694EE2" w:rsidRDefault="0081113A" w:rsidP="0081113A">
      <w:pPr>
        <w:spacing w:line="360" w:lineRule="auto"/>
        <w:rPr>
          <w:rFonts w:ascii="Arial" w:hAnsi="Arial" w:cs="Times New Roman"/>
          <w:b/>
          <w:i/>
        </w:rPr>
      </w:pPr>
      <w:r>
        <w:rPr>
          <w:rFonts w:ascii="Arial" w:hAnsi="Arial" w:cs="Times New Roman"/>
          <w:b/>
          <w:i/>
        </w:rPr>
        <w:t>Adoptive Transfer</w:t>
      </w:r>
    </w:p>
    <w:p w14:paraId="75A43B59" w14:textId="77777777" w:rsidR="0081113A" w:rsidRDefault="0081113A" w:rsidP="0081113A">
      <w:pPr>
        <w:spacing w:line="360" w:lineRule="auto"/>
        <w:rPr>
          <w:rFonts w:ascii="Arial" w:hAnsi="Arial" w:cs="Times New Roman"/>
        </w:rPr>
      </w:pPr>
    </w:p>
    <w:p w14:paraId="3885B0EE" w14:textId="75E46D03" w:rsidR="0081113A" w:rsidRDefault="0081113A" w:rsidP="0081113A">
      <w:pPr>
        <w:spacing w:line="360" w:lineRule="auto"/>
        <w:rPr>
          <w:rFonts w:ascii="Arial" w:hAnsi="Arial" w:cs="Times New Roman"/>
        </w:rPr>
      </w:pPr>
      <w:r>
        <w:rPr>
          <w:rFonts w:ascii="Arial" w:hAnsi="Arial" w:cs="Times New Roman"/>
        </w:rPr>
        <w:t>Splenocytes from ten B6.IL21-VFP mice were pooled. CD4</w:t>
      </w:r>
      <w:r w:rsidRPr="00E507D2">
        <w:rPr>
          <w:rFonts w:ascii="Arial" w:hAnsi="Arial" w:cs="Times New Roman"/>
          <w:vertAlign w:val="superscript"/>
        </w:rPr>
        <w:t>+</w:t>
      </w:r>
      <w:r>
        <w:rPr>
          <w:rFonts w:ascii="Arial" w:hAnsi="Arial" w:cs="Times New Roman"/>
        </w:rPr>
        <w:t xml:space="preserve"> T cells were isolated via </w:t>
      </w:r>
      <w:r w:rsidR="004A40FD">
        <w:rPr>
          <w:rFonts w:ascii="Arial" w:hAnsi="Arial" w:cs="Times New Roman"/>
        </w:rPr>
        <w:t xml:space="preserve">negative </w:t>
      </w:r>
      <w:r>
        <w:rPr>
          <w:rFonts w:ascii="Arial" w:hAnsi="Arial" w:cs="Times New Roman"/>
        </w:rPr>
        <w:t xml:space="preserve">cell depletion using streptavidin microbeads (Milltenyi) </w:t>
      </w:r>
      <w:r w:rsidR="004A40FD">
        <w:rPr>
          <w:rFonts w:ascii="Arial" w:hAnsi="Arial" w:cs="Times New Roman"/>
        </w:rPr>
        <w:t xml:space="preserve">coupled with </w:t>
      </w:r>
      <w:r>
        <w:rPr>
          <w:rFonts w:ascii="Arial" w:hAnsi="Arial" w:cs="Times New Roman"/>
        </w:rPr>
        <w:t>CD11b, CD11c, B220 and CD8 antibodies (</w:t>
      </w:r>
      <w:r w:rsidR="004A40FD" w:rsidRPr="00E507D2">
        <w:rPr>
          <w:rFonts w:ascii="Arial" w:hAnsi="Arial" w:cs="Times New Roman"/>
          <w:b/>
          <w:color w:val="FF0000"/>
        </w:rPr>
        <w:t>S</w:t>
      </w:r>
      <w:r w:rsidRPr="00E507D2">
        <w:rPr>
          <w:rFonts w:ascii="Arial" w:hAnsi="Arial" w:cs="Times New Roman"/>
          <w:b/>
          <w:color w:val="FF0000"/>
        </w:rPr>
        <w:t xml:space="preserve">upplemental </w:t>
      </w:r>
      <w:r w:rsidR="004A40FD" w:rsidRPr="00E507D2">
        <w:rPr>
          <w:rFonts w:ascii="Arial" w:hAnsi="Arial" w:cs="Times New Roman"/>
          <w:b/>
          <w:color w:val="FF0000"/>
        </w:rPr>
        <w:t xml:space="preserve">Table </w:t>
      </w:r>
      <w:r w:rsidRPr="00E507D2">
        <w:rPr>
          <w:rFonts w:ascii="Arial" w:hAnsi="Arial" w:cs="Times New Roman"/>
          <w:b/>
          <w:color w:val="FF0000"/>
        </w:rPr>
        <w:t>1</w:t>
      </w:r>
      <w:r>
        <w:rPr>
          <w:rFonts w:ascii="Arial" w:hAnsi="Arial" w:cs="Times New Roman"/>
        </w:rPr>
        <w:t xml:space="preserve">, BD Bioscience) and the autoMACS pro separator (Milltenyi) according to </w:t>
      </w:r>
      <w:r w:rsidR="004A40FD">
        <w:rPr>
          <w:rFonts w:ascii="Arial" w:hAnsi="Arial" w:cs="Times New Roman"/>
        </w:rPr>
        <w:t xml:space="preserve">the </w:t>
      </w:r>
      <w:r>
        <w:rPr>
          <w:rFonts w:ascii="Arial" w:hAnsi="Arial" w:cs="Times New Roman"/>
        </w:rPr>
        <w:t>manufacturer</w:t>
      </w:r>
      <w:r w:rsidR="004A40FD">
        <w:rPr>
          <w:rFonts w:ascii="Arial" w:hAnsi="Arial" w:cs="Times New Roman"/>
        </w:rPr>
        <w:t>’s protocols</w:t>
      </w:r>
      <w:r>
        <w:rPr>
          <w:rFonts w:ascii="Arial" w:hAnsi="Arial" w:cs="Times New Roman"/>
        </w:rPr>
        <w:t>. Cells were then sorted for CD4</w:t>
      </w:r>
      <w:r w:rsidRPr="009E5511">
        <w:rPr>
          <w:rFonts w:ascii="Arial" w:hAnsi="Arial" w:cs="Times New Roman"/>
          <w:vertAlign w:val="superscript"/>
        </w:rPr>
        <w:t>+</w:t>
      </w:r>
      <w:r>
        <w:rPr>
          <w:rFonts w:ascii="Arial" w:hAnsi="Arial" w:cs="Times New Roman"/>
        </w:rPr>
        <w:t xml:space="preserve"> IL21-VFP</w:t>
      </w:r>
      <w:r w:rsidRPr="009E5511">
        <w:rPr>
          <w:rFonts w:ascii="Arial" w:hAnsi="Arial" w:cs="Times New Roman"/>
          <w:vertAlign w:val="superscript"/>
        </w:rPr>
        <w:t>+</w:t>
      </w:r>
      <w:r>
        <w:rPr>
          <w:rFonts w:ascii="Arial" w:hAnsi="Arial" w:cs="Times New Roman"/>
        </w:rPr>
        <w:t xml:space="preserve"> CXCR5</w:t>
      </w:r>
      <w:r w:rsidRPr="009E5511">
        <w:rPr>
          <w:rFonts w:ascii="Arial" w:hAnsi="Arial" w:cs="Times New Roman"/>
          <w:vertAlign w:val="superscript"/>
        </w:rPr>
        <w:t>-</w:t>
      </w:r>
      <w:r>
        <w:rPr>
          <w:rFonts w:ascii="Arial" w:hAnsi="Arial" w:cs="Times New Roman"/>
        </w:rPr>
        <w:t xml:space="preserve"> and PD1</w:t>
      </w:r>
      <w:r w:rsidRPr="009E5511">
        <w:rPr>
          <w:rFonts w:ascii="Arial" w:hAnsi="Arial" w:cs="Times New Roman"/>
          <w:vertAlign w:val="superscript"/>
        </w:rPr>
        <w:t>-</w:t>
      </w:r>
      <w:r>
        <w:rPr>
          <w:rFonts w:ascii="Arial" w:hAnsi="Arial" w:cs="Times New Roman"/>
        </w:rPr>
        <w:t xml:space="preserve"> and tail vein injected into recipient mice </w:t>
      </w:r>
      <w:r w:rsidRPr="00E507D2">
        <w:rPr>
          <w:rFonts w:ascii="Arial" w:hAnsi="Arial" w:cs="Times New Roman"/>
          <w:highlight w:val="yellow"/>
        </w:rPr>
        <w:t>(</w:t>
      </w:r>
      <w:r w:rsidR="004A40FD" w:rsidRPr="00E507D2">
        <w:rPr>
          <w:rFonts w:ascii="Arial" w:hAnsi="Arial" w:cs="Times New Roman"/>
          <w:highlight w:val="yellow"/>
        </w:rPr>
        <w:t>BETTER TO PUT THIS IN Fig LEGEND</w:t>
      </w:r>
      <w:r w:rsidR="004A40FD" w:rsidRPr="00E507D2">
        <w:rPr>
          <w:rFonts w:ascii="Arial" w:hAnsi="Arial" w:cs="Times New Roman"/>
          <w:highlight w:val="yellow"/>
        </w:rPr>
        <w:sym w:font="Wingdings" w:char="F0E0"/>
      </w:r>
      <w:r w:rsidRPr="004A40FD">
        <w:rPr>
          <w:rFonts w:ascii="Arial" w:hAnsi="Arial" w:cs="Times New Roman"/>
          <w:highlight w:val="yellow"/>
        </w:rPr>
        <w:t>i</w:t>
      </w:r>
      <w:r w:rsidRPr="001826DF">
        <w:rPr>
          <w:rFonts w:ascii="Arial" w:hAnsi="Arial" w:cs="Times New Roman"/>
          <w:highlight w:val="yellow"/>
        </w:rPr>
        <w:t>nsert injection amounts</w:t>
      </w:r>
      <w:r>
        <w:rPr>
          <w:rFonts w:ascii="Arial" w:hAnsi="Arial" w:cs="Times New Roman"/>
        </w:rPr>
        <w:t xml:space="preserve">).  </w:t>
      </w:r>
    </w:p>
    <w:p w14:paraId="7BE16E01" w14:textId="77777777" w:rsidR="0081113A" w:rsidRPr="006B1D63" w:rsidRDefault="0081113A" w:rsidP="0081113A">
      <w:pPr>
        <w:spacing w:line="360" w:lineRule="auto"/>
        <w:rPr>
          <w:rFonts w:ascii="Arial" w:hAnsi="Arial" w:cs="Times New Roman"/>
        </w:rPr>
      </w:pPr>
    </w:p>
    <w:p w14:paraId="12460A83" w14:textId="77777777" w:rsidR="0081113A" w:rsidRPr="006B1D63" w:rsidRDefault="0081113A" w:rsidP="0081113A">
      <w:pPr>
        <w:widowControl w:val="0"/>
        <w:autoSpaceDE w:val="0"/>
        <w:autoSpaceDN w:val="0"/>
        <w:adjustRightInd w:val="0"/>
        <w:spacing w:line="360" w:lineRule="auto"/>
        <w:rPr>
          <w:rFonts w:ascii="Arial" w:hAnsi="Arial" w:cs="Times New Roman"/>
        </w:rPr>
      </w:pPr>
    </w:p>
    <w:p w14:paraId="240DF7AB" w14:textId="77777777" w:rsidR="0081113A" w:rsidRPr="00694EE2" w:rsidRDefault="0081113A" w:rsidP="0081113A">
      <w:pPr>
        <w:widowControl w:val="0"/>
        <w:autoSpaceDE w:val="0"/>
        <w:autoSpaceDN w:val="0"/>
        <w:adjustRightInd w:val="0"/>
        <w:spacing w:line="360" w:lineRule="auto"/>
        <w:rPr>
          <w:rFonts w:ascii="Arial" w:hAnsi="Arial" w:cs="Times New Roman"/>
          <w:b/>
          <w:i/>
        </w:rPr>
      </w:pPr>
      <w:r w:rsidRPr="00694EE2">
        <w:rPr>
          <w:rFonts w:ascii="Arial" w:hAnsi="Arial" w:cs="Times New Roman"/>
          <w:b/>
          <w:i/>
        </w:rPr>
        <w:t>Quantitative RT-PCR analysis</w:t>
      </w:r>
    </w:p>
    <w:p w14:paraId="46E317D0" w14:textId="77777777" w:rsidR="0081113A" w:rsidRPr="006B1D63" w:rsidRDefault="0081113A" w:rsidP="0081113A">
      <w:pPr>
        <w:widowControl w:val="0"/>
        <w:autoSpaceDE w:val="0"/>
        <w:autoSpaceDN w:val="0"/>
        <w:adjustRightInd w:val="0"/>
        <w:spacing w:line="360" w:lineRule="auto"/>
        <w:rPr>
          <w:rFonts w:ascii="Arial" w:hAnsi="Arial" w:cs="Times New Roman"/>
          <w:i/>
        </w:rPr>
      </w:pPr>
    </w:p>
    <w:p w14:paraId="1115655A" w14:textId="7085A873" w:rsidR="0081113A" w:rsidRDefault="0081113A" w:rsidP="0081113A">
      <w:pPr>
        <w:widowControl w:val="0"/>
        <w:autoSpaceDE w:val="0"/>
        <w:autoSpaceDN w:val="0"/>
        <w:adjustRightInd w:val="0"/>
        <w:spacing w:line="360" w:lineRule="auto"/>
        <w:rPr>
          <w:rFonts w:ascii="Arial" w:hAnsi="Arial" w:cs="Times New Roman"/>
        </w:rPr>
      </w:pPr>
      <w:r w:rsidRPr="006B1D63">
        <w:rPr>
          <w:rFonts w:ascii="Arial" w:hAnsi="Arial" w:cs="Times New Roman"/>
        </w:rPr>
        <w:t>Total RNA was extracted with the RNeasy Micro kit (Qiagen) followed by cDNA synthesis using the QuantiTect Reverse Transcription kit (Qiagen) according to the manufacturer’s protocol</w:t>
      </w:r>
      <w:r>
        <w:rPr>
          <w:rFonts w:ascii="Arial" w:hAnsi="Arial" w:cs="Times New Roman"/>
        </w:rPr>
        <w:t xml:space="preserve">. The INSERT PRODUCT NAME was used for RT-PCR (primers listed in </w:t>
      </w:r>
      <w:r w:rsidR="004A40FD" w:rsidRPr="00E507D2">
        <w:rPr>
          <w:rFonts w:ascii="Arial" w:hAnsi="Arial" w:cs="Times New Roman"/>
          <w:b/>
        </w:rPr>
        <w:t xml:space="preserve">Supplementary Table </w:t>
      </w:r>
      <w:r w:rsidRPr="00E507D2">
        <w:rPr>
          <w:rFonts w:ascii="Arial" w:hAnsi="Arial" w:cs="Times New Roman"/>
          <w:b/>
        </w:rPr>
        <w:t>2</w:t>
      </w:r>
      <w:r>
        <w:rPr>
          <w:rFonts w:ascii="Arial" w:hAnsi="Arial" w:cs="Times New Roman"/>
        </w:rPr>
        <w:t>). Samples were run in triplicate and mean expression was normalized to 18sRNA</w:t>
      </w:r>
      <w:r w:rsidR="00C36582">
        <w:rPr>
          <w:rFonts w:ascii="Arial" w:hAnsi="Arial" w:cs="Times New Roman"/>
        </w:rPr>
        <w:t xml:space="preserve"> using the </w:t>
      </w:r>
      <w:r w:rsidR="00C36582" w:rsidRPr="00E507D2">
        <w:rPr>
          <w:rFonts w:ascii="Symbol" w:hAnsi="Symbol" w:cs="Times New Roman"/>
        </w:rPr>
        <w:t></w:t>
      </w:r>
      <w:r w:rsidR="00C36582" w:rsidRPr="00E507D2">
        <w:rPr>
          <w:rFonts w:ascii="Symbol" w:hAnsi="Symbol" w:cs="Times New Roman"/>
        </w:rPr>
        <w:t></w:t>
      </w:r>
      <w:r w:rsidR="00C36582">
        <w:rPr>
          <w:rFonts w:ascii="Arial" w:hAnsi="Arial" w:cs="Times New Roman"/>
        </w:rPr>
        <w:t xml:space="preserve">Ct method.  </w:t>
      </w:r>
    </w:p>
    <w:p w14:paraId="7CDDD88D" w14:textId="77777777" w:rsidR="0081113A" w:rsidRPr="006B1D63" w:rsidRDefault="0081113A" w:rsidP="0081113A">
      <w:pPr>
        <w:widowControl w:val="0"/>
        <w:autoSpaceDE w:val="0"/>
        <w:autoSpaceDN w:val="0"/>
        <w:adjustRightInd w:val="0"/>
        <w:spacing w:line="360" w:lineRule="auto"/>
        <w:rPr>
          <w:rFonts w:ascii="Arial" w:hAnsi="Arial" w:cs="Times New Roman"/>
        </w:rPr>
      </w:pPr>
    </w:p>
    <w:p w14:paraId="65C99587" w14:textId="77777777" w:rsidR="0081113A" w:rsidRPr="006B1D63" w:rsidRDefault="0081113A" w:rsidP="0081113A">
      <w:pPr>
        <w:widowControl w:val="0"/>
        <w:autoSpaceDE w:val="0"/>
        <w:autoSpaceDN w:val="0"/>
        <w:adjustRightInd w:val="0"/>
        <w:spacing w:line="360" w:lineRule="auto"/>
        <w:rPr>
          <w:rFonts w:ascii="Arial" w:hAnsi="Arial" w:cs="Times New Roman"/>
        </w:rPr>
      </w:pPr>
    </w:p>
    <w:p w14:paraId="017A4313" w14:textId="4CC3EA24" w:rsidR="0081113A" w:rsidRDefault="004A40FD" w:rsidP="0081113A">
      <w:pPr>
        <w:spacing w:line="360" w:lineRule="auto"/>
        <w:rPr>
          <w:rFonts w:ascii="Arial" w:hAnsi="Arial" w:cs="Times New Roman"/>
          <w:b/>
          <w:i/>
        </w:rPr>
      </w:pPr>
      <w:r>
        <w:rPr>
          <w:rFonts w:ascii="Arial" w:hAnsi="Arial" w:cs="Times New Roman"/>
          <w:b/>
          <w:i/>
        </w:rPr>
        <w:t>RNAseq</w:t>
      </w:r>
    </w:p>
    <w:p w14:paraId="4A6BDA03" w14:textId="77777777" w:rsidR="0081113A" w:rsidRPr="00694EE2" w:rsidRDefault="0081113A" w:rsidP="0081113A">
      <w:pPr>
        <w:spacing w:line="360" w:lineRule="auto"/>
        <w:rPr>
          <w:rFonts w:ascii="Arial" w:hAnsi="Arial" w:cs="Times New Roman"/>
          <w:b/>
          <w:i/>
        </w:rPr>
      </w:pPr>
    </w:p>
    <w:p w14:paraId="11BBBD0F" w14:textId="3386E73D" w:rsidR="00E244FE" w:rsidRPr="004F0C2B" w:rsidRDefault="0081113A" w:rsidP="00E507D2">
      <w:pPr>
        <w:spacing w:line="360" w:lineRule="auto"/>
        <w:rPr>
          <w:rFonts w:ascii="Arial" w:hAnsi="Arial" w:cs="Times New Roman"/>
          <w:rPrChange w:id="24" w:author="Xulong Wang" w:date="2015-03-12T10:21:00Z">
            <w:rPr>
              <w:rFonts w:ascii="Arial" w:hAnsi="Arial" w:cs="Times New Roman"/>
              <w:strike/>
              <w:color w:val="000000" w:themeColor="text1"/>
            </w:rPr>
          </w:rPrChange>
        </w:rPr>
      </w:pPr>
      <w:r w:rsidRPr="006B1D63">
        <w:rPr>
          <w:rFonts w:ascii="Arial" w:hAnsi="Arial" w:cs="Times New Roman"/>
        </w:rPr>
        <w:t xml:space="preserve">Total RNA from </w:t>
      </w:r>
      <w:r w:rsidR="00BB3F97">
        <w:rPr>
          <w:rFonts w:ascii="Arial" w:hAnsi="Arial" w:cs="Times New Roman"/>
        </w:rPr>
        <w:t xml:space="preserve">FACS-purified </w:t>
      </w:r>
      <w:r w:rsidRPr="00BB3F97">
        <w:rPr>
          <w:rFonts w:ascii="Arial" w:hAnsi="Arial" w:cs="Times New Roman"/>
        </w:rPr>
        <w:t>VFP</w:t>
      </w:r>
      <w:r w:rsidRPr="00BB3F97">
        <w:rPr>
          <w:rFonts w:ascii="Arial" w:hAnsi="Arial" w:cs="Times New Roman"/>
          <w:vertAlign w:val="superscript"/>
        </w:rPr>
        <w:t>-</w:t>
      </w:r>
      <w:r w:rsidRPr="00BB3F97">
        <w:rPr>
          <w:rFonts w:ascii="Arial" w:hAnsi="Arial" w:cs="Times New Roman"/>
        </w:rPr>
        <w:t>ICOS</w:t>
      </w:r>
      <w:r w:rsidRPr="00BB3F97">
        <w:rPr>
          <w:rFonts w:ascii="Arial" w:hAnsi="Arial" w:cs="Times New Roman"/>
          <w:vertAlign w:val="superscript"/>
        </w:rPr>
        <w:t>-</w:t>
      </w:r>
      <w:r w:rsidRPr="00BB3F97">
        <w:rPr>
          <w:rFonts w:ascii="Arial" w:hAnsi="Arial" w:cs="Times New Roman"/>
        </w:rPr>
        <w:t>, VFP</w:t>
      </w:r>
      <w:r w:rsidRPr="00BB3F97">
        <w:rPr>
          <w:rFonts w:ascii="Arial" w:hAnsi="Arial" w:cs="Times New Roman"/>
          <w:vertAlign w:val="superscript"/>
        </w:rPr>
        <w:t>-</w:t>
      </w:r>
      <w:r w:rsidRPr="00BB3F97">
        <w:rPr>
          <w:rFonts w:ascii="Arial" w:hAnsi="Arial" w:cs="Times New Roman"/>
        </w:rPr>
        <w:t>ICOS</w:t>
      </w:r>
      <w:r w:rsidRPr="00BB3F97">
        <w:rPr>
          <w:rFonts w:ascii="Arial" w:hAnsi="Arial" w:cs="Times New Roman"/>
          <w:vertAlign w:val="superscript"/>
        </w:rPr>
        <w:t>+</w:t>
      </w:r>
      <w:r w:rsidRPr="00BB3F97">
        <w:rPr>
          <w:rFonts w:ascii="Arial" w:hAnsi="Arial" w:cs="Times New Roman"/>
        </w:rPr>
        <w:t>, and VFP</w:t>
      </w:r>
      <w:r w:rsidRPr="00BB3F97">
        <w:rPr>
          <w:rFonts w:ascii="Arial" w:hAnsi="Arial" w:cs="Times New Roman"/>
          <w:vertAlign w:val="superscript"/>
        </w:rPr>
        <w:t>+</w:t>
      </w:r>
      <w:r w:rsidRPr="00BB3F97">
        <w:rPr>
          <w:rFonts w:ascii="Arial" w:hAnsi="Arial" w:cs="Times New Roman"/>
        </w:rPr>
        <w:t>ICOS</w:t>
      </w:r>
      <w:r w:rsidRPr="00BB3F97">
        <w:rPr>
          <w:rFonts w:ascii="Arial" w:hAnsi="Arial" w:cs="Times New Roman"/>
          <w:vertAlign w:val="superscript"/>
        </w:rPr>
        <w:t>+</w:t>
      </w:r>
      <w:r w:rsidRPr="006B1D63">
        <w:rPr>
          <w:rFonts w:ascii="Arial" w:hAnsi="Arial" w:cs="Times New Roman"/>
        </w:rPr>
        <w:t xml:space="preserve"> </w:t>
      </w:r>
      <w:r w:rsidR="004A40FD">
        <w:rPr>
          <w:rFonts w:ascii="Arial" w:hAnsi="Arial" w:cs="Times New Roman"/>
        </w:rPr>
        <w:t xml:space="preserve">CD4+ </w:t>
      </w:r>
      <w:r w:rsidRPr="006B1D63">
        <w:rPr>
          <w:rFonts w:ascii="Arial" w:hAnsi="Arial" w:cs="Times New Roman"/>
        </w:rPr>
        <w:t xml:space="preserve">cell </w:t>
      </w:r>
      <w:r w:rsidR="00BB3F97">
        <w:rPr>
          <w:rFonts w:ascii="Arial" w:hAnsi="Arial" w:cs="Times New Roman"/>
        </w:rPr>
        <w:t xml:space="preserve">pools </w:t>
      </w:r>
      <w:r w:rsidRPr="006B1D63">
        <w:rPr>
          <w:rFonts w:ascii="Arial" w:hAnsi="Arial" w:cs="Times New Roman"/>
        </w:rPr>
        <w:t>were extracted with Qiagen RNeasy Mini Kits (Qiagen, Hilden, Germany) in 2 replicates.  Poly-A-enriched mRNA was reverse transcribed and amplified using the Nugen Ovation Kit (NuGEN, San Carlos, CA, USA).  Paired-end cDNA was sequenced with an Illumina MiSeq at 106 base pair length (Illumina, San Diego, CA, USA).  Reads were checked with FASTX-Toolkit (</w:t>
      </w:r>
      <w:r w:rsidRPr="006B1D63">
        <w:rPr>
          <w:rFonts w:ascii="Arial" w:eastAsia="Times New Roman" w:hAnsi="Arial" w:cs="Times New Roman"/>
          <w:color w:val="000000" w:themeColor="text1"/>
          <w:shd w:val="clear" w:color="auto" w:fill="FFFFFF"/>
        </w:rPr>
        <w:t>http://hannonlab.cshl.edu/fastx_toolkit</w:t>
      </w:r>
      <w:r w:rsidRPr="006B1D63">
        <w:rPr>
          <w:rFonts w:ascii="Arial" w:hAnsi="Arial" w:cs="Times New Roman"/>
        </w:rPr>
        <w:t xml:space="preserve">), trimmed with Trimmomatic (Bolger et al., 2014), and aligned to the GRCm38.73 assembly transcriptome with Bowtie </w:t>
      </w:r>
      <w:r w:rsidRPr="00E507D2">
        <w:rPr>
          <w:rFonts w:ascii="Arial" w:hAnsi="Arial" w:cs="Times New Roman"/>
          <w:highlight w:val="yellow"/>
        </w:rPr>
        <w:t>(Langmead et al., 2009)</w:t>
      </w:r>
      <w:r w:rsidRPr="006B1D63">
        <w:rPr>
          <w:rFonts w:ascii="Arial" w:hAnsi="Arial" w:cs="Times New Roman"/>
        </w:rPr>
        <w:t xml:space="preserve">.  Transcript expression levels were estimated in transcripts per million (TPM) using RSEM </w:t>
      </w:r>
      <w:r w:rsidRPr="00E507D2">
        <w:rPr>
          <w:rFonts w:ascii="Arial" w:hAnsi="Arial" w:cs="Times New Roman"/>
          <w:highlight w:val="yellow"/>
        </w:rPr>
        <w:t>(Li and Dewey, 2011)</w:t>
      </w:r>
      <w:r w:rsidRPr="006B1D63">
        <w:rPr>
          <w:rFonts w:ascii="Arial" w:hAnsi="Arial" w:cs="Times New Roman"/>
        </w:rPr>
        <w:t xml:space="preserve">.  </w:t>
      </w:r>
      <w:ins w:id="25" w:author="Xulong Wang" w:date="2015-03-12T09:05:00Z">
        <w:r w:rsidR="00B77CE1">
          <w:rPr>
            <w:rFonts w:ascii="Arial" w:hAnsi="Arial" w:cs="Times New Roman"/>
          </w:rPr>
          <w:t>Sig</w:t>
        </w:r>
        <w:r w:rsidR="00FC000F">
          <w:rPr>
            <w:rFonts w:ascii="Arial" w:hAnsi="Arial" w:cs="Times New Roman"/>
          </w:rPr>
          <w:t>nature genes for the three sample</w:t>
        </w:r>
        <w:r w:rsidR="00B77CE1">
          <w:rPr>
            <w:rFonts w:ascii="Arial" w:hAnsi="Arial" w:cs="Times New Roman"/>
          </w:rPr>
          <w:t xml:space="preserve">s </w:t>
        </w:r>
      </w:ins>
      <w:ins w:id="26" w:author="Xulong Wang" w:date="2015-03-12T09:20:00Z">
        <w:r w:rsidR="0043421E">
          <w:rPr>
            <w:rFonts w:ascii="Arial" w:hAnsi="Arial" w:cs="Times New Roman"/>
          </w:rPr>
          <w:t>were</w:t>
        </w:r>
      </w:ins>
      <w:ins w:id="27" w:author="Xulong Wang" w:date="2015-03-12T10:16:00Z">
        <w:r w:rsidR="00E577FB">
          <w:rPr>
            <w:rFonts w:ascii="Arial" w:hAnsi="Arial" w:cs="Times New Roman"/>
          </w:rPr>
          <w:t xml:space="preserve"> </w:t>
        </w:r>
      </w:ins>
      <w:ins w:id="28" w:author="Xulong Wang" w:date="2015-03-12T13:51:00Z">
        <w:r w:rsidR="00334260">
          <w:rPr>
            <w:rFonts w:ascii="Arial" w:hAnsi="Arial" w:cs="Times New Roman"/>
          </w:rPr>
          <w:t>defined as</w:t>
        </w:r>
      </w:ins>
      <w:ins w:id="29" w:author="Xulong Wang" w:date="2015-03-12T10:16:00Z">
        <w:r w:rsidR="00334260">
          <w:rPr>
            <w:rFonts w:ascii="Arial" w:hAnsi="Arial" w:cs="Times New Roman"/>
          </w:rPr>
          <w:t xml:space="preserve"> </w:t>
        </w:r>
      </w:ins>
      <w:ins w:id="30" w:author="Xulong Wang" w:date="2015-03-12T09:18:00Z">
        <w:r w:rsidR="00334260">
          <w:rPr>
            <w:rFonts w:ascii="Arial" w:hAnsi="Arial" w:cs="Times New Roman"/>
          </w:rPr>
          <w:t>t</w:t>
        </w:r>
        <w:r w:rsidR="0043421E">
          <w:rPr>
            <w:rFonts w:ascii="Arial" w:hAnsi="Arial" w:cs="Times New Roman"/>
          </w:rPr>
          <w:t>hose</w:t>
        </w:r>
        <w:r w:rsidR="00946FD9">
          <w:rPr>
            <w:rFonts w:ascii="Arial" w:hAnsi="Arial" w:cs="Times New Roman"/>
          </w:rPr>
          <w:t xml:space="preserve"> that</w:t>
        </w:r>
      </w:ins>
      <w:ins w:id="31" w:author="Xulong Wang" w:date="2015-03-12T10:16:00Z">
        <w:r w:rsidR="00E577FB">
          <w:rPr>
            <w:rFonts w:ascii="Arial" w:hAnsi="Arial" w:cs="Times New Roman"/>
          </w:rPr>
          <w:t xml:space="preserve"> were</w:t>
        </w:r>
      </w:ins>
      <w:ins w:id="32" w:author="Xulong Wang" w:date="2015-03-12T09:18:00Z">
        <w:r w:rsidR="00946FD9">
          <w:rPr>
            <w:rFonts w:ascii="Arial" w:hAnsi="Arial" w:cs="Times New Roman"/>
          </w:rPr>
          <w:t xml:space="preserve"> expressed</w:t>
        </w:r>
      </w:ins>
      <w:ins w:id="33" w:author="Xulong Wang" w:date="2015-03-12T10:16:00Z">
        <w:r w:rsidR="00E577FB">
          <w:rPr>
            <w:rFonts w:ascii="Arial" w:hAnsi="Arial" w:cs="Times New Roman"/>
          </w:rPr>
          <w:t xml:space="preserve"> the</w:t>
        </w:r>
      </w:ins>
      <w:ins w:id="34" w:author="Xulong Wang" w:date="2015-03-12T09:18:00Z">
        <w:r w:rsidR="00946FD9">
          <w:rPr>
            <w:rFonts w:ascii="Arial" w:hAnsi="Arial" w:cs="Times New Roman"/>
          </w:rPr>
          <w:t xml:space="preserve"> </w:t>
        </w:r>
      </w:ins>
      <w:ins w:id="35" w:author="Xulong Wang" w:date="2015-03-12T10:16:00Z">
        <w:r w:rsidR="00E577FB">
          <w:rPr>
            <w:rFonts w:ascii="Arial" w:hAnsi="Arial" w:cs="Times New Roman"/>
          </w:rPr>
          <w:t>highest</w:t>
        </w:r>
      </w:ins>
      <w:ins w:id="36" w:author="Xulong Wang" w:date="2015-03-12T09:18:00Z">
        <w:r w:rsidR="00946FD9">
          <w:rPr>
            <w:rFonts w:ascii="Arial" w:hAnsi="Arial" w:cs="Times New Roman"/>
          </w:rPr>
          <w:t xml:space="preserve"> in their </w:t>
        </w:r>
        <w:r w:rsidR="00FC000F">
          <w:rPr>
            <w:rFonts w:ascii="Arial" w:hAnsi="Arial" w:cs="Times New Roman"/>
          </w:rPr>
          <w:t>signature sample</w:t>
        </w:r>
      </w:ins>
      <w:ins w:id="37" w:author="Xulong Wang" w:date="2015-03-12T10:17:00Z">
        <w:r w:rsidR="00E577FB">
          <w:rPr>
            <w:rFonts w:ascii="Arial" w:hAnsi="Arial" w:cs="Times New Roman"/>
          </w:rPr>
          <w:t xml:space="preserve"> (mean value)</w:t>
        </w:r>
      </w:ins>
      <w:ins w:id="38" w:author="Xulong Wang" w:date="2015-03-12T10:16:00Z">
        <w:r w:rsidR="00E577FB">
          <w:rPr>
            <w:rFonts w:ascii="Arial" w:hAnsi="Arial" w:cs="Times New Roman"/>
          </w:rPr>
          <w:t>,</w:t>
        </w:r>
      </w:ins>
      <w:ins w:id="39" w:author="Xulong Wang" w:date="2015-03-12T09:18:00Z">
        <w:r w:rsidR="0043421E">
          <w:rPr>
            <w:rFonts w:ascii="Arial" w:hAnsi="Arial" w:cs="Times New Roman"/>
          </w:rPr>
          <w:t xml:space="preserve"> </w:t>
        </w:r>
      </w:ins>
      <w:ins w:id="40" w:author="Xulong Wang" w:date="2015-03-12T10:16:00Z">
        <w:r w:rsidR="00E577FB">
          <w:rPr>
            <w:rFonts w:ascii="Arial" w:hAnsi="Arial" w:cs="Times New Roman"/>
          </w:rPr>
          <w:t>had a</w:t>
        </w:r>
      </w:ins>
      <w:ins w:id="41" w:author="Xulong Wang" w:date="2015-03-12T09:18:00Z">
        <w:r w:rsidR="0043421E">
          <w:rPr>
            <w:rFonts w:ascii="Arial" w:hAnsi="Arial" w:cs="Times New Roman"/>
          </w:rPr>
          <w:t xml:space="preserve"> TPM more</w:t>
        </w:r>
        <w:r w:rsidR="006062F8">
          <w:rPr>
            <w:rFonts w:ascii="Arial" w:hAnsi="Arial" w:cs="Times New Roman"/>
          </w:rPr>
          <w:t xml:space="preserve"> than 50 and were </w:t>
        </w:r>
        <w:r w:rsidR="0043421E">
          <w:rPr>
            <w:rFonts w:ascii="Arial" w:hAnsi="Arial" w:cs="Times New Roman"/>
          </w:rPr>
          <w:t>differentially expressed between their signature</w:t>
        </w:r>
      </w:ins>
      <w:ins w:id="42" w:author="Xulong Wang" w:date="2015-03-12T09:21:00Z">
        <w:r w:rsidR="00FC000F">
          <w:rPr>
            <w:rFonts w:ascii="Arial" w:hAnsi="Arial" w:cs="Times New Roman"/>
          </w:rPr>
          <w:t xml:space="preserve"> sample</w:t>
        </w:r>
      </w:ins>
      <w:ins w:id="43" w:author="Xulong Wang" w:date="2015-03-12T09:18:00Z">
        <w:r w:rsidR="0043421E">
          <w:rPr>
            <w:rFonts w:ascii="Arial" w:hAnsi="Arial" w:cs="Times New Roman"/>
          </w:rPr>
          <w:t xml:space="preserve"> and the </w:t>
        </w:r>
      </w:ins>
      <w:ins w:id="44" w:author="Xulong Wang" w:date="2015-03-12T09:19:00Z">
        <w:r w:rsidR="00FC000F">
          <w:rPr>
            <w:rFonts w:ascii="Arial" w:hAnsi="Arial" w:cs="Times New Roman"/>
          </w:rPr>
          <w:t>other two sample</w:t>
        </w:r>
        <w:r w:rsidR="0043421E">
          <w:rPr>
            <w:rFonts w:ascii="Arial" w:hAnsi="Arial" w:cs="Times New Roman"/>
          </w:rPr>
          <w:t>s</w:t>
        </w:r>
      </w:ins>
      <w:ins w:id="45" w:author="Xulong Wang" w:date="2015-03-12T09:24:00Z">
        <w:r w:rsidR="006062F8">
          <w:rPr>
            <w:rFonts w:ascii="Arial" w:hAnsi="Arial" w:cs="Times New Roman"/>
          </w:rPr>
          <w:t xml:space="preserve"> (</w:t>
        </w:r>
      </w:ins>
      <w:ins w:id="46" w:author="Xulong Wang" w:date="2015-03-12T10:21:00Z">
        <w:r w:rsidR="00A6060F" w:rsidRPr="00334260">
          <w:rPr>
            <w:rFonts w:ascii="Arial" w:hAnsi="Arial" w:cs="Times New Roman"/>
            <w:i/>
            <w:rPrChange w:id="47" w:author="Xulong Wang" w:date="2015-03-12T13:52:00Z">
              <w:rPr>
                <w:rFonts w:ascii="Arial" w:hAnsi="Arial" w:cs="Times New Roman"/>
              </w:rPr>
            </w:rPrChange>
          </w:rPr>
          <w:t>P</w:t>
        </w:r>
      </w:ins>
      <w:ins w:id="48" w:author="Xulong Wang" w:date="2015-03-12T09:24:00Z">
        <w:r w:rsidR="006062F8">
          <w:rPr>
            <w:rFonts w:ascii="Arial" w:hAnsi="Arial" w:cs="Times New Roman"/>
          </w:rPr>
          <w:t xml:space="preserve"> </w:t>
        </w:r>
      </w:ins>
      <w:ins w:id="49" w:author="Xulong Wang" w:date="2015-03-12T10:21:00Z">
        <w:r w:rsidR="00A6060F">
          <w:rPr>
            <w:rFonts w:ascii="Arial" w:hAnsi="Arial" w:cs="Times New Roman"/>
          </w:rPr>
          <w:t>&lt;</w:t>
        </w:r>
      </w:ins>
      <w:ins w:id="50" w:author="Xulong Wang" w:date="2015-03-12T09:24:00Z">
        <w:r w:rsidR="006062F8">
          <w:rPr>
            <w:rFonts w:ascii="Arial" w:hAnsi="Arial" w:cs="Times New Roman"/>
          </w:rPr>
          <w:t xml:space="preserve"> 0.05</w:t>
        </w:r>
      </w:ins>
      <w:ins w:id="51" w:author="Xulong Wang" w:date="2015-03-12T10:20:00Z">
        <w:r w:rsidR="00A6060F">
          <w:rPr>
            <w:rFonts w:ascii="Arial" w:hAnsi="Arial" w:cs="Times New Roman"/>
          </w:rPr>
          <w:t>, pairwise t-test</w:t>
        </w:r>
      </w:ins>
      <w:ins w:id="52" w:author="Xulong Wang" w:date="2015-03-12T09:24:00Z">
        <w:r w:rsidR="006062F8">
          <w:rPr>
            <w:rFonts w:ascii="Arial" w:hAnsi="Arial" w:cs="Times New Roman"/>
          </w:rPr>
          <w:t>)</w:t>
        </w:r>
      </w:ins>
      <w:ins w:id="53" w:author="Xulong Wang" w:date="2015-03-12T09:19:00Z">
        <w:r w:rsidR="0043421E">
          <w:rPr>
            <w:rFonts w:ascii="Arial" w:hAnsi="Arial" w:cs="Times New Roman"/>
          </w:rPr>
          <w:t xml:space="preserve">. </w:t>
        </w:r>
      </w:ins>
      <w:ins w:id="54" w:author="Xulong Wang" w:date="2015-03-12T09:36:00Z">
        <w:r w:rsidR="00FC000F">
          <w:rPr>
            <w:rFonts w:ascii="Arial" w:hAnsi="Arial" w:cs="Times New Roman"/>
          </w:rPr>
          <w:t>EBSeq</w:t>
        </w:r>
      </w:ins>
      <w:ins w:id="55" w:author="Xulong Wang" w:date="2015-03-12T09:08:00Z">
        <w:r w:rsidR="001A34FB">
          <w:rPr>
            <w:rFonts w:ascii="Arial" w:hAnsi="Arial" w:cs="Times New Roman"/>
          </w:rPr>
          <w:t xml:space="preserve"> was </w:t>
        </w:r>
      </w:ins>
      <w:ins w:id="56" w:author="Xulong Wang" w:date="2015-03-12T10:18:00Z">
        <w:r w:rsidR="00A6060F">
          <w:rPr>
            <w:rFonts w:ascii="Arial" w:hAnsi="Arial" w:cs="Times New Roman"/>
          </w:rPr>
          <w:t>utilized</w:t>
        </w:r>
      </w:ins>
      <w:ins w:id="57" w:author="Xulong Wang" w:date="2015-03-12T09:08:00Z">
        <w:r w:rsidR="001A34FB">
          <w:rPr>
            <w:rFonts w:ascii="Arial" w:hAnsi="Arial" w:cs="Times New Roman"/>
          </w:rPr>
          <w:t xml:space="preserve"> to identify genes that </w:t>
        </w:r>
      </w:ins>
      <w:ins w:id="58" w:author="Xulong Wang" w:date="2015-03-12T10:18:00Z">
        <w:r w:rsidR="00A6060F">
          <w:rPr>
            <w:rFonts w:ascii="Arial" w:hAnsi="Arial" w:cs="Times New Roman"/>
          </w:rPr>
          <w:t xml:space="preserve">were </w:t>
        </w:r>
      </w:ins>
      <w:ins w:id="59" w:author="Xulong Wang" w:date="2015-03-12T09:08:00Z">
        <w:r w:rsidR="00205377">
          <w:rPr>
            <w:rFonts w:ascii="Arial" w:hAnsi="Arial" w:cs="Times New Roman"/>
          </w:rPr>
          <w:t xml:space="preserve">expressed </w:t>
        </w:r>
      </w:ins>
      <w:ins w:id="60" w:author="Xulong Wang" w:date="2015-03-12T09:31:00Z">
        <w:r w:rsidR="00205377">
          <w:rPr>
            <w:rFonts w:ascii="Arial" w:hAnsi="Arial" w:cs="Times New Roman"/>
          </w:rPr>
          <w:t>significantly</w:t>
        </w:r>
      </w:ins>
      <w:ins w:id="61" w:author="Xulong Wang" w:date="2015-03-12T09:08:00Z">
        <w:r w:rsidR="00205377">
          <w:rPr>
            <w:rFonts w:ascii="Arial" w:hAnsi="Arial" w:cs="Times New Roman"/>
          </w:rPr>
          <w:t xml:space="preserve"> higher or lower </w:t>
        </w:r>
        <w:r w:rsidR="001A34FB">
          <w:rPr>
            <w:rFonts w:ascii="Arial" w:hAnsi="Arial" w:cs="Times New Roman"/>
          </w:rPr>
          <w:t xml:space="preserve">in at least one of the three </w:t>
        </w:r>
      </w:ins>
      <w:ins w:id="62" w:author="Xulong Wang" w:date="2015-03-12T09:34:00Z">
        <w:r w:rsidR="00FC000F">
          <w:rPr>
            <w:rFonts w:ascii="Arial" w:hAnsi="Arial" w:cs="Times New Roman"/>
          </w:rPr>
          <w:t>sample</w:t>
        </w:r>
      </w:ins>
      <w:ins w:id="63" w:author="Xulong Wang" w:date="2015-03-12T09:08:00Z">
        <w:r w:rsidR="001A34FB">
          <w:rPr>
            <w:rFonts w:ascii="Arial" w:hAnsi="Arial" w:cs="Times New Roman"/>
          </w:rPr>
          <w:t>s</w:t>
        </w:r>
      </w:ins>
      <w:ins w:id="64" w:author="Xulong Wang" w:date="2015-03-12T13:52:00Z">
        <w:r w:rsidR="00334260">
          <w:rPr>
            <w:rFonts w:ascii="Arial" w:hAnsi="Arial" w:cs="Times New Roman"/>
          </w:rPr>
          <w:t xml:space="preserve"> with posterior probability larger than 0.95</w:t>
        </w:r>
      </w:ins>
      <w:ins w:id="65" w:author="Xulong Wang" w:date="2015-03-12T09:31:00Z">
        <w:r w:rsidR="00205377">
          <w:rPr>
            <w:rFonts w:ascii="Arial" w:hAnsi="Arial" w:cs="Times New Roman"/>
          </w:rPr>
          <w:t xml:space="preserve"> (</w:t>
        </w:r>
      </w:ins>
      <w:ins w:id="66" w:author="Xulong Wang" w:date="2015-03-12T09:32:00Z">
        <w:r w:rsidR="00205377">
          <w:rPr>
            <w:rFonts w:ascii="Arial" w:hAnsi="Arial" w:cs="Times New Roman"/>
          </w:rPr>
          <w:t>Leng et al., 2013</w:t>
        </w:r>
      </w:ins>
      <w:ins w:id="67" w:author="Xulong Wang" w:date="2015-03-12T09:31:00Z">
        <w:r w:rsidR="00205377">
          <w:rPr>
            <w:rFonts w:ascii="Arial" w:hAnsi="Arial" w:cs="Times New Roman"/>
          </w:rPr>
          <w:t>)</w:t>
        </w:r>
      </w:ins>
      <w:ins w:id="68" w:author="Xulong Wang" w:date="2015-03-12T09:08:00Z">
        <w:r w:rsidR="001A34FB">
          <w:rPr>
            <w:rFonts w:ascii="Arial" w:hAnsi="Arial" w:cs="Times New Roman"/>
          </w:rPr>
          <w:t xml:space="preserve">. </w:t>
        </w:r>
      </w:ins>
      <w:del w:id="69" w:author="Xulong Wang" w:date="2015-03-12T09:34:00Z">
        <w:r w:rsidRPr="006B1D63" w:rsidDel="00FC000F">
          <w:rPr>
            <w:rFonts w:ascii="Arial" w:hAnsi="Arial" w:cs="Times New Roman"/>
          </w:rPr>
          <w:delText>Differential expression analysis across the three conditions (</w:delText>
        </w:r>
        <w:r w:rsidRPr="006B1D63" w:rsidDel="00FC000F">
          <w:rPr>
            <w:rFonts w:ascii="Arial" w:hAnsi="Arial" w:cs="Times New Roman"/>
            <w:i/>
          </w:rPr>
          <w:delText>i.e.</w:delText>
        </w:r>
        <w:r w:rsidRPr="006B1D63" w:rsidDel="00FC000F">
          <w:rPr>
            <w:rFonts w:ascii="Arial" w:hAnsi="Arial" w:cs="Times New Roman"/>
          </w:rPr>
          <w:delText xml:space="preserve"> sorted populations) was conducted with EBSeq </w:delText>
        </w:r>
        <w:r w:rsidRPr="00E507D2" w:rsidDel="00FC000F">
          <w:rPr>
            <w:rFonts w:ascii="Arial" w:hAnsi="Arial" w:cs="Times New Roman"/>
            <w:highlight w:val="yellow"/>
          </w:rPr>
          <w:delText>(Leng et al., 2013)</w:delText>
        </w:r>
        <w:r w:rsidRPr="006B1D63" w:rsidDel="00FC000F">
          <w:rPr>
            <w:rFonts w:ascii="Arial" w:hAnsi="Arial" w:cs="Times New Roman"/>
          </w:rPr>
          <w:delText xml:space="preserve">.  </w:delText>
        </w:r>
      </w:del>
      <w:del w:id="70" w:author="Xulong Wang" w:date="2015-03-12T13:53:00Z">
        <w:r w:rsidRPr="006B1D63" w:rsidDel="00334260">
          <w:rPr>
            <w:rFonts w:ascii="Arial" w:hAnsi="Arial" w:cs="Times New Roman"/>
          </w:rPr>
          <w:delText xml:space="preserve">Significant genes in each EBSeq condition were defined as those with a posterior probability larger than 0.95 for the particular gene falling into the given condition.  </w:delText>
        </w:r>
      </w:del>
      <w:r w:rsidRPr="006B1D63">
        <w:rPr>
          <w:rFonts w:ascii="Arial" w:hAnsi="Arial" w:cs="Times New Roman"/>
        </w:rPr>
        <w:t xml:space="preserve">All analyses were done with R (www.r-project.org) except when specified otherwise. </w:t>
      </w:r>
      <w:r w:rsidR="00E244FE" w:rsidRPr="006B1D63">
        <w:rPr>
          <w:rFonts w:ascii="Arial" w:hAnsi="Arial" w:cs="Times New Roman"/>
        </w:rPr>
        <w:t xml:space="preserve">To estimate the expression of VFP relative to native mouse genes, </w:t>
      </w:r>
      <w:r w:rsidR="004A40FD" w:rsidRPr="006B1D63">
        <w:rPr>
          <w:rFonts w:ascii="Arial" w:hAnsi="Arial" w:cs="Times New Roman"/>
        </w:rPr>
        <w:t xml:space="preserve">the </w:t>
      </w:r>
      <w:r w:rsidR="004A40FD">
        <w:rPr>
          <w:rFonts w:ascii="Arial" w:hAnsi="Arial" w:cs="Times New Roman"/>
        </w:rPr>
        <w:t>VFP sequenc</w:t>
      </w:r>
      <w:r w:rsidR="00905255">
        <w:rPr>
          <w:rFonts w:ascii="Arial" w:hAnsi="Arial" w:cs="Times New Roman"/>
        </w:rPr>
        <w:t>e</w:t>
      </w:r>
      <w:r w:rsidR="004A40FD">
        <w:rPr>
          <w:rFonts w:ascii="Arial" w:hAnsi="Arial" w:cs="Times New Roman"/>
        </w:rPr>
        <w:t xml:space="preserve"> </w:t>
      </w:r>
      <w:r w:rsidR="00905255">
        <w:rPr>
          <w:rFonts w:ascii="Arial" w:hAnsi="Arial" w:cs="Times New Roman"/>
        </w:rPr>
        <w:t xml:space="preserve">reads </w:t>
      </w:r>
      <w:r w:rsidR="00C36582">
        <w:rPr>
          <w:rFonts w:ascii="Arial" w:hAnsi="Arial" w:cs="Times New Roman"/>
        </w:rPr>
        <w:t>were</w:t>
      </w:r>
      <w:r w:rsidR="00C36582" w:rsidRPr="006B1D63">
        <w:rPr>
          <w:rFonts w:ascii="Arial" w:hAnsi="Arial" w:cs="Times New Roman"/>
        </w:rPr>
        <w:t xml:space="preserve"> aligned </w:t>
      </w:r>
      <w:r w:rsidR="00C36582">
        <w:rPr>
          <w:rFonts w:ascii="Arial" w:hAnsi="Arial" w:cs="Times New Roman"/>
        </w:rPr>
        <w:t xml:space="preserve">and </w:t>
      </w:r>
      <w:r w:rsidR="004A40FD" w:rsidRPr="006B1D63">
        <w:rPr>
          <w:rFonts w:ascii="Arial" w:hAnsi="Arial" w:cs="Times New Roman"/>
        </w:rPr>
        <w:t xml:space="preserve">combined </w:t>
      </w:r>
      <w:r w:rsidR="00C36582">
        <w:rPr>
          <w:rFonts w:ascii="Arial" w:hAnsi="Arial" w:cs="Times New Roman"/>
        </w:rPr>
        <w:t xml:space="preserve">with the </w:t>
      </w:r>
      <w:r w:rsidR="004A40FD">
        <w:rPr>
          <w:rFonts w:ascii="Arial" w:hAnsi="Arial" w:cs="Times New Roman"/>
        </w:rPr>
        <w:t>mouse transcriptome</w:t>
      </w:r>
      <w:r w:rsidR="00C36582">
        <w:rPr>
          <w:rFonts w:ascii="Arial" w:hAnsi="Arial" w:cs="Times New Roman"/>
        </w:rPr>
        <w:t xml:space="preserve"> file</w:t>
      </w:r>
      <w:r w:rsidR="004A40FD">
        <w:rPr>
          <w:rFonts w:ascii="Arial" w:hAnsi="Arial" w:cs="Times New Roman"/>
        </w:rPr>
        <w:t>.</w:t>
      </w:r>
      <w:r w:rsidR="00905255">
        <w:rPr>
          <w:rFonts w:ascii="Arial" w:hAnsi="Arial" w:cs="Times New Roman"/>
        </w:rPr>
        <w:t xml:space="preserve"> </w:t>
      </w:r>
      <w:del w:id="71" w:author="Xulong Wang" w:date="2015-03-12T13:53:00Z">
        <w:r w:rsidR="00905255" w:rsidDel="00334260">
          <w:rPr>
            <w:rFonts w:ascii="Arial" w:hAnsi="Arial" w:cs="Times New Roman"/>
          </w:rPr>
          <w:delText xml:space="preserve"> </w:delText>
        </w:r>
        <w:r w:rsidR="00905255" w:rsidRPr="00E507D2" w:rsidDel="00334260">
          <w:rPr>
            <w:rFonts w:ascii="Arial" w:hAnsi="Arial" w:cs="Times New Roman"/>
            <w:highlight w:val="yellow"/>
          </w:rPr>
          <w:delText>DON'T THINK THAT THE VFP sequence IS NECESSARY</w:delText>
        </w:r>
        <w:r w:rsidR="00E244FE" w:rsidRPr="006B1D63" w:rsidDel="00334260">
          <w:rPr>
            <w:rFonts w:ascii="Arial" w:hAnsi="Arial" w:cs="Times New Roman"/>
          </w:rPr>
          <w:delText xml:space="preserve">.  </w:delText>
        </w:r>
      </w:del>
    </w:p>
    <w:p w14:paraId="6A50AC42" w14:textId="77777777" w:rsidR="00E244FE" w:rsidRPr="006B1D63" w:rsidRDefault="00E244FE" w:rsidP="00E244FE">
      <w:pPr>
        <w:spacing w:line="360" w:lineRule="auto"/>
        <w:rPr>
          <w:rFonts w:ascii="Arial" w:hAnsi="Arial" w:cs="Times New Roman"/>
        </w:rPr>
      </w:pPr>
    </w:p>
    <w:p w14:paraId="0631BA8E" w14:textId="20FCE08B" w:rsidR="0081113A" w:rsidRPr="00577779" w:rsidRDefault="0081113A" w:rsidP="0081113A">
      <w:pPr>
        <w:spacing w:line="360" w:lineRule="auto"/>
        <w:rPr>
          <w:rFonts w:ascii="Arial" w:hAnsi="Arial" w:cs="Times New Roman"/>
          <w:b/>
          <w:i/>
        </w:rPr>
      </w:pPr>
      <w:r w:rsidRPr="00694EE2">
        <w:rPr>
          <w:rFonts w:ascii="Arial" w:hAnsi="Arial" w:cs="Times New Roman"/>
          <w:b/>
          <w:i/>
        </w:rPr>
        <w:t xml:space="preserve">Comparison </w:t>
      </w:r>
      <w:r w:rsidR="00905255">
        <w:rPr>
          <w:rFonts w:ascii="Arial" w:hAnsi="Arial" w:cs="Times New Roman"/>
          <w:b/>
          <w:i/>
        </w:rPr>
        <w:t xml:space="preserve">of RNAseq profiles </w:t>
      </w:r>
      <w:r w:rsidRPr="00694EE2">
        <w:rPr>
          <w:rFonts w:ascii="Arial" w:hAnsi="Arial" w:cs="Times New Roman"/>
          <w:b/>
          <w:i/>
        </w:rPr>
        <w:t xml:space="preserve">with ImmGen </w:t>
      </w:r>
      <w:r w:rsidR="00C96CA1">
        <w:rPr>
          <w:rFonts w:ascii="Arial" w:hAnsi="Arial" w:cs="Times New Roman"/>
          <w:b/>
          <w:i/>
        </w:rPr>
        <w:t>and</w:t>
      </w:r>
      <w:r w:rsidR="00577779">
        <w:rPr>
          <w:rFonts w:ascii="Arial" w:hAnsi="Arial" w:cs="Times New Roman"/>
          <w:b/>
          <w:i/>
        </w:rPr>
        <w:t xml:space="preserve"> antigen-induced T</w:t>
      </w:r>
      <w:r w:rsidR="00577779" w:rsidRPr="00E507D2">
        <w:rPr>
          <w:rFonts w:ascii="Arial" w:hAnsi="Arial" w:cs="Times New Roman"/>
          <w:b/>
          <w:i/>
          <w:vertAlign w:val="subscript"/>
        </w:rPr>
        <w:t>FH</w:t>
      </w:r>
      <w:r w:rsidR="00577779">
        <w:rPr>
          <w:rFonts w:ascii="Arial" w:hAnsi="Arial" w:cs="Times New Roman"/>
          <w:b/>
        </w:rPr>
        <w:t xml:space="preserve"> microarray datasets</w:t>
      </w:r>
    </w:p>
    <w:p w14:paraId="3CCE8F89" w14:textId="77777777" w:rsidR="0081113A" w:rsidRPr="00694EE2" w:rsidRDefault="0081113A" w:rsidP="0081113A">
      <w:pPr>
        <w:spacing w:line="360" w:lineRule="auto"/>
        <w:rPr>
          <w:rFonts w:ascii="Arial" w:hAnsi="Arial" w:cs="Times New Roman"/>
          <w:b/>
          <w:i/>
        </w:rPr>
      </w:pPr>
    </w:p>
    <w:p w14:paraId="5B654C37" w14:textId="0871B0E4" w:rsidR="0081113A" w:rsidRPr="006B1D63" w:rsidRDefault="00AB6817" w:rsidP="0081113A">
      <w:pPr>
        <w:spacing w:line="360" w:lineRule="auto"/>
        <w:rPr>
          <w:rFonts w:ascii="Arial" w:hAnsi="Arial" w:cs="Times New Roman"/>
        </w:rPr>
      </w:pPr>
      <w:r>
        <w:rPr>
          <w:rFonts w:ascii="Arial" w:hAnsi="Arial" w:cs="Times New Roman"/>
        </w:rPr>
        <w:t>For Immgen, w</w:t>
      </w:r>
      <w:r w:rsidR="0081113A" w:rsidRPr="006B1D63">
        <w:rPr>
          <w:rFonts w:ascii="Arial" w:hAnsi="Arial" w:cs="Times New Roman"/>
        </w:rPr>
        <w:t xml:space="preserve">e compared transcriptional profiles of our </w:t>
      </w:r>
      <w:r w:rsidR="00905255">
        <w:rPr>
          <w:rFonts w:ascii="Arial" w:hAnsi="Arial" w:cs="Times New Roman"/>
        </w:rPr>
        <w:t xml:space="preserve">purified </w:t>
      </w:r>
      <w:r w:rsidR="0081113A" w:rsidRPr="006B1D63">
        <w:rPr>
          <w:rFonts w:ascii="Arial" w:hAnsi="Arial" w:cs="Times New Roman"/>
        </w:rPr>
        <w:t xml:space="preserve">samples with </w:t>
      </w:r>
      <w:r w:rsidR="00905255">
        <w:rPr>
          <w:rFonts w:ascii="Arial" w:hAnsi="Arial" w:cs="Times New Roman"/>
        </w:rPr>
        <w:t xml:space="preserve">those of </w:t>
      </w:r>
      <w:r w:rsidR="0081113A" w:rsidRPr="006B1D63">
        <w:rPr>
          <w:rFonts w:ascii="Arial" w:hAnsi="Arial" w:cs="Times New Roman"/>
        </w:rPr>
        <w:t xml:space="preserve">214 cell types in six major immune system cell types: B cells, αβ T cells, γδ T cells, NKT cells, myeloid cells, and stromal cells (http://www.immgen.org/).  </w:t>
      </w:r>
      <w:ins w:id="72" w:author="Xulong Wang" w:date="2015-03-12T13:53:00Z">
        <w:r w:rsidR="00F04929">
          <w:rPr>
            <w:rFonts w:ascii="Arial" w:hAnsi="Arial" w:cs="Times New Roman"/>
          </w:rPr>
          <w:t>Genes that were expressed differently in at least one of the three samples</w:t>
        </w:r>
      </w:ins>
      <w:ins w:id="73" w:author="Xulong Wang" w:date="2015-03-12T13:55:00Z">
        <w:r w:rsidR="00F04929">
          <w:rPr>
            <w:rFonts w:ascii="Arial" w:hAnsi="Arial" w:cs="Times New Roman"/>
          </w:rPr>
          <w:t xml:space="preserve"> (N, ACT, ACT IL21)</w:t>
        </w:r>
      </w:ins>
      <w:ins w:id="74" w:author="Xulong Wang" w:date="2015-03-12T13:53:00Z">
        <w:r w:rsidR="00F04929">
          <w:rPr>
            <w:rFonts w:ascii="Arial" w:hAnsi="Arial" w:cs="Times New Roman"/>
          </w:rPr>
          <w:t xml:space="preserve"> </w:t>
        </w:r>
      </w:ins>
      <w:ins w:id="75" w:author="Xulong Wang" w:date="2015-03-12T13:54:00Z">
        <w:r w:rsidR="00F04929">
          <w:rPr>
            <w:rFonts w:ascii="Arial" w:hAnsi="Arial" w:cs="Times New Roman"/>
          </w:rPr>
          <w:t xml:space="preserve">as identified by EBSeq with probability larger than 0.95 were </w:t>
        </w:r>
      </w:ins>
      <w:ins w:id="76" w:author="Xulong Wang" w:date="2015-03-12T13:55:00Z">
        <w:r w:rsidR="00F04929">
          <w:rPr>
            <w:rFonts w:ascii="Arial" w:hAnsi="Arial" w:cs="Times New Roman"/>
          </w:rPr>
          <w:t xml:space="preserve">taken in the comparison. </w:t>
        </w:r>
      </w:ins>
      <w:del w:id="77" w:author="Xulong Wang" w:date="2015-03-12T13:56:00Z">
        <w:r w:rsidR="0081113A" w:rsidRPr="006B1D63" w:rsidDel="00F04929">
          <w:rPr>
            <w:rFonts w:ascii="Arial" w:hAnsi="Arial" w:cs="Times New Roman"/>
          </w:rPr>
          <w:delText xml:space="preserve">We chose 1211 differentially expressed genes </w:delText>
        </w:r>
      </w:del>
      <w:del w:id="78" w:author="Xulong Wang" w:date="2015-03-12T10:35:00Z">
        <w:r w:rsidR="00A33370" w:rsidRPr="00E507D2" w:rsidDel="00FD7389">
          <w:rPr>
            <w:rFonts w:ascii="Arial" w:hAnsi="Arial" w:cs="Times New Roman"/>
            <w:highlight w:val="yellow"/>
          </w:rPr>
          <w:delText>(STATISTICAL CRITERIA FOR SELECTION??)</w:delText>
        </w:r>
      </w:del>
      <w:del w:id="79" w:author="Xulong Wang" w:date="2015-03-12T13:56:00Z">
        <w:r w:rsidR="00A33370" w:rsidDel="00F04929">
          <w:rPr>
            <w:rFonts w:ascii="Arial" w:hAnsi="Arial" w:cs="Times New Roman"/>
          </w:rPr>
          <w:delText xml:space="preserve"> </w:delText>
        </w:r>
      </w:del>
      <w:del w:id="80" w:author="Xulong Wang" w:date="2015-03-12T10:37:00Z">
        <w:r w:rsidDel="00FD7389">
          <w:rPr>
            <w:rFonts w:ascii="Arial" w:hAnsi="Arial" w:cs="Times New Roman"/>
          </w:rPr>
          <w:delText>by</w:delText>
        </w:r>
      </w:del>
      <w:del w:id="81" w:author="Xulong Wang" w:date="2015-03-12T13:56:00Z">
        <w:r w:rsidR="0081113A" w:rsidRPr="006B1D63" w:rsidDel="00F04929">
          <w:rPr>
            <w:rFonts w:ascii="Arial" w:hAnsi="Arial" w:cs="Times New Roman"/>
          </w:rPr>
          <w:delText xml:space="preserve"> </w:delText>
        </w:r>
        <w:r w:rsidDel="00F04929">
          <w:rPr>
            <w:rFonts w:ascii="Arial" w:hAnsi="Arial" w:cs="Times New Roman"/>
          </w:rPr>
          <w:delText>N</w:delText>
        </w:r>
        <w:r w:rsidR="0081113A" w:rsidRPr="00BB3F97" w:rsidDel="00F04929">
          <w:rPr>
            <w:rFonts w:ascii="Arial" w:hAnsi="Arial" w:cs="Times New Roman"/>
          </w:rPr>
          <w:delText xml:space="preserve">, </w:delText>
        </w:r>
        <w:r w:rsidDel="00F04929">
          <w:rPr>
            <w:rFonts w:ascii="Arial" w:hAnsi="Arial" w:cs="Times New Roman"/>
          </w:rPr>
          <w:delText>ACT</w:delText>
        </w:r>
        <w:r w:rsidR="0081113A" w:rsidRPr="00BB3F97" w:rsidDel="00F04929">
          <w:rPr>
            <w:rFonts w:ascii="Arial" w:hAnsi="Arial" w:cs="Times New Roman"/>
          </w:rPr>
          <w:delText xml:space="preserve">, and </w:delText>
        </w:r>
        <w:r w:rsidDel="00F04929">
          <w:rPr>
            <w:rFonts w:ascii="Arial" w:hAnsi="Arial" w:cs="Times New Roman"/>
          </w:rPr>
          <w:delText>ACT IL21</w:delText>
        </w:r>
        <w:r w:rsidR="0081113A" w:rsidRPr="006B1D63" w:rsidDel="00F04929">
          <w:rPr>
            <w:rFonts w:ascii="Arial" w:hAnsi="Arial" w:cs="Times New Roman"/>
          </w:rPr>
          <w:delText xml:space="preserve"> samples </w:delText>
        </w:r>
      </w:del>
      <w:del w:id="82" w:author="Xulong Wang" w:date="2015-03-12T10:36:00Z">
        <w:r w:rsidR="0081113A" w:rsidRPr="006B1D63" w:rsidDel="00FD7389">
          <w:rPr>
            <w:rFonts w:ascii="Arial" w:hAnsi="Arial" w:cs="Times New Roman"/>
          </w:rPr>
          <w:delText xml:space="preserve">identified by EBSeq </w:delText>
        </w:r>
      </w:del>
      <w:del w:id="83" w:author="Xulong Wang" w:date="2015-03-12T13:56:00Z">
        <w:r w:rsidR="0081113A" w:rsidRPr="006B1D63" w:rsidDel="00F04929">
          <w:rPr>
            <w:rFonts w:ascii="Arial" w:hAnsi="Arial" w:cs="Times New Roman"/>
          </w:rPr>
          <w:delText>for transcriptional profile comparison</w:delText>
        </w:r>
        <w:r w:rsidDel="00F04929">
          <w:rPr>
            <w:rFonts w:ascii="Arial" w:hAnsi="Arial" w:cs="Times New Roman"/>
          </w:rPr>
          <w:delText>s</w:delText>
        </w:r>
        <w:r w:rsidR="0081113A" w:rsidRPr="006B1D63" w:rsidDel="00F04929">
          <w:rPr>
            <w:rFonts w:ascii="Arial" w:hAnsi="Arial" w:cs="Times New Roman"/>
          </w:rPr>
          <w:delText xml:space="preserve">.  </w:delText>
        </w:r>
      </w:del>
      <w:r w:rsidR="0081113A" w:rsidRPr="006B1D63">
        <w:rPr>
          <w:rFonts w:ascii="Arial" w:hAnsi="Arial" w:cs="Times New Roman"/>
        </w:rPr>
        <w:t xml:space="preserve">Pearson’s correlation on </w:t>
      </w:r>
      <w:del w:id="84" w:author="Xulong Wang" w:date="2015-03-12T13:56:00Z">
        <w:r w:rsidR="0081113A" w:rsidRPr="006B1D63" w:rsidDel="00F04929">
          <w:rPr>
            <w:rFonts w:ascii="Arial" w:hAnsi="Arial" w:cs="Times New Roman"/>
          </w:rPr>
          <w:delText>Z</w:delText>
        </w:r>
      </w:del>
      <w:ins w:id="85" w:author="Xulong Wang" w:date="2015-03-12T13:56:00Z">
        <w:r w:rsidR="00F04929">
          <w:rPr>
            <w:rFonts w:ascii="Arial" w:hAnsi="Arial" w:cs="Times New Roman"/>
          </w:rPr>
          <w:t>z</w:t>
        </w:r>
      </w:ins>
      <w:r w:rsidR="0081113A" w:rsidRPr="006B1D63">
        <w:rPr>
          <w:rFonts w:ascii="Arial" w:hAnsi="Arial" w:cs="Times New Roman"/>
        </w:rPr>
        <w:t>-transformed gene expression in each sample identified the top-correlated ImmGen samples with each of our three samples (</w:t>
      </w:r>
      <w:r w:rsidR="0081113A" w:rsidRPr="006B1D63">
        <w:rPr>
          <w:rFonts w:ascii="Arial" w:hAnsi="Arial" w:cs="Times New Roman"/>
          <w:i/>
        </w:rPr>
        <w:t>VFP_N_ICOS_N</w:t>
      </w:r>
      <w:r w:rsidR="0081113A" w:rsidRPr="006B1D63">
        <w:rPr>
          <w:rFonts w:ascii="Arial" w:hAnsi="Arial" w:cs="Times New Roman"/>
        </w:rPr>
        <w:t xml:space="preserve">: T_8Nve_Sp_OT1, T_4Nve_Sp, T_4Nve_PP, T_4Nve_LN; </w:t>
      </w:r>
      <w:r w:rsidR="0081113A" w:rsidRPr="006B1D63">
        <w:rPr>
          <w:rFonts w:ascii="Arial" w:hAnsi="Arial" w:cs="Times New Roman"/>
          <w:i/>
        </w:rPr>
        <w:t>VFP_N_ICOS_P</w:t>
      </w:r>
      <w:r w:rsidR="0081113A" w:rsidRPr="006B1D63">
        <w:rPr>
          <w:rFonts w:ascii="Arial" w:hAnsi="Arial" w:cs="Times New Roman"/>
        </w:rPr>
        <w:t xml:space="preserve">:  NKT_44NK1_1_Th1, NKT_4_Sp1, NKT_4_Sp, NKT_4_Lv; </w:t>
      </w:r>
      <w:r w:rsidR="0081113A" w:rsidRPr="006B1D63">
        <w:rPr>
          <w:rFonts w:ascii="Arial" w:hAnsi="Arial" w:cs="Times New Roman"/>
          <w:i/>
        </w:rPr>
        <w:t>VFP_P_ICOS_P</w:t>
      </w:r>
      <w:r w:rsidR="0081113A" w:rsidRPr="006B1D63">
        <w:rPr>
          <w:rFonts w:ascii="Arial" w:hAnsi="Arial" w:cs="Times New Roman"/>
        </w:rPr>
        <w:t xml:space="preserve">: T_4Mem44h62l_Sp, T_4Mem44h62l_LN, T_4Mem_Sp, T_4Mem_LN).  Principal component analysis was applied to cluster the 12 ImmGen datasets with our samples.  The first three principal components explained 73% of the total variance. Principal Component 1 was correlated with the different data sources: microarrays from ImmGen and RNAseq </w:t>
      </w:r>
      <w:r w:rsidR="00905255">
        <w:rPr>
          <w:rFonts w:ascii="Arial" w:hAnsi="Arial" w:cs="Times New Roman"/>
        </w:rPr>
        <w:t>of our</w:t>
      </w:r>
      <w:r w:rsidR="00905255" w:rsidRPr="006B1D63">
        <w:rPr>
          <w:rFonts w:ascii="Arial" w:hAnsi="Arial" w:cs="Times New Roman"/>
        </w:rPr>
        <w:t xml:space="preserve"> </w:t>
      </w:r>
      <w:r w:rsidR="0081113A" w:rsidRPr="006B1D63">
        <w:rPr>
          <w:rFonts w:ascii="Arial" w:hAnsi="Arial" w:cs="Times New Roman"/>
        </w:rPr>
        <w:t>study.  Principal Components 2 and 3 were used for sample clustering.</w:t>
      </w:r>
    </w:p>
    <w:p w14:paraId="6472ABEF" w14:textId="77777777" w:rsidR="0081113A" w:rsidRPr="006B1D63" w:rsidRDefault="0081113A" w:rsidP="0081113A">
      <w:pPr>
        <w:spacing w:line="360" w:lineRule="auto"/>
        <w:rPr>
          <w:rFonts w:ascii="Arial" w:hAnsi="Arial" w:cs="Times New Roman"/>
          <w:i/>
        </w:rPr>
      </w:pPr>
    </w:p>
    <w:p w14:paraId="1E3AECBB" w14:textId="0997F25F" w:rsidR="0081113A" w:rsidRPr="006B1D63" w:rsidRDefault="00577779" w:rsidP="0081113A">
      <w:pPr>
        <w:spacing w:line="360" w:lineRule="auto"/>
        <w:rPr>
          <w:rFonts w:ascii="Arial" w:hAnsi="Arial" w:cs="Times New Roman"/>
        </w:rPr>
      </w:pPr>
      <w:r w:rsidRPr="00E507D2">
        <w:rPr>
          <w:rFonts w:ascii="Arial" w:hAnsi="Arial" w:cs="Times New Roman"/>
        </w:rPr>
        <w:t>For direct comparison with T</w:t>
      </w:r>
      <w:r w:rsidRPr="00E507D2">
        <w:rPr>
          <w:rFonts w:ascii="Arial" w:hAnsi="Arial" w:cs="Times New Roman"/>
          <w:vertAlign w:val="subscript"/>
        </w:rPr>
        <w:t>FH</w:t>
      </w:r>
      <w:r w:rsidRPr="00E507D2">
        <w:rPr>
          <w:rFonts w:ascii="Arial" w:hAnsi="Arial" w:cs="Times New Roman"/>
        </w:rPr>
        <w:t xml:space="preserve"> induced after immunization, </w:t>
      </w:r>
      <w:r w:rsidR="006177FB" w:rsidRPr="00E507D2">
        <w:rPr>
          <w:rFonts w:ascii="Arial" w:hAnsi="Arial" w:cs="Times New Roman"/>
        </w:rPr>
        <w:t xml:space="preserve">microarray datasets of </w:t>
      </w:r>
      <w:r w:rsidR="0081113A" w:rsidRPr="00E507D2">
        <w:rPr>
          <w:rFonts w:ascii="Arial" w:hAnsi="Arial" w:cs="Times New Roman"/>
        </w:rPr>
        <w:t>CXCR5</w:t>
      </w:r>
      <w:r w:rsidR="0081113A" w:rsidRPr="00E507D2">
        <w:rPr>
          <w:rFonts w:ascii="Arial" w:hAnsi="Arial" w:cs="Times New Roman"/>
          <w:vertAlign w:val="superscript"/>
        </w:rPr>
        <w:t>-</w:t>
      </w:r>
      <w:r w:rsidR="0081113A" w:rsidRPr="00E507D2">
        <w:rPr>
          <w:rFonts w:ascii="Arial" w:hAnsi="Arial" w:cs="Times New Roman"/>
        </w:rPr>
        <w:t>BCL6</w:t>
      </w:r>
      <w:r w:rsidR="0081113A" w:rsidRPr="00E507D2">
        <w:rPr>
          <w:rFonts w:ascii="Arial" w:hAnsi="Arial" w:cs="Times New Roman"/>
          <w:vertAlign w:val="superscript"/>
        </w:rPr>
        <w:t>-</w:t>
      </w:r>
      <w:r w:rsidR="0081113A" w:rsidRPr="00E507D2">
        <w:rPr>
          <w:rFonts w:ascii="Arial" w:hAnsi="Arial" w:cs="Times New Roman"/>
        </w:rPr>
        <w:t>, CXCR5</w:t>
      </w:r>
      <w:r w:rsidR="0081113A" w:rsidRPr="00E507D2">
        <w:rPr>
          <w:rFonts w:ascii="Arial" w:hAnsi="Arial" w:cs="Times New Roman"/>
          <w:vertAlign w:val="superscript"/>
        </w:rPr>
        <w:t>+</w:t>
      </w:r>
      <w:r w:rsidR="0081113A" w:rsidRPr="00E507D2">
        <w:rPr>
          <w:rFonts w:ascii="Arial" w:hAnsi="Arial" w:cs="Times New Roman"/>
        </w:rPr>
        <w:t>BCL6</w:t>
      </w:r>
      <w:ins w:id="86" w:author="Xulong Wang" w:date="2015-03-12T13:56:00Z">
        <w:r w:rsidR="00532817">
          <w:rPr>
            <w:rFonts w:ascii="Arial" w:hAnsi="Arial" w:cs="Times New Roman"/>
            <w:vertAlign w:val="superscript"/>
          </w:rPr>
          <w:t>lo</w:t>
        </w:r>
      </w:ins>
      <w:del w:id="87" w:author="Xulong Wang" w:date="2015-03-12T13:56:00Z">
        <w:r w:rsidR="0081113A" w:rsidRPr="00E507D2" w:rsidDel="00532817">
          <w:rPr>
            <w:rFonts w:ascii="Arial" w:hAnsi="Arial" w:cs="Times New Roman"/>
            <w:vertAlign w:val="superscript"/>
          </w:rPr>
          <w:delText>-</w:delText>
        </w:r>
      </w:del>
      <w:r w:rsidR="0081113A" w:rsidRPr="00E507D2">
        <w:rPr>
          <w:rFonts w:ascii="Arial" w:hAnsi="Arial" w:cs="Times New Roman"/>
        </w:rPr>
        <w:t>, and CXCR5</w:t>
      </w:r>
      <w:r w:rsidR="0081113A" w:rsidRPr="00E507D2">
        <w:rPr>
          <w:rFonts w:ascii="Arial" w:hAnsi="Arial" w:cs="Times New Roman"/>
          <w:vertAlign w:val="superscript"/>
        </w:rPr>
        <w:t>+</w:t>
      </w:r>
      <w:r w:rsidR="0081113A" w:rsidRPr="00E507D2">
        <w:rPr>
          <w:rFonts w:ascii="Arial" w:hAnsi="Arial" w:cs="Times New Roman"/>
        </w:rPr>
        <w:t>BCL6</w:t>
      </w:r>
      <w:ins w:id="88" w:author="Xulong Wang" w:date="2015-03-12T13:57:00Z">
        <w:r w:rsidR="00532817">
          <w:rPr>
            <w:rFonts w:ascii="Arial" w:hAnsi="Arial" w:cs="Times New Roman"/>
            <w:vertAlign w:val="superscript"/>
          </w:rPr>
          <w:t>hi</w:t>
        </w:r>
      </w:ins>
      <w:del w:id="89" w:author="Xulong Wang" w:date="2015-03-12T13:57:00Z">
        <w:r w:rsidR="0081113A" w:rsidRPr="00E507D2" w:rsidDel="00532817">
          <w:rPr>
            <w:rFonts w:ascii="Arial" w:hAnsi="Arial" w:cs="Times New Roman"/>
            <w:vertAlign w:val="superscript"/>
          </w:rPr>
          <w:delText>+</w:delText>
        </w:r>
      </w:del>
      <w:r w:rsidR="0081113A" w:rsidRPr="00E507D2">
        <w:rPr>
          <w:rFonts w:ascii="Arial" w:hAnsi="Arial" w:cs="Times New Roman"/>
        </w:rPr>
        <w:t xml:space="preserve"> </w:t>
      </w:r>
      <w:r w:rsidR="006177FB" w:rsidRPr="00E507D2">
        <w:rPr>
          <w:rFonts w:ascii="Arial" w:hAnsi="Arial" w:cs="Times New Roman"/>
        </w:rPr>
        <w:t>CD4</w:t>
      </w:r>
      <w:r w:rsidR="006177FB" w:rsidRPr="00E507D2">
        <w:rPr>
          <w:rFonts w:ascii="Arial" w:hAnsi="Arial" w:cs="Times New Roman"/>
          <w:vertAlign w:val="superscript"/>
        </w:rPr>
        <w:t>+</w:t>
      </w:r>
      <w:r w:rsidR="006177FB" w:rsidRPr="00E507D2">
        <w:rPr>
          <w:rFonts w:ascii="Arial" w:hAnsi="Arial" w:cs="Times New Roman"/>
        </w:rPr>
        <w:t xml:space="preserve"> </w:t>
      </w:r>
      <w:r w:rsidR="0081113A" w:rsidRPr="00E507D2">
        <w:rPr>
          <w:rFonts w:ascii="Arial" w:hAnsi="Arial" w:cs="Times New Roman"/>
        </w:rPr>
        <w:t xml:space="preserve">T cells </w:t>
      </w:r>
      <w:r w:rsidR="00A33370" w:rsidRPr="00E507D2">
        <w:rPr>
          <w:rFonts w:ascii="Arial" w:hAnsi="Arial" w:cs="Times New Roman"/>
        </w:rPr>
        <w:t xml:space="preserve">isolated after immunization with TNP-KLH </w:t>
      </w:r>
      <w:r w:rsidR="00AC2F23" w:rsidRPr="00E507D2">
        <w:rPr>
          <w:rFonts w:ascii="Arial" w:hAnsi="Arial" w:cs="Times New Roman"/>
        </w:rPr>
        <w:t>{Liu, 2012 #12}</w:t>
      </w:r>
      <w:r w:rsidR="00C36582" w:rsidRPr="00E507D2">
        <w:rPr>
          <w:rFonts w:ascii="Arial" w:hAnsi="Arial" w:cs="Times New Roman"/>
        </w:rPr>
        <w:t xml:space="preserve"> were </w:t>
      </w:r>
      <w:r w:rsidR="0081113A" w:rsidRPr="006B1D63">
        <w:rPr>
          <w:rFonts w:ascii="Arial" w:hAnsi="Arial" w:cs="Times New Roman"/>
        </w:rPr>
        <w:t xml:space="preserve">compared </w:t>
      </w:r>
      <w:r w:rsidR="00C36582">
        <w:rPr>
          <w:rFonts w:ascii="Arial" w:hAnsi="Arial" w:cs="Times New Roman"/>
        </w:rPr>
        <w:t xml:space="preserve">to the </w:t>
      </w:r>
      <w:r w:rsidR="0081113A" w:rsidRPr="006B1D63">
        <w:rPr>
          <w:rFonts w:ascii="Arial" w:hAnsi="Arial" w:cs="Times New Roman"/>
        </w:rPr>
        <w:t xml:space="preserve">transcriptional profiles of the 1211 differentially expressed genes in our </w:t>
      </w:r>
      <w:r w:rsidR="00A33370">
        <w:rPr>
          <w:rFonts w:ascii="Arial" w:hAnsi="Arial" w:cs="Times New Roman"/>
        </w:rPr>
        <w:t>N, ACT and ACT IL21 populations</w:t>
      </w:r>
      <w:r w:rsidR="0081113A" w:rsidRPr="006B1D63">
        <w:rPr>
          <w:rFonts w:ascii="Arial" w:hAnsi="Arial" w:cs="Times New Roman"/>
        </w:rPr>
        <w:t>. The first principal component of the six combined samples was subtracted from each transcript to account for platform and study differences, and hierarchical clustering was performed on the residual transcript levels.</w:t>
      </w:r>
    </w:p>
    <w:p w14:paraId="559893E7" w14:textId="77777777" w:rsidR="0081113A" w:rsidRPr="006B1D63" w:rsidRDefault="0081113A" w:rsidP="0081113A">
      <w:pPr>
        <w:spacing w:line="360" w:lineRule="auto"/>
        <w:rPr>
          <w:rFonts w:ascii="Arial" w:hAnsi="Arial" w:cs="Times New Roman"/>
        </w:rPr>
      </w:pPr>
    </w:p>
    <w:p w14:paraId="596EFA2E" w14:textId="77777777" w:rsidR="0081113A" w:rsidRDefault="0081113A" w:rsidP="0081113A">
      <w:pPr>
        <w:spacing w:line="360" w:lineRule="auto"/>
        <w:rPr>
          <w:rFonts w:ascii="Arial" w:hAnsi="Arial" w:cs="Times New Roman"/>
          <w:b/>
          <w:i/>
        </w:rPr>
      </w:pPr>
      <w:r w:rsidRPr="00694EE2">
        <w:rPr>
          <w:rFonts w:ascii="Arial" w:hAnsi="Arial" w:cs="Times New Roman"/>
          <w:b/>
          <w:i/>
        </w:rPr>
        <w:t>T cell receptor repertoire analysis</w:t>
      </w:r>
    </w:p>
    <w:p w14:paraId="11809AD1" w14:textId="77777777" w:rsidR="0081113A" w:rsidRPr="00694EE2" w:rsidRDefault="0081113A" w:rsidP="0081113A">
      <w:pPr>
        <w:spacing w:line="360" w:lineRule="auto"/>
        <w:rPr>
          <w:rFonts w:ascii="Arial" w:hAnsi="Arial" w:cs="Times New Roman"/>
          <w:b/>
          <w:i/>
        </w:rPr>
      </w:pPr>
    </w:p>
    <w:p w14:paraId="0DC0112E" w14:textId="5EFCE22E" w:rsidR="0081113A" w:rsidRPr="006B1D63" w:rsidRDefault="0081113A" w:rsidP="0081113A">
      <w:pPr>
        <w:spacing w:line="360" w:lineRule="auto"/>
        <w:rPr>
          <w:rFonts w:ascii="Arial" w:hAnsi="Arial" w:cs="Times New Roman"/>
        </w:rPr>
      </w:pPr>
      <w:r w:rsidRPr="006B1D63">
        <w:rPr>
          <w:rFonts w:ascii="Arial" w:hAnsi="Arial" w:cs="Times New Roman"/>
        </w:rPr>
        <w:t>We identified all transcripts with Ensembl TR_V_gene</w:t>
      </w:r>
      <w:r w:rsidR="00D20267">
        <w:rPr>
          <w:rFonts w:ascii="Arial" w:hAnsi="Arial" w:cs="Times New Roman"/>
        </w:rPr>
        <w:t>s</w:t>
      </w:r>
      <w:r w:rsidRPr="006B1D63">
        <w:rPr>
          <w:rFonts w:ascii="Arial" w:hAnsi="Arial" w:cs="Times New Roman"/>
        </w:rPr>
        <w:t xml:space="preserve"> and used TPM estimates to quantify the differential usage of T cell receptor </w:t>
      </w:r>
      <w:r w:rsidR="00D20267">
        <w:rPr>
          <w:rFonts w:ascii="Arial" w:hAnsi="Arial" w:cs="Times New Roman"/>
        </w:rPr>
        <w:t>usage</w:t>
      </w:r>
      <w:r w:rsidR="00D20267" w:rsidRPr="006B1D63">
        <w:rPr>
          <w:rFonts w:ascii="Arial" w:hAnsi="Arial" w:cs="Times New Roman"/>
        </w:rPr>
        <w:t xml:space="preserve"> </w:t>
      </w:r>
      <w:r w:rsidRPr="006B1D63">
        <w:rPr>
          <w:rFonts w:ascii="Arial" w:hAnsi="Arial" w:cs="Times New Roman"/>
        </w:rPr>
        <w:t xml:space="preserve">in our samples. </w:t>
      </w:r>
      <w:ins w:id="90" w:author="Xulong Wang" w:date="2015-03-12T10:40:00Z">
        <w:r w:rsidR="007C6430">
          <w:rPr>
            <w:rFonts w:ascii="Arial" w:hAnsi="Arial" w:cs="Times New Roman"/>
          </w:rPr>
          <w:t xml:space="preserve">TCR_J and TCR_D </w:t>
        </w:r>
      </w:ins>
      <w:ins w:id="91" w:author="Xulong Wang" w:date="2015-03-12T11:14:00Z">
        <w:r w:rsidR="00B07B48">
          <w:rPr>
            <w:rFonts w:ascii="Arial" w:hAnsi="Arial" w:cs="Times New Roman"/>
          </w:rPr>
          <w:t>segment</w:t>
        </w:r>
      </w:ins>
      <w:ins w:id="92" w:author="Xulong Wang" w:date="2015-03-12T10:41:00Z">
        <w:r w:rsidR="007C6430">
          <w:rPr>
            <w:rFonts w:ascii="Arial" w:hAnsi="Arial" w:cs="Times New Roman"/>
          </w:rPr>
          <w:t>s</w:t>
        </w:r>
      </w:ins>
      <w:ins w:id="93" w:author="Xulong Wang" w:date="2015-03-12T13:59:00Z">
        <w:r w:rsidR="00532817">
          <w:rPr>
            <w:rFonts w:ascii="Arial" w:hAnsi="Arial" w:cs="Times New Roman"/>
          </w:rPr>
          <w:t xml:space="preserve"> were unidentifiable in our protocol</w:t>
        </w:r>
      </w:ins>
      <w:ins w:id="94" w:author="Xulong Wang" w:date="2015-03-12T10:40:00Z">
        <w:r w:rsidR="007C6430">
          <w:rPr>
            <w:rFonts w:ascii="Arial" w:hAnsi="Arial" w:cs="Times New Roman"/>
          </w:rPr>
          <w:t xml:space="preserve"> because </w:t>
        </w:r>
      </w:ins>
      <w:ins w:id="95" w:author="Xulong Wang" w:date="2015-03-12T10:41:00Z">
        <w:r w:rsidR="007C6430">
          <w:rPr>
            <w:rFonts w:ascii="Arial" w:hAnsi="Arial" w:cs="Times New Roman"/>
          </w:rPr>
          <w:t xml:space="preserve">their </w:t>
        </w:r>
        <w:commentRangeStart w:id="96"/>
        <w:r w:rsidR="007C6430">
          <w:rPr>
            <w:rFonts w:ascii="Arial" w:hAnsi="Arial" w:cs="Times New Roman"/>
          </w:rPr>
          <w:t>sequences</w:t>
        </w:r>
      </w:ins>
      <w:commentRangeEnd w:id="96"/>
      <w:ins w:id="97" w:author="Xulong Wang" w:date="2015-03-12T13:59:00Z">
        <w:r w:rsidR="00E93099">
          <w:rPr>
            <w:rStyle w:val="CommentReference"/>
          </w:rPr>
          <w:commentReference w:id="96"/>
        </w:r>
      </w:ins>
      <w:ins w:id="99" w:author="Xulong Wang" w:date="2015-03-12T10:40:00Z">
        <w:r w:rsidR="007C6430">
          <w:rPr>
            <w:rFonts w:ascii="Arial" w:hAnsi="Arial" w:cs="Times New Roman"/>
          </w:rPr>
          <w:t xml:space="preserve"> are too short</w:t>
        </w:r>
      </w:ins>
      <w:ins w:id="100" w:author="Xulong Wang" w:date="2015-03-12T11:01:00Z">
        <w:r w:rsidR="0039607D">
          <w:rPr>
            <w:rFonts w:ascii="Arial" w:hAnsi="Arial" w:cs="Times New Roman"/>
          </w:rPr>
          <w:t xml:space="preserve"> for </w:t>
        </w:r>
      </w:ins>
      <w:ins w:id="101" w:author="Xulong Wang" w:date="2015-03-12T11:15:00Z">
        <w:r w:rsidR="00B07B48">
          <w:rPr>
            <w:rFonts w:ascii="Arial" w:hAnsi="Arial" w:cs="Times New Roman"/>
          </w:rPr>
          <w:t>appropriate expression estimate</w:t>
        </w:r>
      </w:ins>
      <w:ins w:id="102" w:author="Xulong Wang" w:date="2015-03-12T13:59:00Z">
        <w:r w:rsidR="00532817">
          <w:rPr>
            <w:rFonts w:ascii="Arial" w:hAnsi="Arial" w:cs="Times New Roman"/>
          </w:rPr>
          <w:t>s</w:t>
        </w:r>
      </w:ins>
      <w:ins w:id="103" w:author="Xulong Wang" w:date="2015-03-12T10:41:00Z">
        <w:r w:rsidR="007C6430">
          <w:rPr>
            <w:rFonts w:ascii="Arial" w:hAnsi="Arial" w:cs="Times New Roman"/>
          </w:rPr>
          <w:t>.</w:t>
        </w:r>
      </w:ins>
      <w:ins w:id="104" w:author="Xulong Wang" w:date="2015-03-12T10:40:00Z">
        <w:r w:rsidR="007C6430">
          <w:rPr>
            <w:rFonts w:ascii="Arial" w:hAnsi="Arial" w:cs="Times New Roman"/>
          </w:rPr>
          <w:t xml:space="preserve"> </w:t>
        </w:r>
      </w:ins>
      <w:del w:id="105" w:author="Xulong Wang" w:date="2015-03-12T10:41:00Z">
        <w:r w:rsidR="00C36582" w:rsidRPr="00E507D2" w:rsidDel="007C6430">
          <w:rPr>
            <w:rFonts w:ascii="Arial" w:hAnsi="Arial" w:cs="Times New Roman"/>
            <w:highlight w:val="yellow"/>
          </w:rPr>
          <w:delText xml:space="preserve">Ensembl TCR_J_gene transcripts could not be analyzed </w:delText>
        </w:r>
        <w:r w:rsidR="00294C19" w:rsidDel="007C6430">
          <w:rPr>
            <w:rFonts w:ascii="Arial" w:hAnsi="Arial" w:cs="Times New Roman"/>
            <w:highlight w:val="yellow"/>
          </w:rPr>
          <w:delText xml:space="preserve">because of </w:delText>
        </w:r>
        <w:r w:rsidR="00C36582" w:rsidRPr="00E507D2" w:rsidDel="007C6430">
          <w:rPr>
            <w:rFonts w:ascii="Arial" w:hAnsi="Arial" w:cs="Times New Roman"/>
            <w:highlight w:val="yellow"/>
          </w:rPr>
          <w:delText xml:space="preserve">?????? </w:delText>
        </w:r>
        <w:r w:rsidRPr="006B1D63" w:rsidDel="007C6430">
          <w:rPr>
            <w:rFonts w:ascii="Arial" w:hAnsi="Arial" w:cs="Times New Roman"/>
          </w:rPr>
          <w:delText xml:space="preserve"> </w:delText>
        </w:r>
      </w:del>
      <w:r w:rsidR="00294C19">
        <w:rPr>
          <w:rFonts w:ascii="Arial" w:hAnsi="Arial" w:cs="Times New Roman"/>
        </w:rPr>
        <w:t>T</w:t>
      </w:r>
      <w:r w:rsidR="00294C19" w:rsidRPr="006B1D63">
        <w:rPr>
          <w:rFonts w:ascii="Arial" w:hAnsi="Arial" w:cs="Times New Roman"/>
        </w:rPr>
        <w:t xml:space="preserve">ranscripts </w:t>
      </w:r>
      <w:r w:rsidRPr="006B1D63">
        <w:rPr>
          <w:rFonts w:ascii="Arial" w:hAnsi="Arial" w:cs="Times New Roman"/>
        </w:rPr>
        <w:t xml:space="preserve">with </w:t>
      </w:r>
      <w:del w:id="106" w:author="Xulong Wang" w:date="2015-03-12T14:04:00Z">
        <w:r w:rsidRPr="006B1D63" w:rsidDel="00BA1681">
          <w:rPr>
            <w:rFonts w:ascii="Arial" w:hAnsi="Arial" w:cs="Times New Roman"/>
          </w:rPr>
          <w:delText xml:space="preserve">either </w:delText>
        </w:r>
      </w:del>
      <w:r w:rsidRPr="006B1D63">
        <w:rPr>
          <w:rFonts w:ascii="Arial" w:hAnsi="Arial" w:cs="Times New Roman"/>
        </w:rPr>
        <w:t xml:space="preserve">maximum expression less than 5 TPM </w:t>
      </w:r>
      <w:del w:id="107" w:author="Xulong Wang" w:date="2015-03-12T14:05:00Z">
        <w:r w:rsidRPr="006B1D63" w:rsidDel="00BA1681">
          <w:rPr>
            <w:rFonts w:ascii="Arial" w:hAnsi="Arial" w:cs="Times New Roman"/>
          </w:rPr>
          <w:delText>or standard deviation less than 5 TPM across our samples</w:delText>
        </w:r>
        <w:r w:rsidR="00D20267" w:rsidRPr="00D20267" w:rsidDel="00BA1681">
          <w:rPr>
            <w:rFonts w:ascii="Arial" w:hAnsi="Arial" w:cs="Times New Roman"/>
          </w:rPr>
          <w:delText xml:space="preserve"> </w:delText>
        </w:r>
      </w:del>
      <w:r w:rsidR="00D20267">
        <w:rPr>
          <w:rFonts w:ascii="Arial" w:hAnsi="Arial" w:cs="Times New Roman"/>
        </w:rPr>
        <w:t>were</w:t>
      </w:r>
      <w:r w:rsidR="00D20267" w:rsidRPr="006B1D63">
        <w:rPr>
          <w:rFonts w:ascii="Arial" w:hAnsi="Arial" w:cs="Times New Roman"/>
        </w:rPr>
        <w:t xml:space="preserve"> filtered out</w:t>
      </w:r>
      <w:r w:rsidRPr="006B1D63">
        <w:rPr>
          <w:rFonts w:ascii="Arial" w:hAnsi="Arial" w:cs="Times New Roman"/>
        </w:rPr>
        <w:t xml:space="preserve">, retaining a total of </w:t>
      </w:r>
      <w:ins w:id="108" w:author="Xulong Wang" w:date="2015-03-12T14:04:00Z">
        <w:r w:rsidR="00BA1681">
          <w:rPr>
            <w:rFonts w:ascii="Arial" w:hAnsi="Arial" w:cs="Times New Roman"/>
          </w:rPr>
          <w:t>68</w:t>
        </w:r>
      </w:ins>
      <w:del w:id="109" w:author="Xulong Wang" w:date="2015-03-12T14:04:00Z">
        <w:r w:rsidRPr="006B1D63" w:rsidDel="00BA1681">
          <w:rPr>
            <w:rFonts w:ascii="Arial" w:hAnsi="Arial" w:cs="Times New Roman"/>
          </w:rPr>
          <w:delText>55</w:delText>
        </w:r>
      </w:del>
      <w:r w:rsidRPr="006B1D63">
        <w:rPr>
          <w:rFonts w:ascii="Arial" w:hAnsi="Arial" w:cs="Times New Roman"/>
        </w:rPr>
        <w:t xml:space="preserve"> </w:t>
      </w:r>
      <w:r w:rsidR="00DB3763" w:rsidRPr="00E507D2">
        <w:rPr>
          <w:rFonts w:ascii="Arial" w:hAnsi="Arial" w:cs="Times New Roman"/>
          <w:i/>
        </w:rPr>
        <w:t xml:space="preserve">Tcrav </w:t>
      </w:r>
      <w:r w:rsidR="00DB3763">
        <w:rPr>
          <w:rFonts w:ascii="Arial" w:hAnsi="Arial" w:cs="Times New Roman"/>
        </w:rPr>
        <w:t xml:space="preserve">and </w:t>
      </w:r>
      <w:r w:rsidR="00DB3763" w:rsidRPr="00E507D2">
        <w:rPr>
          <w:rFonts w:ascii="Arial" w:hAnsi="Arial" w:cs="Times New Roman"/>
          <w:i/>
        </w:rPr>
        <w:t>Tcrbv</w:t>
      </w:r>
      <w:r w:rsidR="00DB3763">
        <w:rPr>
          <w:rFonts w:ascii="Arial" w:hAnsi="Arial" w:cs="Times New Roman"/>
        </w:rPr>
        <w:t xml:space="preserve"> </w:t>
      </w:r>
      <w:r w:rsidRPr="006B1D63">
        <w:rPr>
          <w:rFonts w:ascii="Arial" w:hAnsi="Arial" w:cs="Times New Roman"/>
        </w:rPr>
        <w:t xml:space="preserve">genes.  </w:t>
      </w:r>
    </w:p>
    <w:p w14:paraId="1C5FCF9B" w14:textId="77777777" w:rsidR="0081113A" w:rsidRPr="006B1D63" w:rsidRDefault="0081113A" w:rsidP="0081113A">
      <w:pPr>
        <w:widowControl w:val="0"/>
        <w:autoSpaceDE w:val="0"/>
        <w:autoSpaceDN w:val="0"/>
        <w:adjustRightInd w:val="0"/>
        <w:rPr>
          <w:rFonts w:ascii="Arial" w:hAnsi="Arial" w:cs="Times New Roman"/>
        </w:rPr>
      </w:pPr>
    </w:p>
    <w:p w14:paraId="22AC2223" w14:textId="77777777" w:rsidR="0081113A" w:rsidRPr="00694EE2" w:rsidRDefault="0081113A" w:rsidP="0081113A">
      <w:pPr>
        <w:widowControl w:val="0"/>
        <w:autoSpaceDE w:val="0"/>
        <w:autoSpaceDN w:val="0"/>
        <w:adjustRightInd w:val="0"/>
        <w:rPr>
          <w:rFonts w:ascii="Arial" w:hAnsi="Arial" w:cs="Times New Roman"/>
          <w:b/>
          <w:i/>
        </w:rPr>
      </w:pPr>
      <w:r w:rsidRPr="00694EE2">
        <w:rPr>
          <w:rFonts w:ascii="Arial" w:hAnsi="Arial" w:cs="Times New Roman"/>
          <w:b/>
          <w:i/>
        </w:rPr>
        <w:t>Immunohistochemisty</w:t>
      </w:r>
    </w:p>
    <w:p w14:paraId="40A64E5D" w14:textId="77777777" w:rsidR="0081113A" w:rsidRPr="006B1D63" w:rsidRDefault="0081113A" w:rsidP="0081113A">
      <w:pPr>
        <w:widowControl w:val="0"/>
        <w:autoSpaceDE w:val="0"/>
        <w:autoSpaceDN w:val="0"/>
        <w:adjustRightInd w:val="0"/>
        <w:spacing w:line="360" w:lineRule="auto"/>
        <w:rPr>
          <w:rFonts w:ascii="Arial" w:hAnsi="Arial" w:cs="Times New Roman"/>
        </w:rPr>
      </w:pPr>
    </w:p>
    <w:p w14:paraId="471921B9" w14:textId="428164D9" w:rsidR="0081113A" w:rsidRPr="00645B70" w:rsidRDefault="0081113A" w:rsidP="0081113A">
      <w:pPr>
        <w:widowControl w:val="0"/>
        <w:autoSpaceDE w:val="0"/>
        <w:autoSpaceDN w:val="0"/>
        <w:adjustRightInd w:val="0"/>
        <w:spacing w:line="360" w:lineRule="auto"/>
        <w:rPr>
          <w:rFonts w:ascii="Arial" w:hAnsi="Arial" w:cs="Arial"/>
        </w:rPr>
      </w:pPr>
      <w:r w:rsidRPr="00645B70">
        <w:rPr>
          <w:rFonts w:ascii="Arial" w:hAnsi="Arial" w:cs="Arial"/>
        </w:rPr>
        <w:t>Formalin fixed paraffin embedded sections of spleen and lymph nodes of IL21-VFP mice were treated with Proteinase K (DAKO) for 5’ @ RT then stained with a rabbit polyclonal anti-GFP antibody (Abcam; ab6556) followed by biotinylated goat anti-rabbit IgG</w:t>
      </w:r>
      <w:r w:rsidR="00F85B99">
        <w:rPr>
          <w:rFonts w:ascii="Arial" w:hAnsi="Arial" w:cs="Arial"/>
        </w:rPr>
        <w:t xml:space="preserve"> </w:t>
      </w:r>
      <w:r w:rsidRPr="00645B70">
        <w:rPr>
          <w:rFonts w:ascii="Arial" w:hAnsi="Arial" w:cs="Arial"/>
        </w:rPr>
        <w:t>(Vector Labs) and ABC Elite Reagent (Vector Labs).  Detection with DAB was followed by hematoxylin counterstain.</w:t>
      </w:r>
    </w:p>
    <w:p w14:paraId="2A2F8B2D" w14:textId="77777777" w:rsidR="0081113A" w:rsidRPr="006B1D63" w:rsidRDefault="0081113A" w:rsidP="0081113A">
      <w:pPr>
        <w:widowControl w:val="0"/>
        <w:autoSpaceDE w:val="0"/>
        <w:autoSpaceDN w:val="0"/>
        <w:adjustRightInd w:val="0"/>
        <w:spacing w:line="360" w:lineRule="auto"/>
        <w:rPr>
          <w:rFonts w:ascii="Arial" w:hAnsi="Arial" w:cs="Times New Roman"/>
        </w:rPr>
      </w:pPr>
    </w:p>
    <w:p w14:paraId="7CFB166F" w14:textId="77777777" w:rsidR="0081113A" w:rsidRPr="00694EE2" w:rsidRDefault="0081113A" w:rsidP="0081113A">
      <w:pPr>
        <w:widowControl w:val="0"/>
        <w:autoSpaceDE w:val="0"/>
        <w:autoSpaceDN w:val="0"/>
        <w:adjustRightInd w:val="0"/>
        <w:spacing w:line="360" w:lineRule="auto"/>
        <w:rPr>
          <w:rFonts w:ascii="Arial" w:hAnsi="Arial" w:cs="Times New Roman"/>
          <w:b/>
          <w:i/>
        </w:rPr>
      </w:pPr>
      <w:r w:rsidRPr="00694EE2">
        <w:rPr>
          <w:rFonts w:ascii="Arial" w:hAnsi="Arial" w:cs="Times New Roman"/>
          <w:b/>
          <w:i/>
        </w:rPr>
        <w:t>Statistical analyses</w:t>
      </w:r>
    </w:p>
    <w:p w14:paraId="47989F67" w14:textId="77777777" w:rsidR="0081113A" w:rsidRPr="006B1D63" w:rsidRDefault="0081113A" w:rsidP="0081113A">
      <w:pPr>
        <w:widowControl w:val="0"/>
        <w:autoSpaceDE w:val="0"/>
        <w:autoSpaceDN w:val="0"/>
        <w:adjustRightInd w:val="0"/>
        <w:spacing w:line="360" w:lineRule="auto"/>
        <w:rPr>
          <w:rFonts w:ascii="Arial" w:hAnsi="Arial" w:cs="Times New Roman"/>
          <w:i/>
        </w:rPr>
      </w:pPr>
    </w:p>
    <w:p w14:paraId="45280EA8" w14:textId="379381BD" w:rsidR="0081113A" w:rsidRPr="006B1D63" w:rsidRDefault="0081113A" w:rsidP="0081113A">
      <w:pPr>
        <w:widowControl w:val="0"/>
        <w:autoSpaceDE w:val="0"/>
        <w:autoSpaceDN w:val="0"/>
        <w:adjustRightInd w:val="0"/>
        <w:spacing w:line="360" w:lineRule="auto"/>
        <w:rPr>
          <w:rFonts w:ascii="Arial" w:hAnsi="Arial" w:cs="Times New Roman"/>
        </w:rPr>
      </w:pPr>
      <w:r w:rsidRPr="006B1D63">
        <w:rPr>
          <w:rFonts w:ascii="Arial" w:hAnsi="Arial" w:cs="Times New Roman"/>
        </w:rPr>
        <w:t xml:space="preserve">The non-parametric Mann-Whitney U test </w:t>
      </w:r>
      <w:r w:rsidRPr="00B360DA">
        <w:rPr>
          <w:rFonts w:ascii="Arial" w:hAnsi="Arial" w:cs="Times New Roman"/>
        </w:rPr>
        <w:t xml:space="preserve">was used for two sample </w:t>
      </w:r>
      <w:r w:rsidR="00AA7EA8" w:rsidRPr="00B360DA">
        <w:rPr>
          <w:rFonts w:ascii="Arial" w:hAnsi="Arial" w:cs="Times New Roman"/>
        </w:rPr>
        <w:t xml:space="preserve">group </w:t>
      </w:r>
      <w:r w:rsidRPr="00B360DA">
        <w:rPr>
          <w:rFonts w:ascii="Arial" w:hAnsi="Arial" w:cs="Times New Roman"/>
        </w:rPr>
        <w:t>comparisons</w:t>
      </w:r>
      <w:r w:rsidR="00AA7EA8" w:rsidRPr="00B360DA">
        <w:rPr>
          <w:rFonts w:ascii="Arial" w:hAnsi="Arial" w:cs="Times New Roman"/>
        </w:rPr>
        <w:t xml:space="preserve"> of flow cytometry </w:t>
      </w:r>
      <w:r w:rsidR="00B360DA" w:rsidRPr="00E507D2">
        <w:rPr>
          <w:rFonts w:ascii="Arial" w:hAnsi="Arial" w:cs="Times New Roman"/>
        </w:rPr>
        <w:t xml:space="preserve">and RT-qPCR </w:t>
      </w:r>
      <w:r w:rsidR="00AA7EA8" w:rsidRPr="00B360DA">
        <w:rPr>
          <w:rFonts w:ascii="Arial" w:hAnsi="Arial" w:cs="Times New Roman"/>
        </w:rPr>
        <w:t xml:space="preserve">data. </w:t>
      </w:r>
      <w:r w:rsidRPr="006B1D63">
        <w:rPr>
          <w:rFonts w:ascii="Arial" w:hAnsi="Arial" w:cs="Times New Roman"/>
        </w:rPr>
        <w:t xml:space="preserve"> </w:t>
      </w:r>
    </w:p>
    <w:p w14:paraId="2CC70D83" w14:textId="230885D1" w:rsidR="00F1114D" w:rsidRDefault="00F1114D">
      <w:pPr>
        <w:rPr>
          <w:rFonts w:ascii="Arial" w:hAnsi="Arial" w:cs="Arial"/>
          <w:b/>
        </w:rPr>
      </w:pPr>
      <w:r>
        <w:rPr>
          <w:rFonts w:ascii="Arial" w:hAnsi="Arial" w:cs="Arial"/>
          <w:b/>
        </w:rPr>
        <w:br w:type="page"/>
      </w:r>
    </w:p>
    <w:p w14:paraId="1902707B" w14:textId="77777777" w:rsidR="0081113A" w:rsidRPr="00F00925" w:rsidRDefault="0081113A" w:rsidP="0081113A">
      <w:pPr>
        <w:spacing w:line="360" w:lineRule="auto"/>
        <w:rPr>
          <w:rFonts w:ascii="Arial" w:hAnsi="Arial" w:cs="Arial"/>
          <w:b/>
        </w:rPr>
      </w:pPr>
    </w:p>
    <w:p w14:paraId="3F8C42F7" w14:textId="77777777" w:rsidR="0081113A" w:rsidRDefault="0081113A" w:rsidP="009E5511">
      <w:pPr>
        <w:spacing w:line="360" w:lineRule="auto"/>
        <w:rPr>
          <w:rFonts w:ascii="Arial" w:hAnsi="Arial" w:cs="Arial"/>
          <w:color w:val="000000"/>
        </w:rPr>
      </w:pPr>
    </w:p>
    <w:p w14:paraId="77B3CB7F" w14:textId="4792BE33" w:rsidR="00B73154" w:rsidRPr="00B73154" w:rsidRDefault="00B73154" w:rsidP="009E5511">
      <w:pPr>
        <w:rPr>
          <w:rFonts w:ascii="Arial" w:hAnsi="Arial" w:cs="Arial"/>
          <w:b/>
          <w:sz w:val="28"/>
          <w:szCs w:val="28"/>
        </w:rPr>
      </w:pPr>
      <w:r w:rsidRPr="00B73154">
        <w:rPr>
          <w:rFonts w:ascii="Arial" w:hAnsi="Arial" w:cs="Arial"/>
          <w:b/>
          <w:sz w:val="28"/>
          <w:szCs w:val="28"/>
        </w:rPr>
        <w:t>References</w:t>
      </w:r>
    </w:p>
    <w:p w14:paraId="10D0E8E2" w14:textId="77777777" w:rsidR="009E5511" w:rsidRDefault="009E5511" w:rsidP="009E5511"/>
    <w:p w14:paraId="3982CFB0" w14:textId="77777777" w:rsidR="009E5511" w:rsidRDefault="009E5511" w:rsidP="009E5511"/>
    <w:p w14:paraId="1F7FE292" w14:textId="77777777" w:rsidR="00D376D3" w:rsidRDefault="009E5511" w:rsidP="00D376D3">
      <w:pPr>
        <w:ind w:left="720" w:hanging="720"/>
        <w:rPr>
          <w:rFonts w:ascii="Cambria" w:hAnsi="Cambria"/>
          <w:noProof/>
        </w:rPr>
      </w:pPr>
      <w:r>
        <w:rPr>
          <w:rFonts w:ascii="Cambria" w:hAnsi="Cambria"/>
        </w:rPr>
        <w:fldChar w:fldCharType="begin"/>
      </w:r>
      <w:r>
        <w:instrText xml:space="preserve"> ADDIN EN.REFLIST </w:instrText>
      </w:r>
      <w:r>
        <w:rPr>
          <w:rFonts w:ascii="Cambria" w:hAnsi="Cambria"/>
        </w:rPr>
        <w:fldChar w:fldCharType="separate"/>
      </w:r>
      <w:r w:rsidR="00D376D3">
        <w:rPr>
          <w:rFonts w:ascii="Cambria" w:hAnsi="Cambria"/>
          <w:noProof/>
        </w:rPr>
        <w:t>1.</w:t>
      </w:r>
      <w:r w:rsidR="00D376D3">
        <w:rPr>
          <w:rFonts w:ascii="Cambria" w:hAnsi="Cambria"/>
          <w:noProof/>
        </w:rPr>
        <w:tab/>
        <w:t xml:space="preserve">Spolski R, Leonard WJ. IL-21 and T follicular helper cells. </w:t>
      </w:r>
      <w:r w:rsidR="00D376D3" w:rsidRPr="00D376D3">
        <w:rPr>
          <w:rFonts w:ascii="Cambria" w:hAnsi="Cambria"/>
          <w:i/>
          <w:noProof/>
        </w:rPr>
        <w:t>International immunology</w:t>
      </w:r>
      <w:r w:rsidR="00D376D3">
        <w:rPr>
          <w:rFonts w:ascii="Cambria" w:hAnsi="Cambria"/>
          <w:noProof/>
        </w:rPr>
        <w:t xml:space="preserve"> 2010, </w:t>
      </w:r>
      <w:r w:rsidR="00D376D3" w:rsidRPr="00D376D3">
        <w:rPr>
          <w:rFonts w:ascii="Cambria" w:hAnsi="Cambria"/>
          <w:b/>
          <w:noProof/>
        </w:rPr>
        <w:t>22</w:t>
      </w:r>
      <w:r w:rsidR="00D376D3">
        <w:rPr>
          <w:rFonts w:ascii="Cambria" w:hAnsi="Cambria"/>
          <w:noProof/>
        </w:rPr>
        <w:t>(1)</w:t>
      </w:r>
      <w:r w:rsidR="00D376D3" w:rsidRPr="00D376D3">
        <w:rPr>
          <w:rFonts w:ascii="Cambria" w:hAnsi="Cambria"/>
          <w:b/>
          <w:noProof/>
        </w:rPr>
        <w:t>:</w:t>
      </w:r>
      <w:r w:rsidR="00D376D3">
        <w:rPr>
          <w:rFonts w:ascii="Cambria" w:hAnsi="Cambria"/>
          <w:noProof/>
        </w:rPr>
        <w:t xml:space="preserve"> 7-12.</w:t>
      </w:r>
    </w:p>
    <w:p w14:paraId="5E6BD2C9" w14:textId="77777777" w:rsidR="00D376D3" w:rsidRDefault="00D376D3" w:rsidP="00D376D3">
      <w:pPr>
        <w:rPr>
          <w:rFonts w:ascii="Cambria" w:hAnsi="Cambria"/>
          <w:noProof/>
        </w:rPr>
      </w:pPr>
    </w:p>
    <w:p w14:paraId="59487FC0" w14:textId="77777777" w:rsidR="00D376D3" w:rsidRDefault="00D376D3" w:rsidP="00D376D3">
      <w:pPr>
        <w:ind w:left="720" w:hanging="720"/>
        <w:rPr>
          <w:rFonts w:ascii="Cambria" w:hAnsi="Cambria"/>
          <w:noProof/>
        </w:rPr>
      </w:pPr>
      <w:r>
        <w:rPr>
          <w:rFonts w:ascii="Cambria" w:hAnsi="Cambria"/>
          <w:noProof/>
        </w:rPr>
        <w:t>2.</w:t>
      </w:r>
      <w:r>
        <w:rPr>
          <w:rFonts w:ascii="Cambria" w:hAnsi="Cambria"/>
          <w:noProof/>
        </w:rPr>
        <w:tab/>
        <w:t>Bubier JA, Sproule TJ, Foreman O, Spolski R, Shaffer DJ, Morse HC, 3rd</w:t>
      </w:r>
      <w:r w:rsidRPr="00D376D3">
        <w:rPr>
          <w:rFonts w:ascii="Cambria" w:hAnsi="Cambria"/>
          <w:i/>
          <w:noProof/>
        </w:rPr>
        <w:t>, et al.</w:t>
      </w:r>
      <w:r>
        <w:rPr>
          <w:rFonts w:ascii="Cambria" w:hAnsi="Cambria"/>
          <w:noProof/>
        </w:rPr>
        <w:t xml:space="preserve"> A critical role for IL-21 receptor signaling in the pathogenesis of systemic lupus erythematosus in BXSB-Yaa mice. </w:t>
      </w:r>
      <w:r w:rsidRPr="00D376D3">
        <w:rPr>
          <w:rFonts w:ascii="Cambria" w:hAnsi="Cambria"/>
          <w:i/>
          <w:noProof/>
        </w:rPr>
        <w:t>Proceedings of the National Academy of Sciences of the United States of America</w:t>
      </w:r>
      <w:r>
        <w:rPr>
          <w:rFonts w:ascii="Cambria" w:hAnsi="Cambria"/>
          <w:noProof/>
        </w:rPr>
        <w:t xml:space="preserve"> 2009, </w:t>
      </w:r>
      <w:r w:rsidRPr="00D376D3">
        <w:rPr>
          <w:rFonts w:ascii="Cambria" w:hAnsi="Cambria"/>
          <w:b/>
          <w:noProof/>
        </w:rPr>
        <w:t>106</w:t>
      </w:r>
      <w:r>
        <w:rPr>
          <w:rFonts w:ascii="Cambria" w:hAnsi="Cambria"/>
          <w:noProof/>
        </w:rPr>
        <w:t>(5)</w:t>
      </w:r>
      <w:r w:rsidRPr="00D376D3">
        <w:rPr>
          <w:rFonts w:ascii="Cambria" w:hAnsi="Cambria"/>
          <w:b/>
          <w:noProof/>
        </w:rPr>
        <w:t>:</w:t>
      </w:r>
      <w:r>
        <w:rPr>
          <w:rFonts w:ascii="Cambria" w:hAnsi="Cambria"/>
          <w:noProof/>
        </w:rPr>
        <w:t xml:space="preserve"> 1518-1523.</w:t>
      </w:r>
    </w:p>
    <w:p w14:paraId="06C1B595" w14:textId="77777777" w:rsidR="00D376D3" w:rsidRDefault="00D376D3" w:rsidP="00D376D3">
      <w:pPr>
        <w:rPr>
          <w:rFonts w:ascii="Cambria" w:hAnsi="Cambria"/>
          <w:noProof/>
        </w:rPr>
      </w:pPr>
    </w:p>
    <w:p w14:paraId="5A4C0925" w14:textId="77777777" w:rsidR="00D376D3" w:rsidRDefault="00D376D3" w:rsidP="00D376D3">
      <w:pPr>
        <w:ind w:left="720" w:hanging="720"/>
        <w:rPr>
          <w:rFonts w:ascii="Cambria" w:hAnsi="Cambria"/>
          <w:noProof/>
        </w:rPr>
      </w:pPr>
      <w:r>
        <w:rPr>
          <w:rFonts w:ascii="Cambria" w:hAnsi="Cambria"/>
          <w:noProof/>
        </w:rPr>
        <w:t>3.</w:t>
      </w:r>
      <w:r>
        <w:rPr>
          <w:rFonts w:ascii="Cambria" w:hAnsi="Cambria"/>
          <w:noProof/>
        </w:rPr>
        <w:tab/>
        <w:t xml:space="preserve">Tangye SG, Ma CS, Brink R, Deenick EK. The good, the bad and the ugly - TFH cells in human health and disease. </w:t>
      </w:r>
      <w:r w:rsidRPr="00D376D3">
        <w:rPr>
          <w:rFonts w:ascii="Cambria" w:hAnsi="Cambria"/>
          <w:i/>
          <w:noProof/>
        </w:rPr>
        <w:t>Nature reviews Immunology</w:t>
      </w:r>
      <w:r>
        <w:rPr>
          <w:rFonts w:ascii="Cambria" w:hAnsi="Cambria"/>
          <w:noProof/>
        </w:rPr>
        <w:t xml:space="preserve"> 2013, </w:t>
      </w:r>
      <w:r w:rsidRPr="00D376D3">
        <w:rPr>
          <w:rFonts w:ascii="Cambria" w:hAnsi="Cambria"/>
          <w:b/>
          <w:noProof/>
        </w:rPr>
        <w:t>13</w:t>
      </w:r>
      <w:r>
        <w:rPr>
          <w:rFonts w:ascii="Cambria" w:hAnsi="Cambria"/>
          <w:noProof/>
        </w:rPr>
        <w:t>(6)</w:t>
      </w:r>
      <w:r w:rsidRPr="00D376D3">
        <w:rPr>
          <w:rFonts w:ascii="Cambria" w:hAnsi="Cambria"/>
          <w:b/>
          <w:noProof/>
        </w:rPr>
        <w:t>:</w:t>
      </w:r>
      <w:r>
        <w:rPr>
          <w:rFonts w:ascii="Cambria" w:hAnsi="Cambria"/>
          <w:noProof/>
        </w:rPr>
        <w:t xml:space="preserve"> 412-426.</w:t>
      </w:r>
    </w:p>
    <w:p w14:paraId="6C782E2D" w14:textId="77777777" w:rsidR="00D376D3" w:rsidRDefault="00D376D3" w:rsidP="00D376D3">
      <w:pPr>
        <w:rPr>
          <w:rFonts w:ascii="Cambria" w:hAnsi="Cambria"/>
          <w:noProof/>
        </w:rPr>
      </w:pPr>
    </w:p>
    <w:p w14:paraId="5D24D6DE" w14:textId="77777777" w:rsidR="00D376D3" w:rsidRDefault="00D376D3" w:rsidP="00D376D3">
      <w:pPr>
        <w:ind w:left="720" w:hanging="720"/>
        <w:rPr>
          <w:rFonts w:ascii="Cambria" w:hAnsi="Cambria"/>
          <w:noProof/>
        </w:rPr>
      </w:pPr>
      <w:r>
        <w:rPr>
          <w:rFonts w:ascii="Cambria" w:hAnsi="Cambria"/>
          <w:noProof/>
        </w:rPr>
        <w:t>4.</w:t>
      </w:r>
      <w:r>
        <w:rPr>
          <w:rFonts w:ascii="Cambria" w:hAnsi="Cambria"/>
          <w:noProof/>
        </w:rPr>
        <w:tab/>
        <w:t>Coquet JM, Kyparissoudis K, Pellicci DG, Besra G, Berzins SP, Smyth MJ</w:t>
      </w:r>
      <w:r w:rsidRPr="00D376D3">
        <w:rPr>
          <w:rFonts w:ascii="Cambria" w:hAnsi="Cambria"/>
          <w:i/>
          <w:noProof/>
        </w:rPr>
        <w:t>, et al.</w:t>
      </w:r>
      <w:r>
        <w:rPr>
          <w:rFonts w:ascii="Cambria" w:hAnsi="Cambria"/>
          <w:noProof/>
        </w:rPr>
        <w:t xml:space="preserve"> IL-21 is produced by NKT cells and modulates NKT cell activation and cytokine production. </w:t>
      </w:r>
      <w:r w:rsidRPr="00D376D3">
        <w:rPr>
          <w:rFonts w:ascii="Cambria" w:hAnsi="Cambria"/>
          <w:i/>
          <w:noProof/>
        </w:rPr>
        <w:t>J Immunol</w:t>
      </w:r>
      <w:r>
        <w:rPr>
          <w:rFonts w:ascii="Cambria" w:hAnsi="Cambria"/>
          <w:noProof/>
        </w:rPr>
        <w:t xml:space="preserve"> 2007, </w:t>
      </w:r>
      <w:r w:rsidRPr="00D376D3">
        <w:rPr>
          <w:rFonts w:ascii="Cambria" w:hAnsi="Cambria"/>
          <w:b/>
          <w:noProof/>
        </w:rPr>
        <w:t>178</w:t>
      </w:r>
      <w:r>
        <w:rPr>
          <w:rFonts w:ascii="Cambria" w:hAnsi="Cambria"/>
          <w:noProof/>
        </w:rPr>
        <w:t>(5)</w:t>
      </w:r>
      <w:r w:rsidRPr="00D376D3">
        <w:rPr>
          <w:rFonts w:ascii="Cambria" w:hAnsi="Cambria"/>
          <w:b/>
          <w:noProof/>
        </w:rPr>
        <w:t>:</w:t>
      </w:r>
      <w:r>
        <w:rPr>
          <w:rFonts w:ascii="Cambria" w:hAnsi="Cambria"/>
          <w:noProof/>
        </w:rPr>
        <w:t xml:space="preserve"> 2827-2834.</w:t>
      </w:r>
    </w:p>
    <w:p w14:paraId="53BC9C5F" w14:textId="77777777" w:rsidR="00D376D3" w:rsidRDefault="00D376D3" w:rsidP="00D376D3">
      <w:pPr>
        <w:rPr>
          <w:rFonts w:ascii="Cambria" w:hAnsi="Cambria"/>
          <w:noProof/>
        </w:rPr>
      </w:pPr>
    </w:p>
    <w:p w14:paraId="5C46BF0E" w14:textId="77777777" w:rsidR="00D376D3" w:rsidRDefault="00D376D3" w:rsidP="00D376D3">
      <w:pPr>
        <w:ind w:left="720" w:hanging="720"/>
        <w:rPr>
          <w:rFonts w:ascii="Cambria" w:hAnsi="Cambria"/>
          <w:noProof/>
        </w:rPr>
      </w:pPr>
      <w:r>
        <w:rPr>
          <w:rFonts w:ascii="Cambria" w:hAnsi="Cambria"/>
          <w:noProof/>
        </w:rPr>
        <w:t>5.</w:t>
      </w:r>
      <w:r>
        <w:rPr>
          <w:rFonts w:ascii="Cambria" w:hAnsi="Cambria"/>
          <w:noProof/>
        </w:rPr>
        <w:tab/>
        <w:t>Zhou L, Ivanov, II, Spolski R, Min R, Shenderov K, Egawa T</w:t>
      </w:r>
      <w:r w:rsidRPr="00D376D3">
        <w:rPr>
          <w:rFonts w:ascii="Cambria" w:hAnsi="Cambria"/>
          <w:i/>
          <w:noProof/>
        </w:rPr>
        <w:t>, et al.</w:t>
      </w:r>
      <w:r>
        <w:rPr>
          <w:rFonts w:ascii="Cambria" w:hAnsi="Cambria"/>
          <w:noProof/>
        </w:rPr>
        <w:t xml:space="preserve"> IL-6 programs T(H)-17 cell differentiation by promoting sequential engagement of the IL-21 and IL-23 pathways. </w:t>
      </w:r>
      <w:r w:rsidRPr="00D376D3">
        <w:rPr>
          <w:rFonts w:ascii="Cambria" w:hAnsi="Cambria"/>
          <w:i/>
          <w:noProof/>
        </w:rPr>
        <w:t>Nature immunology</w:t>
      </w:r>
      <w:r>
        <w:rPr>
          <w:rFonts w:ascii="Cambria" w:hAnsi="Cambria"/>
          <w:noProof/>
        </w:rPr>
        <w:t xml:space="preserve"> 2007, </w:t>
      </w:r>
      <w:r w:rsidRPr="00D376D3">
        <w:rPr>
          <w:rFonts w:ascii="Cambria" w:hAnsi="Cambria"/>
          <w:b/>
          <w:noProof/>
        </w:rPr>
        <w:t>8</w:t>
      </w:r>
      <w:r>
        <w:rPr>
          <w:rFonts w:ascii="Cambria" w:hAnsi="Cambria"/>
          <w:noProof/>
        </w:rPr>
        <w:t>(9)</w:t>
      </w:r>
      <w:r w:rsidRPr="00D376D3">
        <w:rPr>
          <w:rFonts w:ascii="Cambria" w:hAnsi="Cambria"/>
          <w:b/>
          <w:noProof/>
        </w:rPr>
        <w:t>:</w:t>
      </w:r>
      <w:r>
        <w:rPr>
          <w:rFonts w:ascii="Cambria" w:hAnsi="Cambria"/>
          <w:noProof/>
        </w:rPr>
        <w:t xml:space="preserve"> 967-974.</w:t>
      </w:r>
    </w:p>
    <w:p w14:paraId="588EE5F5" w14:textId="77777777" w:rsidR="00D376D3" w:rsidRDefault="00D376D3" w:rsidP="00D376D3">
      <w:pPr>
        <w:rPr>
          <w:rFonts w:ascii="Cambria" w:hAnsi="Cambria"/>
          <w:noProof/>
        </w:rPr>
      </w:pPr>
    </w:p>
    <w:p w14:paraId="58D62E4E" w14:textId="77777777" w:rsidR="00D376D3" w:rsidRDefault="00D376D3" w:rsidP="00D376D3">
      <w:pPr>
        <w:ind w:left="720" w:hanging="720"/>
        <w:rPr>
          <w:rFonts w:ascii="Cambria" w:hAnsi="Cambria"/>
          <w:noProof/>
        </w:rPr>
      </w:pPr>
      <w:r>
        <w:rPr>
          <w:rFonts w:ascii="Cambria" w:hAnsi="Cambria"/>
          <w:noProof/>
        </w:rPr>
        <w:t>6.</w:t>
      </w:r>
      <w:r>
        <w:rPr>
          <w:rFonts w:ascii="Cambria" w:hAnsi="Cambria"/>
          <w:noProof/>
        </w:rPr>
        <w:tab/>
        <w:t xml:space="preserve">Crotty S. Follicular helper CD4 T cells (TFH). </w:t>
      </w:r>
      <w:r w:rsidRPr="00D376D3">
        <w:rPr>
          <w:rFonts w:ascii="Cambria" w:hAnsi="Cambria"/>
          <w:i/>
          <w:noProof/>
        </w:rPr>
        <w:t>Annual review of immunology</w:t>
      </w:r>
      <w:r>
        <w:rPr>
          <w:rFonts w:ascii="Cambria" w:hAnsi="Cambria"/>
          <w:noProof/>
        </w:rPr>
        <w:t xml:space="preserve"> 2011, </w:t>
      </w:r>
      <w:r w:rsidRPr="00D376D3">
        <w:rPr>
          <w:rFonts w:ascii="Cambria" w:hAnsi="Cambria"/>
          <w:b/>
          <w:noProof/>
        </w:rPr>
        <w:t>29:</w:t>
      </w:r>
      <w:r>
        <w:rPr>
          <w:rFonts w:ascii="Cambria" w:hAnsi="Cambria"/>
          <w:noProof/>
        </w:rPr>
        <w:t xml:space="preserve"> 621-663.</w:t>
      </w:r>
    </w:p>
    <w:p w14:paraId="4A9F6440" w14:textId="77777777" w:rsidR="00D376D3" w:rsidRDefault="00D376D3" w:rsidP="00D376D3">
      <w:pPr>
        <w:rPr>
          <w:rFonts w:ascii="Cambria" w:hAnsi="Cambria"/>
          <w:noProof/>
        </w:rPr>
      </w:pPr>
    </w:p>
    <w:p w14:paraId="5A525D03" w14:textId="77777777" w:rsidR="00D376D3" w:rsidRDefault="00D376D3" w:rsidP="00D376D3">
      <w:pPr>
        <w:ind w:left="720" w:hanging="720"/>
        <w:rPr>
          <w:rFonts w:ascii="Cambria" w:hAnsi="Cambria"/>
          <w:noProof/>
        </w:rPr>
      </w:pPr>
      <w:r>
        <w:rPr>
          <w:rFonts w:ascii="Cambria" w:hAnsi="Cambria"/>
          <w:noProof/>
        </w:rPr>
        <w:t>7.</w:t>
      </w:r>
      <w:r>
        <w:rPr>
          <w:rFonts w:ascii="Cambria" w:hAnsi="Cambria"/>
          <w:noProof/>
        </w:rPr>
        <w:tab/>
        <w:t>Nurieva RI, Chung Y, Martinez GJ, Yang XO, Tanaka S, Matskevitch TD</w:t>
      </w:r>
      <w:r w:rsidRPr="00D376D3">
        <w:rPr>
          <w:rFonts w:ascii="Cambria" w:hAnsi="Cambria"/>
          <w:i/>
          <w:noProof/>
        </w:rPr>
        <w:t>, et al.</w:t>
      </w:r>
      <w:r>
        <w:rPr>
          <w:rFonts w:ascii="Cambria" w:hAnsi="Cambria"/>
          <w:noProof/>
        </w:rPr>
        <w:t xml:space="preserve"> Bcl6 mediates the development of T follicular helper cells. </w:t>
      </w:r>
      <w:r w:rsidRPr="00D376D3">
        <w:rPr>
          <w:rFonts w:ascii="Cambria" w:hAnsi="Cambria"/>
          <w:i/>
          <w:noProof/>
        </w:rPr>
        <w:t>Science (New York, NY)</w:t>
      </w:r>
      <w:r>
        <w:rPr>
          <w:rFonts w:ascii="Cambria" w:hAnsi="Cambria"/>
          <w:noProof/>
        </w:rPr>
        <w:t xml:space="preserve"> 2009, </w:t>
      </w:r>
      <w:r w:rsidRPr="00D376D3">
        <w:rPr>
          <w:rFonts w:ascii="Cambria" w:hAnsi="Cambria"/>
          <w:b/>
          <w:noProof/>
        </w:rPr>
        <w:t>325</w:t>
      </w:r>
      <w:r>
        <w:rPr>
          <w:rFonts w:ascii="Cambria" w:hAnsi="Cambria"/>
          <w:noProof/>
        </w:rPr>
        <w:t>(5943)</w:t>
      </w:r>
      <w:r w:rsidRPr="00D376D3">
        <w:rPr>
          <w:rFonts w:ascii="Cambria" w:hAnsi="Cambria"/>
          <w:b/>
          <w:noProof/>
        </w:rPr>
        <w:t>:</w:t>
      </w:r>
      <w:r>
        <w:rPr>
          <w:rFonts w:ascii="Cambria" w:hAnsi="Cambria"/>
          <w:noProof/>
        </w:rPr>
        <w:t xml:space="preserve"> 1001-1005.</w:t>
      </w:r>
    </w:p>
    <w:p w14:paraId="09022AB3" w14:textId="77777777" w:rsidR="00D376D3" w:rsidRDefault="00D376D3" w:rsidP="00D376D3">
      <w:pPr>
        <w:rPr>
          <w:rFonts w:ascii="Cambria" w:hAnsi="Cambria"/>
          <w:noProof/>
        </w:rPr>
      </w:pPr>
    </w:p>
    <w:p w14:paraId="589EC854" w14:textId="77777777" w:rsidR="00D376D3" w:rsidRDefault="00D376D3" w:rsidP="00D376D3">
      <w:pPr>
        <w:ind w:left="720" w:hanging="720"/>
        <w:rPr>
          <w:rFonts w:ascii="Cambria" w:hAnsi="Cambria"/>
          <w:noProof/>
        </w:rPr>
      </w:pPr>
      <w:r>
        <w:rPr>
          <w:rFonts w:ascii="Cambria" w:hAnsi="Cambria"/>
          <w:noProof/>
        </w:rPr>
        <w:t>8.</w:t>
      </w:r>
      <w:r>
        <w:rPr>
          <w:rFonts w:ascii="Cambria" w:hAnsi="Cambria"/>
          <w:noProof/>
        </w:rPr>
        <w:tab/>
        <w:t>Barnett LG, Simkins HM, Barnett BE, Korn LL, Johnson AL, Wherry EJ</w:t>
      </w:r>
      <w:r w:rsidRPr="00D376D3">
        <w:rPr>
          <w:rFonts w:ascii="Cambria" w:hAnsi="Cambria"/>
          <w:i/>
          <w:noProof/>
        </w:rPr>
        <w:t>, et al.</w:t>
      </w:r>
      <w:r>
        <w:rPr>
          <w:rFonts w:ascii="Cambria" w:hAnsi="Cambria"/>
          <w:noProof/>
        </w:rPr>
        <w:t xml:space="preserve"> B cell antigen presentation in the initiation of follicular helper T cell and germinal center differentiation. </w:t>
      </w:r>
      <w:r w:rsidRPr="00D376D3">
        <w:rPr>
          <w:rFonts w:ascii="Cambria" w:hAnsi="Cambria"/>
          <w:i/>
          <w:noProof/>
        </w:rPr>
        <w:t>J Immunol</w:t>
      </w:r>
      <w:r>
        <w:rPr>
          <w:rFonts w:ascii="Cambria" w:hAnsi="Cambria"/>
          <w:noProof/>
        </w:rPr>
        <w:t xml:space="preserve"> 2014, </w:t>
      </w:r>
      <w:r w:rsidRPr="00D376D3">
        <w:rPr>
          <w:rFonts w:ascii="Cambria" w:hAnsi="Cambria"/>
          <w:b/>
          <w:noProof/>
        </w:rPr>
        <w:t>192</w:t>
      </w:r>
      <w:r>
        <w:rPr>
          <w:rFonts w:ascii="Cambria" w:hAnsi="Cambria"/>
          <w:noProof/>
        </w:rPr>
        <w:t>(8)</w:t>
      </w:r>
      <w:r w:rsidRPr="00D376D3">
        <w:rPr>
          <w:rFonts w:ascii="Cambria" w:hAnsi="Cambria"/>
          <w:b/>
          <w:noProof/>
        </w:rPr>
        <w:t>:</w:t>
      </w:r>
      <w:r>
        <w:rPr>
          <w:rFonts w:ascii="Cambria" w:hAnsi="Cambria"/>
          <w:noProof/>
        </w:rPr>
        <w:t xml:space="preserve"> 3607-3617.</w:t>
      </w:r>
    </w:p>
    <w:p w14:paraId="3F53F7DA" w14:textId="77777777" w:rsidR="00D376D3" w:rsidRDefault="00D376D3" w:rsidP="00D376D3">
      <w:pPr>
        <w:rPr>
          <w:rFonts w:ascii="Cambria" w:hAnsi="Cambria"/>
          <w:noProof/>
        </w:rPr>
      </w:pPr>
    </w:p>
    <w:p w14:paraId="19047443" w14:textId="77777777" w:rsidR="00D376D3" w:rsidRDefault="00D376D3" w:rsidP="00D376D3">
      <w:pPr>
        <w:ind w:left="720" w:hanging="720"/>
        <w:rPr>
          <w:rFonts w:ascii="Cambria" w:hAnsi="Cambria"/>
          <w:noProof/>
        </w:rPr>
      </w:pPr>
      <w:r>
        <w:rPr>
          <w:rFonts w:ascii="Cambria" w:hAnsi="Cambria"/>
          <w:noProof/>
        </w:rPr>
        <w:t>9.</w:t>
      </w:r>
      <w:r>
        <w:rPr>
          <w:rFonts w:ascii="Cambria" w:hAnsi="Cambria"/>
          <w:noProof/>
        </w:rPr>
        <w:tab/>
        <w:t xml:space="preserve">O'Shea JJ, Paul WE. Mechanisms underlying lineage commitment and plasticity of helper CD4+ T cells. </w:t>
      </w:r>
      <w:r w:rsidRPr="00D376D3">
        <w:rPr>
          <w:rFonts w:ascii="Cambria" w:hAnsi="Cambria"/>
          <w:i/>
          <w:noProof/>
        </w:rPr>
        <w:t>Science</w:t>
      </w:r>
      <w:r>
        <w:rPr>
          <w:rFonts w:ascii="Cambria" w:hAnsi="Cambria"/>
          <w:noProof/>
        </w:rPr>
        <w:t xml:space="preserve"> 2010, </w:t>
      </w:r>
      <w:r w:rsidRPr="00D376D3">
        <w:rPr>
          <w:rFonts w:ascii="Cambria" w:hAnsi="Cambria"/>
          <w:b/>
          <w:noProof/>
        </w:rPr>
        <w:t>327</w:t>
      </w:r>
      <w:r>
        <w:rPr>
          <w:rFonts w:ascii="Cambria" w:hAnsi="Cambria"/>
          <w:noProof/>
        </w:rPr>
        <w:t>(5969)</w:t>
      </w:r>
      <w:r w:rsidRPr="00D376D3">
        <w:rPr>
          <w:rFonts w:ascii="Cambria" w:hAnsi="Cambria"/>
          <w:b/>
          <w:noProof/>
        </w:rPr>
        <w:t>:</w:t>
      </w:r>
      <w:r>
        <w:rPr>
          <w:rFonts w:ascii="Cambria" w:hAnsi="Cambria"/>
          <w:noProof/>
        </w:rPr>
        <w:t xml:space="preserve"> 1098-1102.</w:t>
      </w:r>
    </w:p>
    <w:p w14:paraId="4BA5CBD9" w14:textId="77777777" w:rsidR="00D376D3" w:rsidRDefault="00D376D3" w:rsidP="00D376D3">
      <w:pPr>
        <w:rPr>
          <w:rFonts w:ascii="Cambria" w:hAnsi="Cambria"/>
          <w:noProof/>
        </w:rPr>
      </w:pPr>
    </w:p>
    <w:p w14:paraId="248A903A" w14:textId="77777777" w:rsidR="00D376D3" w:rsidRDefault="00D376D3" w:rsidP="00D376D3">
      <w:pPr>
        <w:ind w:left="720" w:hanging="720"/>
        <w:rPr>
          <w:rFonts w:ascii="Cambria" w:hAnsi="Cambria"/>
          <w:noProof/>
        </w:rPr>
      </w:pPr>
      <w:r>
        <w:rPr>
          <w:rFonts w:ascii="Cambria" w:hAnsi="Cambria"/>
          <w:noProof/>
        </w:rPr>
        <w:t>10.</w:t>
      </w:r>
      <w:r>
        <w:rPr>
          <w:rFonts w:ascii="Cambria" w:hAnsi="Cambria"/>
          <w:noProof/>
        </w:rPr>
        <w:tab/>
        <w:t xml:space="preserve">Tellier J, Nutt SL. The unique features of follicular T cell subsets. </w:t>
      </w:r>
      <w:r w:rsidRPr="00D376D3">
        <w:rPr>
          <w:rFonts w:ascii="Cambria" w:hAnsi="Cambria"/>
          <w:i/>
          <w:noProof/>
        </w:rPr>
        <w:t>Cellular and molecular life sciences : CMLS</w:t>
      </w:r>
      <w:r>
        <w:rPr>
          <w:rFonts w:ascii="Cambria" w:hAnsi="Cambria"/>
          <w:noProof/>
        </w:rPr>
        <w:t xml:space="preserve"> 2013, </w:t>
      </w:r>
      <w:r w:rsidRPr="00D376D3">
        <w:rPr>
          <w:rFonts w:ascii="Cambria" w:hAnsi="Cambria"/>
          <w:b/>
          <w:noProof/>
        </w:rPr>
        <w:t>70</w:t>
      </w:r>
      <w:r>
        <w:rPr>
          <w:rFonts w:ascii="Cambria" w:hAnsi="Cambria"/>
          <w:noProof/>
        </w:rPr>
        <w:t>(24)</w:t>
      </w:r>
      <w:r w:rsidRPr="00D376D3">
        <w:rPr>
          <w:rFonts w:ascii="Cambria" w:hAnsi="Cambria"/>
          <w:b/>
          <w:noProof/>
        </w:rPr>
        <w:t>:</w:t>
      </w:r>
      <w:r>
        <w:rPr>
          <w:rFonts w:ascii="Cambria" w:hAnsi="Cambria"/>
          <w:noProof/>
        </w:rPr>
        <w:t xml:space="preserve"> 4771-4784.</w:t>
      </w:r>
    </w:p>
    <w:p w14:paraId="0DF69839" w14:textId="77777777" w:rsidR="00D376D3" w:rsidRDefault="00D376D3" w:rsidP="00D376D3">
      <w:pPr>
        <w:rPr>
          <w:rFonts w:ascii="Cambria" w:hAnsi="Cambria"/>
          <w:noProof/>
        </w:rPr>
      </w:pPr>
    </w:p>
    <w:p w14:paraId="04A9C833" w14:textId="77777777" w:rsidR="00D376D3" w:rsidRDefault="00D376D3" w:rsidP="00D376D3">
      <w:pPr>
        <w:ind w:left="720" w:hanging="720"/>
        <w:rPr>
          <w:rFonts w:ascii="Cambria" w:hAnsi="Cambria"/>
          <w:noProof/>
        </w:rPr>
      </w:pPr>
      <w:r>
        <w:rPr>
          <w:rFonts w:ascii="Cambria" w:hAnsi="Cambria"/>
          <w:noProof/>
        </w:rPr>
        <w:t>11.</w:t>
      </w:r>
      <w:r>
        <w:rPr>
          <w:rFonts w:ascii="Cambria" w:hAnsi="Cambria"/>
          <w:noProof/>
        </w:rPr>
        <w:tab/>
        <w:t>Lee SK, Rigby RJ, Zotos D, Tsai LM, Kawamoto S, Marshall JL</w:t>
      </w:r>
      <w:r w:rsidRPr="00D376D3">
        <w:rPr>
          <w:rFonts w:ascii="Cambria" w:hAnsi="Cambria"/>
          <w:i/>
          <w:noProof/>
        </w:rPr>
        <w:t>, et al.</w:t>
      </w:r>
      <w:r>
        <w:rPr>
          <w:rFonts w:ascii="Cambria" w:hAnsi="Cambria"/>
          <w:noProof/>
        </w:rPr>
        <w:t xml:space="preserve"> B cell priming for extrafollicular antibody responses requires Bcl-6 expression by T cells. </w:t>
      </w:r>
      <w:r w:rsidRPr="00D376D3">
        <w:rPr>
          <w:rFonts w:ascii="Cambria" w:hAnsi="Cambria"/>
          <w:i/>
          <w:noProof/>
        </w:rPr>
        <w:t>The Journal of experimental medicine</w:t>
      </w:r>
      <w:r>
        <w:rPr>
          <w:rFonts w:ascii="Cambria" w:hAnsi="Cambria"/>
          <w:noProof/>
        </w:rPr>
        <w:t xml:space="preserve"> 2011, </w:t>
      </w:r>
      <w:r w:rsidRPr="00D376D3">
        <w:rPr>
          <w:rFonts w:ascii="Cambria" w:hAnsi="Cambria"/>
          <w:b/>
          <w:noProof/>
        </w:rPr>
        <w:t>208</w:t>
      </w:r>
      <w:r>
        <w:rPr>
          <w:rFonts w:ascii="Cambria" w:hAnsi="Cambria"/>
          <w:noProof/>
        </w:rPr>
        <w:t>(7)</w:t>
      </w:r>
      <w:r w:rsidRPr="00D376D3">
        <w:rPr>
          <w:rFonts w:ascii="Cambria" w:hAnsi="Cambria"/>
          <w:b/>
          <w:noProof/>
        </w:rPr>
        <w:t>:</w:t>
      </w:r>
      <w:r>
        <w:rPr>
          <w:rFonts w:ascii="Cambria" w:hAnsi="Cambria"/>
          <w:noProof/>
        </w:rPr>
        <w:t xml:space="preserve"> 1377-1388.</w:t>
      </w:r>
    </w:p>
    <w:p w14:paraId="3162AD6E" w14:textId="77777777" w:rsidR="00D376D3" w:rsidRDefault="00D376D3" w:rsidP="00D376D3">
      <w:pPr>
        <w:rPr>
          <w:rFonts w:ascii="Cambria" w:hAnsi="Cambria"/>
          <w:noProof/>
        </w:rPr>
      </w:pPr>
    </w:p>
    <w:p w14:paraId="108E9E7B" w14:textId="77777777" w:rsidR="00D376D3" w:rsidRDefault="00D376D3" w:rsidP="00D376D3">
      <w:pPr>
        <w:ind w:left="720" w:hanging="720"/>
        <w:rPr>
          <w:rFonts w:ascii="Cambria" w:hAnsi="Cambria"/>
          <w:noProof/>
        </w:rPr>
      </w:pPr>
      <w:r>
        <w:rPr>
          <w:rFonts w:ascii="Cambria" w:hAnsi="Cambria"/>
          <w:noProof/>
        </w:rPr>
        <w:t>12.</w:t>
      </w:r>
      <w:r>
        <w:rPr>
          <w:rFonts w:ascii="Cambria" w:hAnsi="Cambria"/>
          <w:noProof/>
        </w:rPr>
        <w:tab/>
        <w:t>Goenka R, Barnett LG, Silver JS, O'Neill PJ, Hunter CA, Cancro MP</w:t>
      </w:r>
      <w:r w:rsidRPr="00D376D3">
        <w:rPr>
          <w:rFonts w:ascii="Cambria" w:hAnsi="Cambria"/>
          <w:i/>
          <w:noProof/>
        </w:rPr>
        <w:t>, et al.</w:t>
      </w:r>
      <w:r>
        <w:rPr>
          <w:rFonts w:ascii="Cambria" w:hAnsi="Cambria"/>
          <w:noProof/>
        </w:rPr>
        <w:t xml:space="preserve"> Cutting edge: dendritic cell-restricted antigen presentation initiates the follicular helper T cell program but cannot complete ultimate effector differentiation. </w:t>
      </w:r>
      <w:r w:rsidRPr="00D376D3">
        <w:rPr>
          <w:rFonts w:ascii="Cambria" w:hAnsi="Cambria"/>
          <w:i/>
          <w:noProof/>
        </w:rPr>
        <w:t>J Immunol</w:t>
      </w:r>
      <w:r>
        <w:rPr>
          <w:rFonts w:ascii="Cambria" w:hAnsi="Cambria"/>
          <w:noProof/>
        </w:rPr>
        <w:t xml:space="preserve"> 2011, </w:t>
      </w:r>
      <w:r w:rsidRPr="00D376D3">
        <w:rPr>
          <w:rFonts w:ascii="Cambria" w:hAnsi="Cambria"/>
          <w:b/>
          <w:noProof/>
        </w:rPr>
        <w:t>187</w:t>
      </w:r>
      <w:r>
        <w:rPr>
          <w:rFonts w:ascii="Cambria" w:hAnsi="Cambria"/>
          <w:noProof/>
        </w:rPr>
        <w:t>(3)</w:t>
      </w:r>
      <w:r w:rsidRPr="00D376D3">
        <w:rPr>
          <w:rFonts w:ascii="Cambria" w:hAnsi="Cambria"/>
          <w:b/>
          <w:noProof/>
        </w:rPr>
        <w:t>:</w:t>
      </w:r>
      <w:r>
        <w:rPr>
          <w:rFonts w:ascii="Cambria" w:hAnsi="Cambria"/>
          <w:noProof/>
        </w:rPr>
        <w:t xml:space="preserve"> 1091-1095.</w:t>
      </w:r>
    </w:p>
    <w:p w14:paraId="3F410353" w14:textId="77777777" w:rsidR="00D376D3" w:rsidRDefault="00D376D3" w:rsidP="00D376D3">
      <w:pPr>
        <w:rPr>
          <w:rFonts w:ascii="Cambria" w:hAnsi="Cambria"/>
          <w:noProof/>
        </w:rPr>
      </w:pPr>
    </w:p>
    <w:p w14:paraId="1233BB81" w14:textId="77777777" w:rsidR="00D376D3" w:rsidRDefault="00D376D3" w:rsidP="00D376D3">
      <w:pPr>
        <w:ind w:left="720" w:hanging="720"/>
        <w:rPr>
          <w:rFonts w:ascii="Cambria" w:hAnsi="Cambria"/>
          <w:noProof/>
        </w:rPr>
      </w:pPr>
      <w:r>
        <w:rPr>
          <w:rFonts w:ascii="Cambria" w:hAnsi="Cambria"/>
          <w:noProof/>
        </w:rPr>
        <w:t>13.</w:t>
      </w:r>
      <w:r>
        <w:rPr>
          <w:rFonts w:ascii="Cambria" w:hAnsi="Cambria"/>
          <w:noProof/>
        </w:rPr>
        <w:tab/>
        <w:t>Choi YS, Kageyama R, Eto D, Escobar TC, Johnston RJ, Monticelli L</w:t>
      </w:r>
      <w:r w:rsidRPr="00D376D3">
        <w:rPr>
          <w:rFonts w:ascii="Cambria" w:hAnsi="Cambria"/>
          <w:i/>
          <w:noProof/>
        </w:rPr>
        <w:t>, et al.</w:t>
      </w:r>
      <w:r>
        <w:rPr>
          <w:rFonts w:ascii="Cambria" w:hAnsi="Cambria"/>
          <w:noProof/>
        </w:rPr>
        <w:t xml:space="preserve"> ICOS receptor instructs T follicular helper cell versus effector cell differentiation via induction of the transcriptional repressor Bcl6. </w:t>
      </w:r>
      <w:r w:rsidRPr="00D376D3">
        <w:rPr>
          <w:rFonts w:ascii="Cambria" w:hAnsi="Cambria"/>
          <w:i/>
          <w:noProof/>
        </w:rPr>
        <w:t>Immunity</w:t>
      </w:r>
      <w:r>
        <w:rPr>
          <w:rFonts w:ascii="Cambria" w:hAnsi="Cambria"/>
          <w:noProof/>
        </w:rPr>
        <w:t xml:space="preserve"> 2011, </w:t>
      </w:r>
      <w:r w:rsidRPr="00D376D3">
        <w:rPr>
          <w:rFonts w:ascii="Cambria" w:hAnsi="Cambria"/>
          <w:b/>
          <w:noProof/>
        </w:rPr>
        <w:t>34</w:t>
      </w:r>
      <w:r>
        <w:rPr>
          <w:rFonts w:ascii="Cambria" w:hAnsi="Cambria"/>
          <w:noProof/>
        </w:rPr>
        <w:t>(6)</w:t>
      </w:r>
      <w:r w:rsidRPr="00D376D3">
        <w:rPr>
          <w:rFonts w:ascii="Cambria" w:hAnsi="Cambria"/>
          <w:b/>
          <w:noProof/>
        </w:rPr>
        <w:t>:</w:t>
      </w:r>
      <w:r>
        <w:rPr>
          <w:rFonts w:ascii="Cambria" w:hAnsi="Cambria"/>
          <w:noProof/>
        </w:rPr>
        <w:t xml:space="preserve"> 932-946.</w:t>
      </w:r>
    </w:p>
    <w:p w14:paraId="398DBFC6" w14:textId="77777777" w:rsidR="00D376D3" w:rsidRDefault="00D376D3" w:rsidP="00D376D3">
      <w:pPr>
        <w:rPr>
          <w:rFonts w:ascii="Cambria" w:hAnsi="Cambria"/>
          <w:noProof/>
        </w:rPr>
      </w:pPr>
    </w:p>
    <w:p w14:paraId="225D8B95" w14:textId="77777777" w:rsidR="00D376D3" w:rsidRDefault="00D376D3" w:rsidP="00D376D3">
      <w:pPr>
        <w:ind w:left="720" w:hanging="720"/>
        <w:rPr>
          <w:rFonts w:ascii="Cambria" w:hAnsi="Cambria"/>
          <w:noProof/>
        </w:rPr>
      </w:pPr>
      <w:r>
        <w:rPr>
          <w:rFonts w:ascii="Cambria" w:hAnsi="Cambria"/>
          <w:noProof/>
        </w:rPr>
        <w:t>14.</w:t>
      </w:r>
      <w:r>
        <w:rPr>
          <w:rFonts w:ascii="Cambria" w:hAnsi="Cambria"/>
          <w:noProof/>
        </w:rPr>
        <w:tab/>
        <w:t>Johnston RJ, Poholek AC, DiToro D, Yusuf I, Eto D, Barnett B</w:t>
      </w:r>
      <w:r w:rsidRPr="00D376D3">
        <w:rPr>
          <w:rFonts w:ascii="Cambria" w:hAnsi="Cambria"/>
          <w:i/>
          <w:noProof/>
        </w:rPr>
        <w:t>, et al.</w:t>
      </w:r>
      <w:r>
        <w:rPr>
          <w:rFonts w:ascii="Cambria" w:hAnsi="Cambria"/>
          <w:noProof/>
        </w:rPr>
        <w:t xml:space="preserve"> Bcl6 and Blimp-1 are reciprocal and antagonistic regulators of T follicular helper cell differentiation. </w:t>
      </w:r>
      <w:r w:rsidRPr="00D376D3">
        <w:rPr>
          <w:rFonts w:ascii="Cambria" w:hAnsi="Cambria"/>
          <w:i/>
          <w:noProof/>
        </w:rPr>
        <w:t>Science (New York, NY)</w:t>
      </w:r>
      <w:r>
        <w:rPr>
          <w:rFonts w:ascii="Cambria" w:hAnsi="Cambria"/>
          <w:noProof/>
        </w:rPr>
        <w:t xml:space="preserve"> 2009, </w:t>
      </w:r>
      <w:r w:rsidRPr="00D376D3">
        <w:rPr>
          <w:rFonts w:ascii="Cambria" w:hAnsi="Cambria"/>
          <w:b/>
          <w:noProof/>
        </w:rPr>
        <w:t>325</w:t>
      </w:r>
      <w:r>
        <w:rPr>
          <w:rFonts w:ascii="Cambria" w:hAnsi="Cambria"/>
          <w:noProof/>
        </w:rPr>
        <w:t>(5943)</w:t>
      </w:r>
      <w:r w:rsidRPr="00D376D3">
        <w:rPr>
          <w:rFonts w:ascii="Cambria" w:hAnsi="Cambria"/>
          <w:b/>
          <w:noProof/>
        </w:rPr>
        <w:t>:</w:t>
      </w:r>
      <w:r>
        <w:rPr>
          <w:rFonts w:ascii="Cambria" w:hAnsi="Cambria"/>
          <w:noProof/>
        </w:rPr>
        <w:t xml:space="preserve"> 1006-1010.</w:t>
      </w:r>
    </w:p>
    <w:p w14:paraId="6DC44E44" w14:textId="77777777" w:rsidR="00D376D3" w:rsidRDefault="00D376D3" w:rsidP="00D376D3">
      <w:pPr>
        <w:rPr>
          <w:rFonts w:ascii="Cambria" w:hAnsi="Cambria"/>
          <w:noProof/>
        </w:rPr>
      </w:pPr>
    </w:p>
    <w:p w14:paraId="65E9CAD4" w14:textId="77777777" w:rsidR="00D376D3" w:rsidRDefault="00D376D3" w:rsidP="00D376D3">
      <w:pPr>
        <w:ind w:left="720" w:hanging="720"/>
        <w:rPr>
          <w:rFonts w:ascii="Cambria" w:hAnsi="Cambria"/>
          <w:noProof/>
        </w:rPr>
      </w:pPr>
      <w:r>
        <w:rPr>
          <w:rFonts w:ascii="Cambria" w:hAnsi="Cambria"/>
          <w:noProof/>
        </w:rPr>
        <w:t>15.</w:t>
      </w:r>
      <w:r>
        <w:rPr>
          <w:rFonts w:ascii="Cambria" w:hAnsi="Cambria"/>
          <w:noProof/>
        </w:rPr>
        <w:tab/>
        <w:t>Liu X, Yan X, Zhong B, Nurieva RI, Wang A, Wang X</w:t>
      </w:r>
      <w:r w:rsidRPr="00D376D3">
        <w:rPr>
          <w:rFonts w:ascii="Cambria" w:hAnsi="Cambria"/>
          <w:i/>
          <w:noProof/>
        </w:rPr>
        <w:t>, et al.</w:t>
      </w:r>
      <w:r>
        <w:rPr>
          <w:rFonts w:ascii="Cambria" w:hAnsi="Cambria"/>
          <w:noProof/>
        </w:rPr>
        <w:t xml:space="preserve"> Bcl6 expression specifies the T follicular helper cell program in vivo. </w:t>
      </w:r>
      <w:r w:rsidRPr="00D376D3">
        <w:rPr>
          <w:rFonts w:ascii="Cambria" w:hAnsi="Cambria"/>
          <w:i/>
          <w:noProof/>
        </w:rPr>
        <w:t>The Journal of experimental medicine</w:t>
      </w:r>
      <w:r>
        <w:rPr>
          <w:rFonts w:ascii="Cambria" w:hAnsi="Cambria"/>
          <w:noProof/>
        </w:rPr>
        <w:t xml:space="preserve"> 2012, </w:t>
      </w:r>
      <w:r w:rsidRPr="00D376D3">
        <w:rPr>
          <w:rFonts w:ascii="Cambria" w:hAnsi="Cambria"/>
          <w:b/>
          <w:noProof/>
        </w:rPr>
        <w:t>209</w:t>
      </w:r>
      <w:r>
        <w:rPr>
          <w:rFonts w:ascii="Cambria" w:hAnsi="Cambria"/>
          <w:noProof/>
        </w:rPr>
        <w:t>(10)</w:t>
      </w:r>
      <w:r w:rsidRPr="00D376D3">
        <w:rPr>
          <w:rFonts w:ascii="Cambria" w:hAnsi="Cambria"/>
          <w:b/>
          <w:noProof/>
        </w:rPr>
        <w:t>:</w:t>
      </w:r>
      <w:r>
        <w:rPr>
          <w:rFonts w:ascii="Cambria" w:hAnsi="Cambria"/>
          <w:noProof/>
        </w:rPr>
        <w:t xml:space="preserve"> 1841-1852, S1841-1824.</w:t>
      </w:r>
    </w:p>
    <w:p w14:paraId="743721CA" w14:textId="77777777" w:rsidR="00D376D3" w:rsidRDefault="00D376D3" w:rsidP="00D376D3">
      <w:pPr>
        <w:rPr>
          <w:rFonts w:ascii="Cambria" w:hAnsi="Cambria"/>
          <w:noProof/>
        </w:rPr>
      </w:pPr>
    </w:p>
    <w:p w14:paraId="0440AF14" w14:textId="77777777" w:rsidR="00D376D3" w:rsidRDefault="00D376D3" w:rsidP="00D376D3">
      <w:pPr>
        <w:ind w:left="720" w:hanging="720"/>
        <w:rPr>
          <w:rFonts w:ascii="Cambria" w:hAnsi="Cambria"/>
          <w:noProof/>
        </w:rPr>
      </w:pPr>
      <w:r>
        <w:rPr>
          <w:rFonts w:ascii="Cambria" w:hAnsi="Cambria"/>
          <w:noProof/>
        </w:rPr>
        <w:t>16.</w:t>
      </w:r>
      <w:r>
        <w:rPr>
          <w:rFonts w:ascii="Cambria" w:hAnsi="Cambria"/>
          <w:noProof/>
        </w:rPr>
        <w:tab/>
        <w:t xml:space="preserve">Xiao N, Eto D, Elly C, Peng G, Crotty S, Liu YC. The E3 ubiquitin ligase Itch is required for the differentiation of follicular helper T cells. </w:t>
      </w:r>
      <w:r w:rsidRPr="00D376D3">
        <w:rPr>
          <w:rFonts w:ascii="Cambria" w:hAnsi="Cambria"/>
          <w:i/>
          <w:noProof/>
        </w:rPr>
        <w:t>Nat Immunol</w:t>
      </w:r>
      <w:r>
        <w:rPr>
          <w:rFonts w:ascii="Cambria" w:hAnsi="Cambria"/>
          <w:noProof/>
        </w:rPr>
        <w:t xml:space="preserve"> 2014, </w:t>
      </w:r>
      <w:r w:rsidRPr="00D376D3">
        <w:rPr>
          <w:rFonts w:ascii="Cambria" w:hAnsi="Cambria"/>
          <w:b/>
          <w:noProof/>
        </w:rPr>
        <w:t>15</w:t>
      </w:r>
      <w:r>
        <w:rPr>
          <w:rFonts w:ascii="Cambria" w:hAnsi="Cambria"/>
          <w:noProof/>
        </w:rPr>
        <w:t>(7)</w:t>
      </w:r>
      <w:r w:rsidRPr="00D376D3">
        <w:rPr>
          <w:rFonts w:ascii="Cambria" w:hAnsi="Cambria"/>
          <w:b/>
          <w:noProof/>
        </w:rPr>
        <w:t>:</w:t>
      </w:r>
      <w:r>
        <w:rPr>
          <w:rFonts w:ascii="Cambria" w:hAnsi="Cambria"/>
          <w:noProof/>
        </w:rPr>
        <w:t xml:space="preserve"> 657-666.</w:t>
      </w:r>
    </w:p>
    <w:p w14:paraId="6F508428" w14:textId="77777777" w:rsidR="00D376D3" w:rsidRDefault="00D376D3" w:rsidP="00D376D3">
      <w:pPr>
        <w:rPr>
          <w:rFonts w:ascii="Cambria" w:hAnsi="Cambria"/>
          <w:noProof/>
        </w:rPr>
      </w:pPr>
    </w:p>
    <w:p w14:paraId="2891ADEB" w14:textId="77777777" w:rsidR="00D376D3" w:rsidRDefault="00D376D3" w:rsidP="00D376D3">
      <w:pPr>
        <w:ind w:left="720" w:hanging="720"/>
        <w:rPr>
          <w:rFonts w:ascii="Cambria" w:hAnsi="Cambria"/>
          <w:noProof/>
        </w:rPr>
      </w:pPr>
      <w:r>
        <w:rPr>
          <w:rFonts w:ascii="Cambria" w:hAnsi="Cambria"/>
          <w:noProof/>
        </w:rPr>
        <w:t>17.</w:t>
      </w:r>
      <w:r>
        <w:rPr>
          <w:rFonts w:ascii="Cambria" w:hAnsi="Cambria"/>
          <w:noProof/>
        </w:rPr>
        <w:tab/>
        <w:t>Wang H, Geng J, Wen X, Bi E, Kossenkov AV, Wolf AI</w:t>
      </w:r>
      <w:r w:rsidRPr="00D376D3">
        <w:rPr>
          <w:rFonts w:ascii="Cambria" w:hAnsi="Cambria"/>
          <w:i/>
          <w:noProof/>
        </w:rPr>
        <w:t>, et al.</w:t>
      </w:r>
      <w:r>
        <w:rPr>
          <w:rFonts w:ascii="Cambria" w:hAnsi="Cambria"/>
          <w:noProof/>
        </w:rPr>
        <w:t xml:space="preserve"> The transcription factor Foxp1 is a critical negative regulator of the differentiation of follicular helper T cells. </w:t>
      </w:r>
      <w:r w:rsidRPr="00D376D3">
        <w:rPr>
          <w:rFonts w:ascii="Cambria" w:hAnsi="Cambria"/>
          <w:i/>
          <w:noProof/>
        </w:rPr>
        <w:t>Nat Immunol</w:t>
      </w:r>
      <w:r>
        <w:rPr>
          <w:rFonts w:ascii="Cambria" w:hAnsi="Cambria"/>
          <w:noProof/>
        </w:rPr>
        <w:t xml:space="preserve"> 2014, </w:t>
      </w:r>
      <w:r w:rsidRPr="00D376D3">
        <w:rPr>
          <w:rFonts w:ascii="Cambria" w:hAnsi="Cambria"/>
          <w:b/>
          <w:noProof/>
        </w:rPr>
        <w:t>15</w:t>
      </w:r>
      <w:r>
        <w:rPr>
          <w:rFonts w:ascii="Cambria" w:hAnsi="Cambria"/>
          <w:noProof/>
        </w:rPr>
        <w:t>(7)</w:t>
      </w:r>
      <w:r w:rsidRPr="00D376D3">
        <w:rPr>
          <w:rFonts w:ascii="Cambria" w:hAnsi="Cambria"/>
          <w:b/>
          <w:noProof/>
        </w:rPr>
        <w:t>:</w:t>
      </w:r>
      <w:r>
        <w:rPr>
          <w:rFonts w:ascii="Cambria" w:hAnsi="Cambria"/>
          <w:noProof/>
        </w:rPr>
        <w:t xml:space="preserve"> 667-675.</w:t>
      </w:r>
    </w:p>
    <w:p w14:paraId="17EE8E02" w14:textId="77777777" w:rsidR="00D376D3" w:rsidRDefault="00D376D3" w:rsidP="00D376D3">
      <w:pPr>
        <w:rPr>
          <w:rFonts w:ascii="Cambria" w:hAnsi="Cambria"/>
          <w:noProof/>
        </w:rPr>
      </w:pPr>
    </w:p>
    <w:p w14:paraId="7E3CFDEC" w14:textId="77777777" w:rsidR="00D376D3" w:rsidRDefault="00D376D3" w:rsidP="00D376D3">
      <w:pPr>
        <w:ind w:left="720" w:hanging="720"/>
        <w:rPr>
          <w:rFonts w:ascii="Cambria" w:hAnsi="Cambria"/>
          <w:noProof/>
        </w:rPr>
      </w:pPr>
      <w:r>
        <w:rPr>
          <w:rFonts w:ascii="Cambria" w:hAnsi="Cambria"/>
          <w:noProof/>
        </w:rPr>
        <w:t>18.</w:t>
      </w:r>
      <w:r>
        <w:rPr>
          <w:rFonts w:ascii="Cambria" w:hAnsi="Cambria"/>
          <w:noProof/>
        </w:rPr>
        <w:tab/>
        <w:t>Liu X, Chen X, Zhong B, Wang A, Wang X, Chu F</w:t>
      </w:r>
      <w:r w:rsidRPr="00D376D3">
        <w:rPr>
          <w:rFonts w:ascii="Cambria" w:hAnsi="Cambria"/>
          <w:i/>
          <w:noProof/>
        </w:rPr>
        <w:t>, et al.</w:t>
      </w:r>
      <w:r>
        <w:rPr>
          <w:rFonts w:ascii="Cambria" w:hAnsi="Cambria"/>
          <w:noProof/>
        </w:rPr>
        <w:t xml:space="preserve"> Transcription factor achaete-scute homologue 2 initiates follicular T-helper-cell development. </w:t>
      </w:r>
      <w:r w:rsidRPr="00D376D3">
        <w:rPr>
          <w:rFonts w:ascii="Cambria" w:hAnsi="Cambria"/>
          <w:i/>
          <w:noProof/>
        </w:rPr>
        <w:t>Nature</w:t>
      </w:r>
      <w:r>
        <w:rPr>
          <w:rFonts w:ascii="Cambria" w:hAnsi="Cambria"/>
          <w:noProof/>
        </w:rPr>
        <w:t xml:space="preserve"> 2014, </w:t>
      </w:r>
      <w:r w:rsidRPr="00D376D3">
        <w:rPr>
          <w:rFonts w:ascii="Cambria" w:hAnsi="Cambria"/>
          <w:b/>
          <w:noProof/>
        </w:rPr>
        <w:t>507</w:t>
      </w:r>
      <w:r>
        <w:rPr>
          <w:rFonts w:ascii="Cambria" w:hAnsi="Cambria"/>
          <w:noProof/>
        </w:rPr>
        <w:t>(7493)</w:t>
      </w:r>
      <w:r w:rsidRPr="00D376D3">
        <w:rPr>
          <w:rFonts w:ascii="Cambria" w:hAnsi="Cambria"/>
          <w:b/>
          <w:noProof/>
        </w:rPr>
        <w:t>:</w:t>
      </w:r>
      <w:r>
        <w:rPr>
          <w:rFonts w:ascii="Cambria" w:hAnsi="Cambria"/>
          <w:noProof/>
        </w:rPr>
        <w:t xml:space="preserve"> 513-518.</w:t>
      </w:r>
    </w:p>
    <w:p w14:paraId="10D1DBCC" w14:textId="77777777" w:rsidR="00D376D3" w:rsidRDefault="00D376D3" w:rsidP="00D376D3">
      <w:pPr>
        <w:rPr>
          <w:rFonts w:ascii="Cambria" w:hAnsi="Cambria"/>
          <w:noProof/>
        </w:rPr>
      </w:pPr>
    </w:p>
    <w:p w14:paraId="2E384864" w14:textId="77777777" w:rsidR="00D376D3" w:rsidRDefault="00D376D3" w:rsidP="00D376D3">
      <w:pPr>
        <w:ind w:left="720" w:hanging="720"/>
        <w:rPr>
          <w:rFonts w:ascii="Cambria" w:hAnsi="Cambria"/>
          <w:noProof/>
        </w:rPr>
      </w:pPr>
      <w:r>
        <w:rPr>
          <w:rFonts w:ascii="Cambria" w:hAnsi="Cambria"/>
          <w:noProof/>
        </w:rPr>
        <w:t>19.</w:t>
      </w:r>
      <w:r>
        <w:rPr>
          <w:rFonts w:ascii="Cambria" w:hAnsi="Cambria"/>
          <w:noProof/>
        </w:rPr>
        <w:tab/>
        <w:t>Chtanova T, Tangye SG, Newton R, Frank N, Hodge MR, Rolph MS</w:t>
      </w:r>
      <w:r w:rsidRPr="00D376D3">
        <w:rPr>
          <w:rFonts w:ascii="Cambria" w:hAnsi="Cambria"/>
          <w:i/>
          <w:noProof/>
        </w:rPr>
        <w:t>, et al.</w:t>
      </w:r>
      <w:r>
        <w:rPr>
          <w:rFonts w:ascii="Cambria" w:hAnsi="Cambria"/>
          <w:noProof/>
        </w:rPr>
        <w:t xml:space="preserve"> T follicular helper cells express a distinctive transcriptional profile, reflecting their role as non-Th1/Th2 effector cells that provide help for B cells. </w:t>
      </w:r>
      <w:r w:rsidRPr="00D376D3">
        <w:rPr>
          <w:rFonts w:ascii="Cambria" w:hAnsi="Cambria"/>
          <w:i/>
          <w:noProof/>
        </w:rPr>
        <w:t>J Immunol</w:t>
      </w:r>
      <w:r>
        <w:rPr>
          <w:rFonts w:ascii="Cambria" w:hAnsi="Cambria"/>
          <w:noProof/>
        </w:rPr>
        <w:t xml:space="preserve"> 2004, </w:t>
      </w:r>
      <w:r w:rsidRPr="00D376D3">
        <w:rPr>
          <w:rFonts w:ascii="Cambria" w:hAnsi="Cambria"/>
          <w:b/>
          <w:noProof/>
        </w:rPr>
        <w:t>173</w:t>
      </w:r>
      <w:r>
        <w:rPr>
          <w:rFonts w:ascii="Cambria" w:hAnsi="Cambria"/>
          <w:noProof/>
        </w:rPr>
        <w:t>(1)</w:t>
      </w:r>
      <w:r w:rsidRPr="00D376D3">
        <w:rPr>
          <w:rFonts w:ascii="Cambria" w:hAnsi="Cambria"/>
          <w:b/>
          <w:noProof/>
        </w:rPr>
        <w:t>:</w:t>
      </w:r>
      <w:r>
        <w:rPr>
          <w:rFonts w:ascii="Cambria" w:hAnsi="Cambria"/>
          <w:noProof/>
        </w:rPr>
        <w:t xml:space="preserve"> 68-78.</w:t>
      </w:r>
    </w:p>
    <w:p w14:paraId="216FB5C9" w14:textId="77777777" w:rsidR="00D376D3" w:rsidRDefault="00D376D3" w:rsidP="00D376D3">
      <w:pPr>
        <w:rPr>
          <w:rFonts w:ascii="Cambria" w:hAnsi="Cambria"/>
          <w:noProof/>
        </w:rPr>
      </w:pPr>
    </w:p>
    <w:p w14:paraId="18DA04B1" w14:textId="77777777" w:rsidR="00D376D3" w:rsidRDefault="00D376D3" w:rsidP="00D376D3">
      <w:pPr>
        <w:ind w:left="720" w:hanging="720"/>
        <w:rPr>
          <w:rFonts w:ascii="Cambria" w:hAnsi="Cambria"/>
          <w:noProof/>
        </w:rPr>
      </w:pPr>
      <w:r>
        <w:rPr>
          <w:rFonts w:ascii="Cambria" w:hAnsi="Cambria"/>
          <w:noProof/>
        </w:rPr>
        <w:t>20.</w:t>
      </w:r>
      <w:r>
        <w:rPr>
          <w:rFonts w:ascii="Cambria" w:hAnsi="Cambria"/>
          <w:noProof/>
        </w:rPr>
        <w:tab/>
        <w:t>Nurieva RI, Chung Y, Hwang D, Yang XO, Kang HS, Ma L</w:t>
      </w:r>
      <w:r w:rsidRPr="00D376D3">
        <w:rPr>
          <w:rFonts w:ascii="Cambria" w:hAnsi="Cambria"/>
          <w:i/>
          <w:noProof/>
        </w:rPr>
        <w:t>, et al.</w:t>
      </w:r>
      <w:r>
        <w:rPr>
          <w:rFonts w:ascii="Cambria" w:hAnsi="Cambria"/>
          <w:noProof/>
        </w:rPr>
        <w:t xml:space="preserve"> Generation of T follicular helper cells is mediated by interleukin-21 but independent of T helper 1, 2, or 17 cell lineages. </w:t>
      </w:r>
      <w:r w:rsidRPr="00D376D3">
        <w:rPr>
          <w:rFonts w:ascii="Cambria" w:hAnsi="Cambria"/>
          <w:i/>
          <w:noProof/>
        </w:rPr>
        <w:t>Immunity</w:t>
      </w:r>
      <w:r>
        <w:rPr>
          <w:rFonts w:ascii="Cambria" w:hAnsi="Cambria"/>
          <w:noProof/>
        </w:rPr>
        <w:t xml:space="preserve"> 2008, </w:t>
      </w:r>
      <w:r w:rsidRPr="00D376D3">
        <w:rPr>
          <w:rFonts w:ascii="Cambria" w:hAnsi="Cambria"/>
          <w:b/>
          <w:noProof/>
        </w:rPr>
        <w:t>29</w:t>
      </w:r>
      <w:r>
        <w:rPr>
          <w:rFonts w:ascii="Cambria" w:hAnsi="Cambria"/>
          <w:noProof/>
        </w:rPr>
        <w:t>(1)</w:t>
      </w:r>
      <w:r w:rsidRPr="00D376D3">
        <w:rPr>
          <w:rFonts w:ascii="Cambria" w:hAnsi="Cambria"/>
          <w:b/>
          <w:noProof/>
        </w:rPr>
        <w:t>:</w:t>
      </w:r>
      <w:r>
        <w:rPr>
          <w:rFonts w:ascii="Cambria" w:hAnsi="Cambria"/>
          <w:noProof/>
        </w:rPr>
        <w:t xml:space="preserve"> 138-149.</w:t>
      </w:r>
    </w:p>
    <w:p w14:paraId="4037EEFF" w14:textId="77777777" w:rsidR="00D376D3" w:rsidRDefault="00D376D3" w:rsidP="00D376D3">
      <w:pPr>
        <w:rPr>
          <w:rFonts w:ascii="Cambria" w:hAnsi="Cambria"/>
          <w:noProof/>
        </w:rPr>
      </w:pPr>
    </w:p>
    <w:p w14:paraId="5526EECB" w14:textId="77777777" w:rsidR="00D376D3" w:rsidRDefault="00D376D3" w:rsidP="00D376D3">
      <w:pPr>
        <w:ind w:left="720" w:hanging="720"/>
        <w:rPr>
          <w:rFonts w:ascii="Cambria" w:hAnsi="Cambria"/>
          <w:noProof/>
        </w:rPr>
      </w:pPr>
      <w:r>
        <w:rPr>
          <w:rFonts w:ascii="Cambria" w:hAnsi="Cambria"/>
          <w:noProof/>
        </w:rPr>
        <w:t>21.</w:t>
      </w:r>
      <w:r>
        <w:rPr>
          <w:rFonts w:ascii="Cambria" w:hAnsi="Cambria"/>
          <w:noProof/>
        </w:rPr>
        <w:tab/>
        <w:t>Akiba H, Takeda K, Kojima Y, Usui Y, Harada N, Yamazaki T</w:t>
      </w:r>
      <w:r w:rsidRPr="00D376D3">
        <w:rPr>
          <w:rFonts w:ascii="Cambria" w:hAnsi="Cambria"/>
          <w:i/>
          <w:noProof/>
        </w:rPr>
        <w:t>, et al.</w:t>
      </w:r>
      <w:r>
        <w:rPr>
          <w:rFonts w:ascii="Cambria" w:hAnsi="Cambria"/>
          <w:noProof/>
        </w:rPr>
        <w:t xml:space="preserve"> The role of ICOS in the CXCR5+ follicular B helper T cell maintenance in vivo. </w:t>
      </w:r>
      <w:r w:rsidRPr="00D376D3">
        <w:rPr>
          <w:rFonts w:ascii="Cambria" w:hAnsi="Cambria"/>
          <w:i/>
          <w:noProof/>
        </w:rPr>
        <w:t>J Immunol</w:t>
      </w:r>
      <w:r>
        <w:rPr>
          <w:rFonts w:ascii="Cambria" w:hAnsi="Cambria"/>
          <w:noProof/>
        </w:rPr>
        <w:t xml:space="preserve"> 2005, </w:t>
      </w:r>
      <w:r w:rsidRPr="00D376D3">
        <w:rPr>
          <w:rFonts w:ascii="Cambria" w:hAnsi="Cambria"/>
          <w:b/>
          <w:noProof/>
        </w:rPr>
        <w:t>175</w:t>
      </w:r>
      <w:r>
        <w:rPr>
          <w:rFonts w:ascii="Cambria" w:hAnsi="Cambria"/>
          <w:noProof/>
        </w:rPr>
        <w:t>(4)</w:t>
      </w:r>
      <w:r w:rsidRPr="00D376D3">
        <w:rPr>
          <w:rFonts w:ascii="Cambria" w:hAnsi="Cambria"/>
          <w:b/>
          <w:noProof/>
        </w:rPr>
        <w:t>:</w:t>
      </w:r>
      <w:r>
        <w:rPr>
          <w:rFonts w:ascii="Cambria" w:hAnsi="Cambria"/>
          <w:noProof/>
        </w:rPr>
        <w:t xml:space="preserve"> 2340-2348.</w:t>
      </w:r>
    </w:p>
    <w:p w14:paraId="151D701A" w14:textId="77777777" w:rsidR="00D376D3" w:rsidRDefault="00D376D3" w:rsidP="00D376D3">
      <w:pPr>
        <w:rPr>
          <w:rFonts w:ascii="Cambria" w:hAnsi="Cambria"/>
          <w:noProof/>
        </w:rPr>
      </w:pPr>
    </w:p>
    <w:p w14:paraId="1471F40A" w14:textId="77777777" w:rsidR="00D376D3" w:rsidRDefault="00D376D3" w:rsidP="00D376D3">
      <w:pPr>
        <w:ind w:left="720" w:hanging="720"/>
        <w:rPr>
          <w:rFonts w:ascii="Cambria" w:hAnsi="Cambria"/>
          <w:noProof/>
        </w:rPr>
      </w:pPr>
      <w:r>
        <w:rPr>
          <w:rFonts w:ascii="Cambria" w:hAnsi="Cambria"/>
          <w:noProof/>
        </w:rPr>
        <w:t>22.</w:t>
      </w:r>
      <w:r>
        <w:rPr>
          <w:rFonts w:ascii="Cambria" w:hAnsi="Cambria"/>
          <w:noProof/>
        </w:rPr>
        <w:tab/>
        <w:t>Deenick EK, Chan A, Ma CS, Gatto D, Schwartzberg PL, Brink R</w:t>
      </w:r>
      <w:r w:rsidRPr="00D376D3">
        <w:rPr>
          <w:rFonts w:ascii="Cambria" w:hAnsi="Cambria"/>
          <w:i/>
          <w:noProof/>
        </w:rPr>
        <w:t>, et al.</w:t>
      </w:r>
      <w:r>
        <w:rPr>
          <w:rFonts w:ascii="Cambria" w:hAnsi="Cambria"/>
          <w:noProof/>
        </w:rPr>
        <w:t xml:space="preserve"> Follicular helper T cell differentiation requires continuous antigen presentation that is independent of unique B cell signaling. </w:t>
      </w:r>
      <w:r w:rsidRPr="00D376D3">
        <w:rPr>
          <w:rFonts w:ascii="Cambria" w:hAnsi="Cambria"/>
          <w:i/>
          <w:noProof/>
        </w:rPr>
        <w:t>Immunity</w:t>
      </w:r>
      <w:r>
        <w:rPr>
          <w:rFonts w:ascii="Cambria" w:hAnsi="Cambria"/>
          <w:noProof/>
        </w:rPr>
        <w:t xml:space="preserve"> 2010, </w:t>
      </w:r>
      <w:r w:rsidRPr="00D376D3">
        <w:rPr>
          <w:rFonts w:ascii="Cambria" w:hAnsi="Cambria"/>
          <w:b/>
          <w:noProof/>
        </w:rPr>
        <w:t>33</w:t>
      </w:r>
      <w:r>
        <w:rPr>
          <w:rFonts w:ascii="Cambria" w:hAnsi="Cambria"/>
          <w:noProof/>
        </w:rPr>
        <w:t>(2)</w:t>
      </w:r>
      <w:r w:rsidRPr="00D376D3">
        <w:rPr>
          <w:rFonts w:ascii="Cambria" w:hAnsi="Cambria"/>
          <w:b/>
          <w:noProof/>
        </w:rPr>
        <w:t>:</w:t>
      </w:r>
      <w:r>
        <w:rPr>
          <w:rFonts w:ascii="Cambria" w:hAnsi="Cambria"/>
          <w:noProof/>
        </w:rPr>
        <w:t xml:space="preserve"> 241-253.</w:t>
      </w:r>
    </w:p>
    <w:p w14:paraId="44262D54" w14:textId="77777777" w:rsidR="00D376D3" w:rsidRDefault="00D376D3" w:rsidP="00D376D3">
      <w:pPr>
        <w:rPr>
          <w:rFonts w:ascii="Cambria" w:hAnsi="Cambria"/>
          <w:noProof/>
        </w:rPr>
      </w:pPr>
    </w:p>
    <w:p w14:paraId="69D9CB02" w14:textId="77777777" w:rsidR="00D376D3" w:rsidRDefault="00D376D3" w:rsidP="00D376D3">
      <w:pPr>
        <w:ind w:left="720" w:hanging="720"/>
        <w:rPr>
          <w:rFonts w:ascii="Cambria" w:hAnsi="Cambria"/>
          <w:noProof/>
        </w:rPr>
      </w:pPr>
      <w:r>
        <w:rPr>
          <w:rFonts w:ascii="Cambria" w:hAnsi="Cambria"/>
          <w:noProof/>
        </w:rPr>
        <w:t>23.</w:t>
      </w:r>
      <w:r>
        <w:rPr>
          <w:rFonts w:ascii="Cambria" w:hAnsi="Cambria"/>
          <w:noProof/>
        </w:rPr>
        <w:tab/>
        <w:t xml:space="preserve">Heng TS, Painter MW. The Immunological Genome Project: networks of gene expression in immune cells. </w:t>
      </w:r>
      <w:r w:rsidRPr="00D376D3">
        <w:rPr>
          <w:rFonts w:ascii="Cambria" w:hAnsi="Cambria"/>
          <w:i/>
          <w:noProof/>
        </w:rPr>
        <w:t>Nat Immunol</w:t>
      </w:r>
      <w:r>
        <w:rPr>
          <w:rFonts w:ascii="Cambria" w:hAnsi="Cambria"/>
          <w:noProof/>
        </w:rPr>
        <w:t xml:space="preserve"> 2008, </w:t>
      </w:r>
      <w:r w:rsidRPr="00D376D3">
        <w:rPr>
          <w:rFonts w:ascii="Cambria" w:hAnsi="Cambria"/>
          <w:b/>
          <w:noProof/>
        </w:rPr>
        <w:t>9</w:t>
      </w:r>
      <w:r>
        <w:rPr>
          <w:rFonts w:ascii="Cambria" w:hAnsi="Cambria"/>
          <w:noProof/>
        </w:rPr>
        <w:t>(10)</w:t>
      </w:r>
      <w:r w:rsidRPr="00D376D3">
        <w:rPr>
          <w:rFonts w:ascii="Cambria" w:hAnsi="Cambria"/>
          <w:b/>
          <w:noProof/>
        </w:rPr>
        <w:t>:</w:t>
      </w:r>
      <w:r>
        <w:rPr>
          <w:rFonts w:ascii="Cambria" w:hAnsi="Cambria"/>
          <w:noProof/>
        </w:rPr>
        <w:t xml:space="preserve"> 1091-1094.</w:t>
      </w:r>
    </w:p>
    <w:p w14:paraId="431E474A" w14:textId="77777777" w:rsidR="00D376D3" w:rsidRDefault="00D376D3" w:rsidP="00D376D3">
      <w:pPr>
        <w:rPr>
          <w:rFonts w:ascii="Cambria" w:hAnsi="Cambria"/>
          <w:noProof/>
        </w:rPr>
      </w:pPr>
    </w:p>
    <w:p w14:paraId="0729F431" w14:textId="77777777" w:rsidR="00D376D3" w:rsidRDefault="00D376D3" w:rsidP="00D376D3">
      <w:pPr>
        <w:ind w:left="720" w:hanging="720"/>
        <w:rPr>
          <w:rFonts w:ascii="Cambria" w:hAnsi="Cambria"/>
          <w:noProof/>
        </w:rPr>
      </w:pPr>
      <w:r>
        <w:rPr>
          <w:rFonts w:ascii="Cambria" w:hAnsi="Cambria"/>
          <w:noProof/>
        </w:rPr>
        <w:t>24.</w:t>
      </w:r>
      <w:r>
        <w:rPr>
          <w:rFonts w:ascii="Cambria" w:hAnsi="Cambria"/>
          <w:noProof/>
        </w:rPr>
        <w:tab/>
        <w:t xml:space="preserve">Shay T, Kang J. Immunological Genome Project and systems immunology. </w:t>
      </w:r>
      <w:r w:rsidRPr="00D376D3">
        <w:rPr>
          <w:rFonts w:ascii="Cambria" w:hAnsi="Cambria"/>
          <w:i/>
          <w:noProof/>
        </w:rPr>
        <w:t>Trends in immunology</w:t>
      </w:r>
      <w:r>
        <w:rPr>
          <w:rFonts w:ascii="Cambria" w:hAnsi="Cambria"/>
          <w:noProof/>
        </w:rPr>
        <w:t xml:space="preserve"> 2013, </w:t>
      </w:r>
      <w:r w:rsidRPr="00D376D3">
        <w:rPr>
          <w:rFonts w:ascii="Cambria" w:hAnsi="Cambria"/>
          <w:b/>
          <w:noProof/>
        </w:rPr>
        <w:t>34</w:t>
      </w:r>
      <w:r>
        <w:rPr>
          <w:rFonts w:ascii="Cambria" w:hAnsi="Cambria"/>
          <w:noProof/>
        </w:rPr>
        <w:t>(12)</w:t>
      </w:r>
      <w:r w:rsidRPr="00D376D3">
        <w:rPr>
          <w:rFonts w:ascii="Cambria" w:hAnsi="Cambria"/>
          <w:b/>
          <w:noProof/>
        </w:rPr>
        <w:t>:</w:t>
      </w:r>
      <w:r>
        <w:rPr>
          <w:rFonts w:ascii="Cambria" w:hAnsi="Cambria"/>
          <w:noProof/>
        </w:rPr>
        <w:t xml:space="preserve"> 602-609.</w:t>
      </w:r>
    </w:p>
    <w:p w14:paraId="119CF6E1" w14:textId="77777777" w:rsidR="00D376D3" w:rsidRDefault="00D376D3" w:rsidP="00D376D3">
      <w:pPr>
        <w:rPr>
          <w:rFonts w:ascii="Cambria" w:hAnsi="Cambria"/>
          <w:noProof/>
        </w:rPr>
      </w:pPr>
    </w:p>
    <w:p w14:paraId="2BA136A1" w14:textId="77777777" w:rsidR="00D376D3" w:rsidRDefault="00D376D3" w:rsidP="00D376D3">
      <w:pPr>
        <w:ind w:left="720" w:hanging="720"/>
        <w:rPr>
          <w:rFonts w:ascii="Cambria" w:hAnsi="Cambria"/>
          <w:noProof/>
        </w:rPr>
      </w:pPr>
      <w:r>
        <w:rPr>
          <w:rFonts w:ascii="Cambria" w:hAnsi="Cambria"/>
          <w:noProof/>
        </w:rPr>
        <w:t>25.</w:t>
      </w:r>
      <w:r>
        <w:rPr>
          <w:rFonts w:ascii="Cambria" w:hAnsi="Cambria"/>
          <w:noProof/>
        </w:rPr>
        <w:tab/>
        <w:t>Weber JP, Fuhrmann F, Feist RK, Lahmann A, Al Baz MS, Gentz LJ</w:t>
      </w:r>
      <w:r w:rsidRPr="00D376D3">
        <w:rPr>
          <w:rFonts w:ascii="Cambria" w:hAnsi="Cambria"/>
          <w:i/>
          <w:noProof/>
        </w:rPr>
        <w:t>, et al.</w:t>
      </w:r>
      <w:r>
        <w:rPr>
          <w:rFonts w:ascii="Cambria" w:hAnsi="Cambria"/>
          <w:noProof/>
        </w:rPr>
        <w:t xml:space="preserve"> ICOS maintains the T follicular helper cell phenotype by down-regulating Kruppel-like factor 2. </w:t>
      </w:r>
      <w:r w:rsidRPr="00D376D3">
        <w:rPr>
          <w:rFonts w:ascii="Cambria" w:hAnsi="Cambria"/>
          <w:i/>
          <w:noProof/>
        </w:rPr>
        <w:t>The Journal of experimental medicine</w:t>
      </w:r>
      <w:r>
        <w:rPr>
          <w:rFonts w:ascii="Cambria" w:hAnsi="Cambria"/>
          <w:noProof/>
        </w:rPr>
        <w:t xml:space="preserve"> 2015, </w:t>
      </w:r>
      <w:r w:rsidRPr="00D376D3">
        <w:rPr>
          <w:rFonts w:ascii="Cambria" w:hAnsi="Cambria"/>
          <w:b/>
          <w:noProof/>
        </w:rPr>
        <w:t>212</w:t>
      </w:r>
      <w:r>
        <w:rPr>
          <w:rFonts w:ascii="Cambria" w:hAnsi="Cambria"/>
          <w:noProof/>
        </w:rPr>
        <w:t>(2)</w:t>
      </w:r>
      <w:r w:rsidRPr="00D376D3">
        <w:rPr>
          <w:rFonts w:ascii="Cambria" w:hAnsi="Cambria"/>
          <w:b/>
          <w:noProof/>
        </w:rPr>
        <w:t>:</w:t>
      </w:r>
      <w:r>
        <w:rPr>
          <w:rFonts w:ascii="Cambria" w:hAnsi="Cambria"/>
          <w:noProof/>
        </w:rPr>
        <w:t xml:space="preserve"> 217-233.</w:t>
      </w:r>
    </w:p>
    <w:p w14:paraId="02D999ED" w14:textId="77777777" w:rsidR="00D376D3" w:rsidRDefault="00D376D3" w:rsidP="00D376D3">
      <w:pPr>
        <w:rPr>
          <w:rFonts w:ascii="Cambria" w:hAnsi="Cambria"/>
          <w:noProof/>
        </w:rPr>
      </w:pPr>
    </w:p>
    <w:p w14:paraId="539C23D9" w14:textId="77777777" w:rsidR="00D376D3" w:rsidRDefault="00D376D3" w:rsidP="00D376D3">
      <w:pPr>
        <w:ind w:left="720" w:hanging="720"/>
        <w:rPr>
          <w:rFonts w:ascii="Cambria" w:hAnsi="Cambria"/>
          <w:noProof/>
        </w:rPr>
      </w:pPr>
      <w:r>
        <w:rPr>
          <w:rFonts w:ascii="Cambria" w:hAnsi="Cambria"/>
          <w:noProof/>
        </w:rPr>
        <w:t>26.</w:t>
      </w:r>
      <w:r>
        <w:rPr>
          <w:rFonts w:ascii="Cambria" w:hAnsi="Cambria"/>
          <w:noProof/>
        </w:rPr>
        <w:tab/>
        <w:t>Stone EL, Pepper M, Katayama CD, Kerdiles YM, Lai CY, Emslie E</w:t>
      </w:r>
      <w:r w:rsidRPr="00D376D3">
        <w:rPr>
          <w:rFonts w:ascii="Cambria" w:hAnsi="Cambria"/>
          <w:i/>
          <w:noProof/>
        </w:rPr>
        <w:t>, et al.</w:t>
      </w:r>
      <w:r>
        <w:rPr>
          <w:rFonts w:ascii="Cambria" w:hAnsi="Cambria"/>
          <w:noProof/>
        </w:rPr>
        <w:t xml:space="preserve"> ICOS Coreceptor Signaling Inactivates the Transcription Factor FOXO1 to Promote Tfh Cell Differentiation. </w:t>
      </w:r>
      <w:r w:rsidRPr="00D376D3">
        <w:rPr>
          <w:rFonts w:ascii="Cambria" w:hAnsi="Cambria"/>
          <w:i/>
          <w:noProof/>
        </w:rPr>
        <w:t>Immunity</w:t>
      </w:r>
      <w:r>
        <w:rPr>
          <w:rFonts w:ascii="Cambria" w:hAnsi="Cambria"/>
          <w:noProof/>
        </w:rPr>
        <w:t xml:space="preserve"> 2015, </w:t>
      </w:r>
      <w:r w:rsidRPr="00D376D3">
        <w:rPr>
          <w:rFonts w:ascii="Cambria" w:hAnsi="Cambria"/>
          <w:b/>
          <w:noProof/>
        </w:rPr>
        <w:t>42</w:t>
      </w:r>
      <w:r>
        <w:rPr>
          <w:rFonts w:ascii="Cambria" w:hAnsi="Cambria"/>
          <w:noProof/>
        </w:rPr>
        <w:t>(2)</w:t>
      </w:r>
      <w:r w:rsidRPr="00D376D3">
        <w:rPr>
          <w:rFonts w:ascii="Cambria" w:hAnsi="Cambria"/>
          <w:b/>
          <w:noProof/>
        </w:rPr>
        <w:t>:</w:t>
      </w:r>
      <w:r>
        <w:rPr>
          <w:rFonts w:ascii="Cambria" w:hAnsi="Cambria"/>
          <w:noProof/>
        </w:rPr>
        <w:t xml:space="preserve"> 239-251.</w:t>
      </w:r>
    </w:p>
    <w:p w14:paraId="40AAC625" w14:textId="77777777" w:rsidR="00D376D3" w:rsidRDefault="00D376D3" w:rsidP="00D376D3">
      <w:pPr>
        <w:rPr>
          <w:rFonts w:ascii="Cambria" w:hAnsi="Cambria"/>
          <w:noProof/>
        </w:rPr>
      </w:pPr>
    </w:p>
    <w:p w14:paraId="412A15C4" w14:textId="77777777" w:rsidR="00D376D3" w:rsidRDefault="00D376D3" w:rsidP="00D376D3">
      <w:pPr>
        <w:ind w:left="720" w:hanging="720"/>
        <w:rPr>
          <w:rFonts w:ascii="Cambria" w:hAnsi="Cambria"/>
          <w:noProof/>
        </w:rPr>
      </w:pPr>
      <w:r>
        <w:rPr>
          <w:rFonts w:ascii="Cambria" w:hAnsi="Cambria"/>
          <w:noProof/>
        </w:rPr>
        <w:t>27.</w:t>
      </w:r>
      <w:r>
        <w:rPr>
          <w:rFonts w:ascii="Cambria" w:hAnsi="Cambria"/>
          <w:noProof/>
        </w:rPr>
        <w:tab/>
        <w:t xml:space="preserve">Ramsdell F, Ziegler SF. FOXP3 and scurfy: how it all began. </w:t>
      </w:r>
      <w:r w:rsidRPr="00D376D3">
        <w:rPr>
          <w:rFonts w:ascii="Cambria" w:hAnsi="Cambria"/>
          <w:i/>
          <w:noProof/>
        </w:rPr>
        <w:t>Nature reviews Immunology</w:t>
      </w:r>
      <w:r>
        <w:rPr>
          <w:rFonts w:ascii="Cambria" w:hAnsi="Cambria"/>
          <w:noProof/>
        </w:rPr>
        <w:t xml:space="preserve"> 2014, </w:t>
      </w:r>
      <w:r w:rsidRPr="00D376D3">
        <w:rPr>
          <w:rFonts w:ascii="Cambria" w:hAnsi="Cambria"/>
          <w:b/>
          <w:noProof/>
        </w:rPr>
        <w:t>14</w:t>
      </w:r>
      <w:r>
        <w:rPr>
          <w:rFonts w:ascii="Cambria" w:hAnsi="Cambria"/>
          <w:noProof/>
        </w:rPr>
        <w:t>(5)</w:t>
      </w:r>
      <w:r w:rsidRPr="00D376D3">
        <w:rPr>
          <w:rFonts w:ascii="Cambria" w:hAnsi="Cambria"/>
          <w:b/>
          <w:noProof/>
        </w:rPr>
        <w:t>:</w:t>
      </w:r>
      <w:r>
        <w:rPr>
          <w:rFonts w:ascii="Cambria" w:hAnsi="Cambria"/>
          <w:noProof/>
        </w:rPr>
        <w:t xml:space="preserve"> 343-349.</w:t>
      </w:r>
    </w:p>
    <w:p w14:paraId="2535A05C" w14:textId="77777777" w:rsidR="00D376D3" w:rsidRDefault="00D376D3" w:rsidP="00D376D3">
      <w:pPr>
        <w:rPr>
          <w:rFonts w:ascii="Cambria" w:hAnsi="Cambria"/>
          <w:noProof/>
        </w:rPr>
      </w:pPr>
    </w:p>
    <w:p w14:paraId="583E513F" w14:textId="77777777" w:rsidR="00D376D3" w:rsidRDefault="00D376D3" w:rsidP="00D376D3">
      <w:pPr>
        <w:ind w:left="720" w:hanging="720"/>
        <w:rPr>
          <w:rFonts w:ascii="Cambria" w:hAnsi="Cambria"/>
          <w:noProof/>
        </w:rPr>
      </w:pPr>
      <w:r>
        <w:rPr>
          <w:rFonts w:ascii="Cambria" w:hAnsi="Cambria"/>
          <w:noProof/>
        </w:rPr>
        <w:t>28.</w:t>
      </w:r>
      <w:r>
        <w:rPr>
          <w:rFonts w:ascii="Cambria" w:hAnsi="Cambria"/>
          <w:noProof/>
        </w:rPr>
        <w:tab/>
        <w:t>Luthje K, Kallies A, Shimohakamada Y, Belz GT, Light A, Tarlinton DM</w:t>
      </w:r>
      <w:r w:rsidRPr="00D376D3">
        <w:rPr>
          <w:rFonts w:ascii="Cambria" w:hAnsi="Cambria"/>
          <w:i/>
          <w:noProof/>
        </w:rPr>
        <w:t>, et al.</w:t>
      </w:r>
      <w:r>
        <w:rPr>
          <w:rFonts w:ascii="Cambria" w:hAnsi="Cambria"/>
          <w:noProof/>
        </w:rPr>
        <w:t xml:space="preserve"> The development and fate of follicular helper T cells defined by an IL-21 reporter mouse. </w:t>
      </w:r>
      <w:r w:rsidRPr="00D376D3">
        <w:rPr>
          <w:rFonts w:ascii="Cambria" w:hAnsi="Cambria"/>
          <w:i/>
          <w:noProof/>
        </w:rPr>
        <w:t>Nat Immunol</w:t>
      </w:r>
      <w:r>
        <w:rPr>
          <w:rFonts w:ascii="Cambria" w:hAnsi="Cambria"/>
          <w:noProof/>
        </w:rPr>
        <w:t xml:space="preserve"> 2012, </w:t>
      </w:r>
      <w:r w:rsidRPr="00D376D3">
        <w:rPr>
          <w:rFonts w:ascii="Cambria" w:hAnsi="Cambria"/>
          <w:b/>
          <w:noProof/>
        </w:rPr>
        <w:t>13</w:t>
      </w:r>
      <w:r>
        <w:rPr>
          <w:rFonts w:ascii="Cambria" w:hAnsi="Cambria"/>
          <w:noProof/>
        </w:rPr>
        <w:t>(5)</w:t>
      </w:r>
      <w:r w:rsidRPr="00D376D3">
        <w:rPr>
          <w:rFonts w:ascii="Cambria" w:hAnsi="Cambria"/>
          <w:b/>
          <w:noProof/>
        </w:rPr>
        <w:t>:</w:t>
      </w:r>
      <w:r>
        <w:rPr>
          <w:rFonts w:ascii="Cambria" w:hAnsi="Cambria"/>
          <w:noProof/>
        </w:rPr>
        <w:t xml:space="preserve"> 491-498.</w:t>
      </w:r>
    </w:p>
    <w:p w14:paraId="7AC74E70" w14:textId="77777777" w:rsidR="00D376D3" w:rsidRDefault="00D376D3" w:rsidP="00D376D3">
      <w:pPr>
        <w:rPr>
          <w:rFonts w:ascii="Cambria" w:hAnsi="Cambria"/>
          <w:noProof/>
        </w:rPr>
      </w:pPr>
    </w:p>
    <w:p w14:paraId="6C56D646" w14:textId="77777777" w:rsidR="00D376D3" w:rsidRDefault="00D376D3" w:rsidP="00D376D3">
      <w:pPr>
        <w:ind w:left="720" w:hanging="720"/>
        <w:rPr>
          <w:rFonts w:ascii="Cambria" w:hAnsi="Cambria"/>
          <w:noProof/>
        </w:rPr>
      </w:pPr>
      <w:r>
        <w:rPr>
          <w:rFonts w:ascii="Cambria" w:hAnsi="Cambria"/>
          <w:noProof/>
        </w:rPr>
        <w:t>29.</w:t>
      </w:r>
      <w:r>
        <w:rPr>
          <w:rFonts w:ascii="Cambria" w:hAnsi="Cambria"/>
          <w:noProof/>
        </w:rPr>
        <w:tab/>
        <w:t>Keck S, Schmaler M, Ganter S, Wyss L, Oberle S, Huseby ES</w:t>
      </w:r>
      <w:r w:rsidRPr="00D376D3">
        <w:rPr>
          <w:rFonts w:ascii="Cambria" w:hAnsi="Cambria"/>
          <w:i/>
          <w:noProof/>
        </w:rPr>
        <w:t>, et al.</w:t>
      </w:r>
      <w:r>
        <w:rPr>
          <w:rFonts w:ascii="Cambria" w:hAnsi="Cambria"/>
          <w:noProof/>
        </w:rPr>
        <w:t xml:space="preserve"> Antigen affinity and antigen dose exert distinct influences on CD4 T-cell differentiation. </w:t>
      </w:r>
      <w:r w:rsidRPr="00D376D3">
        <w:rPr>
          <w:rFonts w:ascii="Cambria" w:hAnsi="Cambria"/>
          <w:i/>
          <w:noProof/>
        </w:rPr>
        <w:t>Proceedings of the National Academy of Sciences of the United States of America</w:t>
      </w:r>
      <w:r>
        <w:rPr>
          <w:rFonts w:ascii="Cambria" w:hAnsi="Cambria"/>
          <w:noProof/>
        </w:rPr>
        <w:t xml:space="preserve"> 2014, </w:t>
      </w:r>
      <w:r w:rsidRPr="00D376D3">
        <w:rPr>
          <w:rFonts w:ascii="Cambria" w:hAnsi="Cambria"/>
          <w:b/>
          <w:noProof/>
        </w:rPr>
        <w:t>111</w:t>
      </w:r>
      <w:r>
        <w:rPr>
          <w:rFonts w:ascii="Cambria" w:hAnsi="Cambria"/>
          <w:noProof/>
        </w:rPr>
        <w:t>(41)</w:t>
      </w:r>
      <w:r w:rsidRPr="00D376D3">
        <w:rPr>
          <w:rFonts w:ascii="Cambria" w:hAnsi="Cambria"/>
          <w:b/>
          <w:noProof/>
        </w:rPr>
        <w:t>:</w:t>
      </w:r>
      <w:r>
        <w:rPr>
          <w:rFonts w:ascii="Cambria" w:hAnsi="Cambria"/>
          <w:noProof/>
        </w:rPr>
        <w:t xml:space="preserve"> 14852-14857.</w:t>
      </w:r>
    </w:p>
    <w:p w14:paraId="441456DC" w14:textId="77777777" w:rsidR="00D376D3" w:rsidRDefault="00D376D3" w:rsidP="00D376D3">
      <w:pPr>
        <w:rPr>
          <w:rFonts w:ascii="Cambria" w:hAnsi="Cambria"/>
          <w:noProof/>
        </w:rPr>
      </w:pPr>
    </w:p>
    <w:p w14:paraId="6203369D" w14:textId="77777777" w:rsidR="00D376D3" w:rsidRDefault="00D376D3" w:rsidP="00D376D3">
      <w:pPr>
        <w:ind w:left="720" w:hanging="720"/>
        <w:rPr>
          <w:rFonts w:ascii="Cambria" w:hAnsi="Cambria"/>
          <w:noProof/>
        </w:rPr>
      </w:pPr>
      <w:r>
        <w:rPr>
          <w:rFonts w:ascii="Cambria" w:hAnsi="Cambria"/>
          <w:noProof/>
        </w:rPr>
        <w:t>30.</w:t>
      </w:r>
      <w:r>
        <w:rPr>
          <w:rFonts w:ascii="Cambria" w:hAnsi="Cambria"/>
          <w:noProof/>
        </w:rPr>
        <w:tab/>
        <w:t xml:space="preserve">Mandl JN, Monteiro JP, Vrisekoop N, Germain RN. T cell-positive selection uses self-ligand binding strength to optimize repertoire recognition of foreign antigens. </w:t>
      </w:r>
      <w:r w:rsidRPr="00D376D3">
        <w:rPr>
          <w:rFonts w:ascii="Cambria" w:hAnsi="Cambria"/>
          <w:i/>
          <w:noProof/>
        </w:rPr>
        <w:t>Immunity</w:t>
      </w:r>
      <w:r>
        <w:rPr>
          <w:rFonts w:ascii="Cambria" w:hAnsi="Cambria"/>
          <w:noProof/>
        </w:rPr>
        <w:t xml:space="preserve"> 2013, </w:t>
      </w:r>
      <w:r w:rsidRPr="00D376D3">
        <w:rPr>
          <w:rFonts w:ascii="Cambria" w:hAnsi="Cambria"/>
          <w:b/>
          <w:noProof/>
        </w:rPr>
        <w:t>38</w:t>
      </w:r>
      <w:r>
        <w:rPr>
          <w:rFonts w:ascii="Cambria" w:hAnsi="Cambria"/>
          <w:noProof/>
        </w:rPr>
        <w:t>(2)</w:t>
      </w:r>
      <w:r w:rsidRPr="00D376D3">
        <w:rPr>
          <w:rFonts w:ascii="Cambria" w:hAnsi="Cambria"/>
          <w:b/>
          <w:noProof/>
        </w:rPr>
        <w:t>:</w:t>
      </w:r>
      <w:r>
        <w:rPr>
          <w:rFonts w:ascii="Cambria" w:hAnsi="Cambria"/>
          <w:noProof/>
        </w:rPr>
        <w:t xml:space="preserve"> 263-274.</w:t>
      </w:r>
    </w:p>
    <w:p w14:paraId="005B2BC0" w14:textId="77777777" w:rsidR="00D376D3" w:rsidRDefault="00D376D3" w:rsidP="00D376D3">
      <w:pPr>
        <w:rPr>
          <w:rFonts w:ascii="Cambria" w:hAnsi="Cambria"/>
          <w:noProof/>
        </w:rPr>
      </w:pPr>
    </w:p>
    <w:p w14:paraId="0A7156DE" w14:textId="77777777" w:rsidR="00D376D3" w:rsidRDefault="00D376D3" w:rsidP="00D376D3">
      <w:pPr>
        <w:ind w:left="720" w:hanging="720"/>
        <w:rPr>
          <w:rFonts w:ascii="Cambria" w:hAnsi="Cambria"/>
          <w:noProof/>
        </w:rPr>
      </w:pPr>
      <w:r>
        <w:rPr>
          <w:rFonts w:ascii="Cambria" w:hAnsi="Cambria"/>
          <w:noProof/>
        </w:rPr>
        <w:t>31.</w:t>
      </w:r>
      <w:r>
        <w:rPr>
          <w:rFonts w:ascii="Cambria" w:hAnsi="Cambria"/>
          <w:noProof/>
        </w:rPr>
        <w:tab/>
        <w:t xml:space="preserve">Wing JB, Ise W, Kurosaki T, Sakaguchi S. Regulatory T cells control antigen-specific expansion of Tfh cell number and humoral immune responses via the coreceptor CTLA-4. </w:t>
      </w:r>
      <w:r w:rsidRPr="00D376D3">
        <w:rPr>
          <w:rFonts w:ascii="Cambria" w:hAnsi="Cambria"/>
          <w:i/>
          <w:noProof/>
        </w:rPr>
        <w:t>Immunity</w:t>
      </w:r>
      <w:r>
        <w:rPr>
          <w:rFonts w:ascii="Cambria" w:hAnsi="Cambria"/>
          <w:noProof/>
        </w:rPr>
        <w:t xml:space="preserve"> 2014, </w:t>
      </w:r>
      <w:r w:rsidRPr="00D376D3">
        <w:rPr>
          <w:rFonts w:ascii="Cambria" w:hAnsi="Cambria"/>
          <w:b/>
          <w:noProof/>
        </w:rPr>
        <w:t>41</w:t>
      </w:r>
      <w:r>
        <w:rPr>
          <w:rFonts w:ascii="Cambria" w:hAnsi="Cambria"/>
          <w:noProof/>
        </w:rPr>
        <w:t>(6)</w:t>
      </w:r>
      <w:r w:rsidRPr="00D376D3">
        <w:rPr>
          <w:rFonts w:ascii="Cambria" w:hAnsi="Cambria"/>
          <w:b/>
          <w:noProof/>
        </w:rPr>
        <w:t>:</w:t>
      </w:r>
      <w:r>
        <w:rPr>
          <w:rFonts w:ascii="Cambria" w:hAnsi="Cambria"/>
          <w:noProof/>
        </w:rPr>
        <w:t xml:space="preserve"> 1013-1025.</w:t>
      </w:r>
    </w:p>
    <w:p w14:paraId="569F2057" w14:textId="77777777" w:rsidR="00D376D3" w:rsidRDefault="00D376D3" w:rsidP="00D376D3">
      <w:pPr>
        <w:rPr>
          <w:rFonts w:ascii="Cambria" w:hAnsi="Cambria"/>
          <w:noProof/>
        </w:rPr>
      </w:pPr>
    </w:p>
    <w:p w14:paraId="3B448F6F" w14:textId="77777777" w:rsidR="00D376D3" w:rsidRDefault="00D376D3" w:rsidP="00D376D3">
      <w:pPr>
        <w:ind w:left="720" w:hanging="720"/>
        <w:rPr>
          <w:rFonts w:ascii="Cambria" w:hAnsi="Cambria"/>
          <w:noProof/>
        </w:rPr>
      </w:pPr>
      <w:r>
        <w:rPr>
          <w:rFonts w:ascii="Cambria" w:hAnsi="Cambria"/>
          <w:noProof/>
        </w:rPr>
        <w:t>32.</w:t>
      </w:r>
      <w:r>
        <w:rPr>
          <w:rFonts w:ascii="Cambria" w:hAnsi="Cambria"/>
          <w:noProof/>
        </w:rPr>
        <w:tab/>
        <w:t>Iwamoto T, Suto A, Tanaka S, Takatori H, Suzuki K, Iwamoto I</w:t>
      </w:r>
      <w:r w:rsidRPr="00D376D3">
        <w:rPr>
          <w:rFonts w:ascii="Cambria" w:hAnsi="Cambria"/>
          <w:i/>
          <w:noProof/>
        </w:rPr>
        <w:t>, et al.</w:t>
      </w:r>
      <w:r>
        <w:rPr>
          <w:rFonts w:ascii="Cambria" w:hAnsi="Cambria"/>
          <w:noProof/>
        </w:rPr>
        <w:t xml:space="preserve"> Interleukin-21-producing c-Maf-expressing CD4+ T cells induce effector CD8+ T cells and enhance autoimmune inflammation in scurfy mice. </w:t>
      </w:r>
      <w:r w:rsidRPr="00D376D3">
        <w:rPr>
          <w:rFonts w:ascii="Cambria" w:hAnsi="Cambria"/>
          <w:i/>
          <w:noProof/>
        </w:rPr>
        <w:t>Arthritis &amp; rheumatology (Hoboken, NJ)</w:t>
      </w:r>
      <w:r>
        <w:rPr>
          <w:rFonts w:ascii="Cambria" w:hAnsi="Cambria"/>
          <w:noProof/>
        </w:rPr>
        <w:t xml:space="preserve"> 2014, </w:t>
      </w:r>
      <w:r w:rsidRPr="00D376D3">
        <w:rPr>
          <w:rFonts w:ascii="Cambria" w:hAnsi="Cambria"/>
          <w:b/>
          <w:noProof/>
        </w:rPr>
        <w:t>66</w:t>
      </w:r>
      <w:r>
        <w:rPr>
          <w:rFonts w:ascii="Cambria" w:hAnsi="Cambria"/>
          <w:noProof/>
        </w:rPr>
        <w:t>(8)</w:t>
      </w:r>
      <w:r w:rsidRPr="00D376D3">
        <w:rPr>
          <w:rFonts w:ascii="Cambria" w:hAnsi="Cambria"/>
          <w:b/>
          <w:noProof/>
        </w:rPr>
        <w:t>:</w:t>
      </w:r>
      <w:r>
        <w:rPr>
          <w:rFonts w:ascii="Cambria" w:hAnsi="Cambria"/>
          <w:noProof/>
        </w:rPr>
        <w:t xml:space="preserve"> 2079-2090.</w:t>
      </w:r>
    </w:p>
    <w:p w14:paraId="2A370B59" w14:textId="77777777" w:rsidR="00D376D3" w:rsidRDefault="00D376D3" w:rsidP="00D376D3">
      <w:pPr>
        <w:rPr>
          <w:rFonts w:ascii="Cambria" w:hAnsi="Cambria"/>
          <w:noProof/>
        </w:rPr>
      </w:pPr>
    </w:p>
    <w:p w14:paraId="6FC99C4E" w14:textId="503F5F47" w:rsidR="00D376D3" w:rsidRDefault="00D376D3" w:rsidP="00D376D3">
      <w:pPr>
        <w:rPr>
          <w:rFonts w:ascii="Cambria" w:hAnsi="Cambria"/>
          <w:noProof/>
        </w:rPr>
      </w:pPr>
    </w:p>
    <w:p w14:paraId="1938E5CC" w14:textId="3CA70DCF" w:rsidR="009E5511" w:rsidRDefault="009E5511" w:rsidP="009E5511">
      <w:r>
        <w:fldChar w:fldCharType="end"/>
      </w:r>
    </w:p>
    <w:p w14:paraId="36D489B1" w14:textId="77777777" w:rsidR="009E5511" w:rsidRDefault="009E5511" w:rsidP="009E5511">
      <w:r>
        <w:br w:type="page"/>
      </w:r>
    </w:p>
    <w:p w14:paraId="0E57FB89" w14:textId="60597A6E" w:rsidR="00544828" w:rsidRPr="009E5511" w:rsidRDefault="00544828" w:rsidP="00CB368F">
      <w:pPr>
        <w:spacing w:line="360" w:lineRule="auto"/>
        <w:rPr>
          <w:rFonts w:ascii="Arial" w:hAnsi="Arial" w:cs="Arial"/>
          <w:b/>
          <w:color w:val="000000"/>
          <w:sz w:val="28"/>
        </w:rPr>
      </w:pPr>
      <w:r w:rsidRPr="009E5511">
        <w:rPr>
          <w:rFonts w:ascii="Arial" w:hAnsi="Arial" w:cs="Arial"/>
          <w:b/>
          <w:color w:val="000000"/>
          <w:sz w:val="28"/>
        </w:rPr>
        <w:t>Figure Legends</w:t>
      </w:r>
    </w:p>
    <w:p w14:paraId="2854CC2B" w14:textId="1C9F5BC2" w:rsidR="00FD739F" w:rsidRDefault="00FD739F" w:rsidP="00E507D2">
      <w:pPr>
        <w:spacing w:line="360" w:lineRule="auto"/>
      </w:pPr>
    </w:p>
    <w:p w14:paraId="74067268" w14:textId="34333584" w:rsidR="00872C8F" w:rsidRPr="00F00925" w:rsidRDefault="00872C8F" w:rsidP="009E5511">
      <w:pPr>
        <w:spacing w:line="360" w:lineRule="auto"/>
        <w:rPr>
          <w:rFonts w:ascii="Arial" w:hAnsi="Arial" w:cs="Arial"/>
        </w:rPr>
      </w:pPr>
      <w:r w:rsidRPr="00F00925">
        <w:rPr>
          <w:rFonts w:ascii="Arial" w:hAnsi="Arial" w:cs="Arial"/>
          <w:b/>
          <w:bCs/>
        </w:rPr>
        <w:t>Figure 1</w:t>
      </w:r>
      <w:r w:rsidR="00676069">
        <w:rPr>
          <w:rFonts w:ascii="Arial" w:hAnsi="Arial" w:cs="Arial"/>
          <w:b/>
          <w:bCs/>
        </w:rPr>
        <w:t xml:space="preserve">: </w:t>
      </w:r>
      <w:r w:rsidR="00676069" w:rsidRPr="00614F28">
        <w:rPr>
          <w:rFonts w:ascii="Arial" w:hAnsi="Arial"/>
          <w:b/>
        </w:rPr>
        <w:t>IL21</w:t>
      </w:r>
      <w:r w:rsidR="00676069">
        <w:rPr>
          <w:rFonts w:ascii="Arial" w:hAnsi="Arial"/>
          <w:b/>
        </w:rPr>
        <w:t>-expressing CD4</w:t>
      </w:r>
      <w:r w:rsidR="00676069" w:rsidRPr="005C3D65">
        <w:rPr>
          <w:rFonts w:ascii="Arial" w:hAnsi="Arial"/>
          <w:b/>
          <w:vertAlign w:val="superscript"/>
        </w:rPr>
        <w:t>+</w:t>
      </w:r>
      <w:r w:rsidR="00676069">
        <w:rPr>
          <w:rFonts w:ascii="Arial" w:hAnsi="Arial"/>
          <w:b/>
        </w:rPr>
        <w:t xml:space="preserve"> T cells </w:t>
      </w:r>
      <w:r w:rsidR="006526AA">
        <w:rPr>
          <w:rFonts w:ascii="Arial" w:hAnsi="Arial"/>
          <w:b/>
        </w:rPr>
        <w:t xml:space="preserve">are found </w:t>
      </w:r>
      <w:r w:rsidR="00676069" w:rsidRPr="00614F28">
        <w:rPr>
          <w:rFonts w:ascii="Arial" w:hAnsi="Arial"/>
          <w:b/>
        </w:rPr>
        <w:t>in naïve mice</w:t>
      </w:r>
      <w:r w:rsidR="00676069">
        <w:rPr>
          <w:rFonts w:ascii="Arial" w:hAnsi="Arial"/>
          <w:b/>
        </w:rPr>
        <w:t xml:space="preserve"> at early age</w:t>
      </w:r>
      <w:r w:rsidR="00015DEB">
        <w:rPr>
          <w:rFonts w:ascii="Arial" w:hAnsi="Arial"/>
          <w:b/>
        </w:rPr>
        <w:t>s</w:t>
      </w:r>
      <w:r w:rsidR="00676069">
        <w:rPr>
          <w:rFonts w:ascii="Arial" w:hAnsi="Arial"/>
          <w:b/>
        </w:rPr>
        <w:t>.</w:t>
      </w:r>
      <w:r w:rsidRPr="00F00925">
        <w:rPr>
          <w:rFonts w:ascii="Arial" w:hAnsi="Arial" w:cs="Arial"/>
        </w:rPr>
        <w:t xml:space="preserve"> </w:t>
      </w:r>
      <w:r w:rsidRPr="00F00925">
        <w:rPr>
          <w:rFonts w:ascii="Arial" w:hAnsi="Arial" w:cs="Arial"/>
          <w:b/>
          <w:bCs/>
        </w:rPr>
        <w:t>(a)</w:t>
      </w:r>
      <w:r w:rsidRPr="00F00925">
        <w:rPr>
          <w:rFonts w:ascii="Arial" w:hAnsi="Arial" w:cs="Arial"/>
        </w:rPr>
        <w:t xml:space="preserve"> </w:t>
      </w:r>
      <w:r w:rsidR="006526AA">
        <w:rPr>
          <w:rFonts w:ascii="Arial" w:hAnsi="Arial" w:cs="Arial"/>
        </w:rPr>
        <w:t>Flow cytometr</w:t>
      </w:r>
      <w:r w:rsidR="006F349B">
        <w:rPr>
          <w:rFonts w:ascii="Arial" w:hAnsi="Arial" w:cs="Arial"/>
        </w:rPr>
        <w:t>i</w:t>
      </w:r>
      <w:r w:rsidR="005C3442">
        <w:rPr>
          <w:rFonts w:ascii="Arial" w:hAnsi="Arial" w:cs="Arial"/>
        </w:rPr>
        <w:t>c</w:t>
      </w:r>
      <w:r w:rsidR="006526AA">
        <w:rPr>
          <w:rFonts w:ascii="Arial" w:hAnsi="Arial" w:cs="Arial"/>
        </w:rPr>
        <w:t xml:space="preserve"> profiling of VFP expression by splenic CD4</w:t>
      </w:r>
      <w:r w:rsidR="006526AA" w:rsidRPr="00510B72">
        <w:rPr>
          <w:rFonts w:ascii="Arial" w:hAnsi="Arial" w:cs="Arial"/>
          <w:vertAlign w:val="superscript"/>
        </w:rPr>
        <w:t>+</w:t>
      </w:r>
      <w:r w:rsidR="006526AA">
        <w:rPr>
          <w:rFonts w:ascii="Arial" w:hAnsi="Arial" w:cs="Arial"/>
        </w:rPr>
        <w:t xml:space="preserve"> T cells from </w:t>
      </w:r>
      <w:r w:rsidR="006526AA" w:rsidRPr="00F00925">
        <w:rPr>
          <w:rFonts w:ascii="Arial" w:hAnsi="Arial" w:cs="Arial"/>
        </w:rPr>
        <w:t xml:space="preserve">2 and 4 wk old naïve </w:t>
      </w:r>
      <w:r w:rsidR="006526AA">
        <w:rPr>
          <w:rFonts w:ascii="Arial" w:hAnsi="Arial" w:cs="Arial"/>
        </w:rPr>
        <w:t>B6.</w:t>
      </w:r>
      <w:r w:rsidR="006526AA" w:rsidRPr="00F00925">
        <w:rPr>
          <w:rFonts w:ascii="Arial" w:hAnsi="Arial" w:cs="Arial"/>
        </w:rPr>
        <w:t>IL21-VFP mice</w:t>
      </w:r>
      <w:r w:rsidR="006526AA">
        <w:rPr>
          <w:rFonts w:ascii="Arial" w:hAnsi="Arial" w:cs="Arial"/>
        </w:rPr>
        <w:t xml:space="preserve">. Example (left) </w:t>
      </w:r>
      <w:r w:rsidR="00DD0468">
        <w:rPr>
          <w:rFonts w:ascii="Arial" w:hAnsi="Arial" w:cs="Arial"/>
        </w:rPr>
        <w:t xml:space="preserve">with frequencies of each gated population indicated </w:t>
      </w:r>
      <w:r w:rsidR="006526AA">
        <w:rPr>
          <w:rFonts w:ascii="Arial" w:hAnsi="Arial" w:cs="Arial"/>
        </w:rPr>
        <w:t xml:space="preserve">and combined </w:t>
      </w:r>
      <w:r w:rsidR="00954639">
        <w:rPr>
          <w:rFonts w:ascii="Arial" w:hAnsi="Arial" w:cs="Arial"/>
        </w:rPr>
        <w:t xml:space="preserve">results </w:t>
      </w:r>
      <w:r w:rsidR="00BF6E42">
        <w:rPr>
          <w:rFonts w:ascii="Arial" w:hAnsi="Arial" w:cs="Arial"/>
        </w:rPr>
        <w:t xml:space="preserve">(right) </w:t>
      </w:r>
      <w:r w:rsidR="003B162E">
        <w:rPr>
          <w:rFonts w:ascii="Arial" w:hAnsi="Arial" w:cs="Arial"/>
        </w:rPr>
        <w:t xml:space="preserve">with each symbol indicating </w:t>
      </w:r>
      <w:r w:rsidR="00954639">
        <w:rPr>
          <w:rFonts w:ascii="Arial" w:hAnsi="Arial" w:cs="Arial"/>
        </w:rPr>
        <w:t xml:space="preserve">data from </w:t>
      </w:r>
      <w:r w:rsidR="00BF6E42">
        <w:rPr>
          <w:rFonts w:ascii="Arial" w:hAnsi="Arial" w:cs="Arial"/>
        </w:rPr>
        <w:t>an individual mouse</w:t>
      </w:r>
      <w:r w:rsidR="00DD0468">
        <w:rPr>
          <w:rFonts w:ascii="Arial" w:hAnsi="Arial" w:cs="Arial"/>
        </w:rPr>
        <w:t xml:space="preserve">. </w:t>
      </w:r>
      <w:r w:rsidR="003B162E">
        <w:rPr>
          <w:rFonts w:ascii="Arial" w:hAnsi="Arial" w:cs="Arial"/>
        </w:rPr>
        <w:t xml:space="preserve">Samples from B6 mice lacking the IL21-VFP reporter are shown as negative controls. </w:t>
      </w:r>
      <w:r w:rsidRPr="00F00925">
        <w:rPr>
          <w:rFonts w:ascii="Arial" w:hAnsi="Arial" w:cs="Arial"/>
          <w:b/>
          <w:bCs/>
        </w:rPr>
        <w:t>(b)</w:t>
      </w:r>
      <w:r w:rsidRPr="00F00925">
        <w:rPr>
          <w:rFonts w:ascii="Arial" w:hAnsi="Arial" w:cs="Arial"/>
        </w:rPr>
        <w:t xml:space="preserve"> Percentages</w:t>
      </w:r>
      <w:r w:rsidRPr="00F00925">
        <w:rPr>
          <w:rFonts w:ascii="Arial" w:hAnsi="Arial" w:cs="Arial"/>
          <w:b/>
          <w:bCs/>
        </w:rPr>
        <w:t xml:space="preserve"> </w:t>
      </w:r>
      <w:r w:rsidRPr="00F00925">
        <w:rPr>
          <w:rFonts w:ascii="Arial" w:hAnsi="Arial" w:cs="Arial"/>
        </w:rPr>
        <w:t>of IL21-VFP</w:t>
      </w:r>
      <w:r w:rsidRPr="00F00925">
        <w:rPr>
          <w:rFonts w:ascii="Arial" w:hAnsi="Arial" w:cs="Arial"/>
          <w:vertAlign w:val="superscript"/>
        </w:rPr>
        <w:t>+</w:t>
      </w:r>
      <w:r w:rsidRPr="00F00925">
        <w:rPr>
          <w:rFonts w:ascii="Arial" w:hAnsi="Arial" w:cs="Arial"/>
        </w:rPr>
        <w:t xml:space="preserve"> </w:t>
      </w:r>
      <w:r w:rsidR="00676069" w:rsidRPr="00F00925">
        <w:rPr>
          <w:rFonts w:ascii="Arial" w:hAnsi="Arial" w:cs="Arial"/>
        </w:rPr>
        <w:t>CD4</w:t>
      </w:r>
      <w:r w:rsidR="00676069" w:rsidRPr="00F00925">
        <w:rPr>
          <w:rFonts w:ascii="Arial" w:hAnsi="Arial" w:cs="Arial"/>
          <w:vertAlign w:val="superscript"/>
        </w:rPr>
        <w:t>+</w:t>
      </w:r>
      <w:r w:rsidR="00676069" w:rsidRPr="00F00925">
        <w:rPr>
          <w:rFonts w:ascii="Arial" w:hAnsi="Arial" w:cs="Arial"/>
        </w:rPr>
        <w:t xml:space="preserve"> </w:t>
      </w:r>
      <w:r w:rsidRPr="00F00925">
        <w:rPr>
          <w:rFonts w:ascii="Arial" w:hAnsi="Arial" w:cs="Arial"/>
        </w:rPr>
        <w:t xml:space="preserve">PBL and splenocytes </w:t>
      </w:r>
      <w:r w:rsidR="00954639">
        <w:rPr>
          <w:rFonts w:ascii="Arial" w:hAnsi="Arial" w:cs="Arial"/>
        </w:rPr>
        <w:t xml:space="preserve">for </w:t>
      </w:r>
      <w:r w:rsidR="003B162E">
        <w:rPr>
          <w:rFonts w:ascii="Arial" w:hAnsi="Arial" w:cs="Arial"/>
        </w:rPr>
        <w:t xml:space="preserve">groups of </w:t>
      </w:r>
      <w:r w:rsidRPr="00F00925">
        <w:rPr>
          <w:rFonts w:ascii="Arial" w:hAnsi="Arial" w:cs="Arial"/>
        </w:rPr>
        <w:t xml:space="preserve">mice </w:t>
      </w:r>
      <w:r w:rsidR="003B162E">
        <w:rPr>
          <w:rFonts w:ascii="Arial" w:hAnsi="Arial" w:cs="Arial"/>
        </w:rPr>
        <w:t xml:space="preserve">analyzed </w:t>
      </w:r>
      <w:r w:rsidRPr="00F00925">
        <w:rPr>
          <w:rFonts w:ascii="Arial" w:hAnsi="Arial" w:cs="Arial"/>
        </w:rPr>
        <w:t xml:space="preserve">at </w:t>
      </w:r>
      <w:r w:rsidR="003B162E">
        <w:rPr>
          <w:rFonts w:ascii="Arial" w:hAnsi="Arial" w:cs="Arial"/>
        </w:rPr>
        <w:t>varying ages</w:t>
      </w:r>
      <w:r w:rsidRPr="00F00925">
        <w:rPr>
          <w:rFonts w:ascii="Arial" w:hAnsi="Arial" w:cs="Arial"/>
        </w:rPr>
        <w:t xml:space="preserve">. </w:t>
      </w:r>
      <w:r w:rsidRPr="00F00925">
        <w:rPr>
          <w:rFonts w:ascii="Arial" w:hAnsi="Arial" w:cs="Arial"/>
          <w:b/>
          <w:bCs/>
        </w:rPr>
        <w:t>(</w:t>
      </w:r>
      <w:r w:rsidR="003B162E">
        <w:rPr>
          <w:rFonts w:ascii="Arial" w:hAnsi="Arial" w:cs="Arial"/>
          <w:b/>
          <w:bCs/>
        </w:rPr>
        <w:t>c</w:t>
      </w:r>
      <w:r w:rsidRPr="00F00925">
        <w:rPr>
          <w:rFonts w:ascii="Arial" w:hAnsi="Arial" w:cs="Arial"/>
          <w:b/>
          <w:bCs/>
        </w:rPr>
        <w:t xml:space="preserve">) </w:t>
      </w:r>
      <w:r w:rsidR="00BF6E42">
        <w:rPr>
          <w:rFonts w:ascii="Arial" w:hAnsi="Arial" w:cs="Arial"/>
        </w:rPr>
        <w:t>P</w:t>
      </w:r>
      <w:r w:rsidR="005C3442">
        <w:rPr>
          <w:rFonts w:ascii="Arial" w:hAnsi="Arial" w:cs="Arial"/>
          <w:bCs/>
        </w:rPr>
        <w:t>atterns of</w:t>
      </w:r>
      <w:r w:rsidR="005C3442" w:rsidRPr="00E507D2">
        <w:rPr>
          <w:rFonts w:ascii="Arial" w:hAnsi="Arial" w:cs="Arial"/>
          <w:bCs/>
        </w:rPr>
        <w:t xml:space="preserve"> CD44, ICOS, CXCR5, PD1 expression by </w:t>
      </w:r>
      <w:r w:rsidR="00AF743B">
        <w:rPr>
          <w:rFonts w:ascii="Arial" w:hAnsi="Arial" w:cs="Arial"/>
          <w:bCs/>
        </w:rPr>
        <w:t>VFP</w:t>
      </w:r>
      <w:r w:rsidR="00AF743B" w:rsidRPr="00E507D2">
        <w:rPr>
          <w:rFonts w:ascii="Arial" w:hAnsi="Arial" w:cs="Arial"/>
          <w:bCs/>
          <w:vertAlign w:val="superscript"/>
        </w:rPr>
        <w:t>+</w:t>
      </w:r>
      <w:r w:rsidR="00AF743B">
        <w:rPr>
          <w:rFonts w:ascii="Arial" w:hAnsi="Arial" w:cs="Arial"/>
          <w:bCs/>
        </w:rPr>
        <w:t xml:space="preserve"> </w:t>
      </w:r>
      <w:r w:rsidR="005C3442" w:rsidRPr="00E507D2">
        <w:rPr>
          <w:rFonts w:ascii="Arial" w:hAnsi="Arial" w:cs="Arial"/>
          <w:bCs/>
        </w:rPr>
        <w:t>splenic CD4</w:t>
      </w:r>
      <w:r w:rsidR="005C3442" w:rsidRPr="00E507D2">
        <w:rPr>
          <w:rFonts w:ascii="Arial" w:hAnsi="Arial" w:cs="Arial"/>
          <w:bCs/>
          <w:vertAlign w:val="superscript"/>
        </w:rPr>
        <w:t xml:space="preserve">+ </w:t>
      </w:r>
      <w:r w:rsidR="005C3442" w:rsidRPr="00E507D2">
        <w:rPr>
          <w:rFonts w:ascii="Arial" w:hAnsi="Arial" w:cs="Arial"/>
          <w:bCs/>
        </w:rPr>
        <w:t>T cells</w:t>
      </w:r>
      <w:r w:rsidR="005C3442">
        <w:rPr>
          <w:rFonts w:ascii="Arial" w:hAnsi="Arial" w:cs="Arial"/>
          <w:b/>
          <w:bCs/>
        </w:rPr>
        <w:t xml:space="preserve"> </w:t>
      </w:r>
      <w:r w:rsidR="003B162E">
        <w:rPr>
          <w:rFonts w:ascii="Arial" w:hAnsi="Arial" w:cs="Arial"/>
          <w:bCs/>
        </w:rPr>
        <w:t xml:space="preserve">from a </w:t>
      </w:r>
      <w:r w:rsidRPr="00F00925">
        <w:rPr>
          <w:rFonts w:ascii="Arial" w:hAnsi="Arial" w:cs="Arial"/>
        </w:rPr>
        <w:t>4</w:t>
      </w:r>
      <w:r w:rsidR="00641329">
        <w:rPr>
          <w:rFonts w:ascii="Arial" w:hAnsi="Arial" w:cs="Arial"/>
        </w:rPr>
        <w:t xml:space="preserve"> </w:t>
      </w:r>
      <w:r w:rsidRPr="00F00925">
        <w:rPr>
          <w:rFonts w:ascii="Arial" w:hAnsi="Arial" w:cs="Arial"/>
        </w:rPr>
        <w:t xml:space="preserve">wk old naïve B6.IL21-VFP </w:t>
      </w:r>
      <w:r w:rsidR="005C3442">
        <w:rPr>
          <w:rFonts w:ascii="Arial" w:hAnsi="Arial" w:cs="Arial"/>
        </w:rPr>
        <w:t xml:space="preserve">mouse. </w:t>
      </w:r>
      <w:r w:rsidRPr="00F00925">
        <w:rPr>
          <w:rFonts w:ascii="Arial" w:hAnsi="Arial" w:cs="Arial"/>
          <w:b/>
          <w:bCs/>
        </w:rPr>
        <w:t>(</w:t>
      </w:r>
      <w:r w:rsidR="005C3442">
        <w:rPr>
          <w:rFonts w:ascii="Arial" w:hAnsi="Arial" w:cs="Arial"/>
          <w:b/>
          <w:bCs/>
        </w:rPr>
        <w:t>d</w:t>
      </w:r>
      <w:r w:rsidRPr="00F00925">
        <w:rPr>
          <w:rFonts w:ascii="Arial" w:hAnsi="Arial" w:cs="Arial"/>
          <w:b/>
          <w:bCs/>
        </w:rPr>
        <w:t>)</w:t>
      </w:r>
      <w:r w:rsidRPr="00F00925">
        <w:rPr>
          <w:rFonts w:ascii="Arial" w:hAnsi="Arial" w:cs="Arial"/>
        </w:rPr>
        <w:t xml:space="preserve"> </w:t>
      </w:r>
      <w:r w:rsidR="00BF6E42">
        <w:rPr>
          <w:rFonts w:ascii="Arial" w:hAnsi="Arial" w:cs="Arial"/>
        </w:rPr>
        <w:t xml:space="preserve">Analysis of </w:t>
      </w:r>
      <w:r w:rsidR="00AF743B">
        <w:rPr>
          <w:rFonts w:ascii="Arial" w:hAnsi="Arial" w:cs="Arial"/>
          <w:bCs/>
        </w:rPr>
        <w:t>CD4</w:t>
      </w:r>
      <w:r w:rsidR="00AF743B" w:rsidRPr="00E507D2">
        <w:rPr>
          <w:rFonts w:ascii="Arial" w:hAnsi="Arial" w:cs="Arial"/>
          <w:bCs/>
          <w:vertAlign w:val="superscript"/>
        </w:rPr>
        <w:t>+</w:t>
      </w:r>
      <w:r w:rsidR="00AF743B">
        <w:rPr>
          <w:rFonts w:ascii="Arial" w:hAnsi="Arial" w:cs="Arial"/>
          <w:bCs/>
        </w:rPr>
        <w:t xml:space="preserve"> single positive thymocytes from 2 and 4 wk old </w:t>
      </w:r>
      <w:r w:rsidR="00AF743B" w:rsidRPr="00F00925">
        <w:rPr>
          <w:rFonts w:ascii="Arial" w:hAnsi="Arial" w:cs="Arial"/>
        </w:rPr>
        <w:t xml:space="preserve">naïve B6.IL21-VFP </w:t>
      </w:r>
      <w:r w:rsidR="00954639">
        <w:rPr>
          <w:rFonts w:ascii="Arial" w:hAnsi="Arial" w:cs="Arial"/>
        </w:rPr>
        <w:t xml:space="preserve">and control B6 </w:t>
      </w:r>
      <w:r w:rsidR="00AF743B">
        <w:rPr>
          <w:rFonts w:ascii="Arial" w:hAnsi="Arial" w:cs="Arial"/>
        </w:rPr>
        <w:t xml:space="preserve">mice examining </w:t>
      </w:r>
      <w:r w:rsidR="001C63B3">
        <w:rPr>
          <w:rFonts w:ascii="Arial" w:hAnsi="Arial" w:cs="Arial"/>
        </w:rPr>
        <w:t xml:space="preserve">frequencies of </w:t>
      </w:r>
      <w:r w:rsidR="00AF743B">
        <w:rPr>
          <w:rFonts w:ascii="Arial" w:hAnsi="Arial" w:cs="Arial"/>
        </w:rPr>
        <w:t>VFP</w:t>
      </w:r>
      <w:r w:rsidR="001C63B3" w:rsidRPr="00E507D2">
        <w:rPr>
          <w:rFonts w:ascii="Arial" w:hAnsi="Arial" w:cs="Arial"/>
          <w:vertAlign w:val="superscript"/>
        </w:rPr>
        <w:t>+</w:t>
      </w:r>
      <w:r w:rsidR="001C63B3">
        <w:rPr>
          <w:rFonts w:ascii="Arial" w:hAnsi="Arial" w:cs="Arial"/>
        </w:rPr>
        <w:t xml:space="preserve"> cells and </w:t>
      </w:r>
      <w:r w:rsidR="00954639">
        <w:rPr>
          <w:rFonts w:ascii="Arial" w:hAnsi="Arial" w:cs="Arial"/>
        </w:rPr>
        <w:t xml:space="preserve">patterns of </w:t>
      </w:r>
      <w:r w:rsidR="005C3442" w:rsidRPr="00A307D3">
        <w:rPr>
          <w:rFonts w:ascii="Arial" w:hAnsi="Arial" w:cs="Arial"/>
          <w:bCs/>
        </w:rPr>
        <w:t>CD44</w:t>
      </w:r>
      <w:r w:rsidR="00661431">
        <w:rPr>
          <w:rFonts w:ascii="Arial" w:hAnsi="Arial" w:cs="Arial"/>
          <w:bCs/>
        </w:rPr>
        <w:t xml:space="preserve"> </w:t>
      </w:r>
      <w:r w:rsidR="00AF743B">
        <w:rPr>
          <w:rFonts w:ascii="Arial" w:hAnsi="Arial" w:cs="Arial"/>
          <w:bCs/>
        </w:rPr>
        <w:t xml:space="preserve">and </w:t>
      </w:r>
      <w:r w:rsidR="005C3442" w:rsidRPr="00A307D3">
        <w:rPr>
          <w:rFonts w:ascii="Arial" w:hAnsi="Arial" w:cs="Arial"/>
          <w:bCs/>
        </w:rPr>
        <w:t>ICOS</w:t>
      </w:r>
      <w:r w:rsidR="00AF743B">
        <w:rPr>
          <w:rFonts w:ascii="Arial" w:hAnsi="Arial" w:cs="Arial"/>
          <w:bCs/>
        </w:rPr>
        <w:t xml:space="preserve"> </w:t>
      </w:r>
      <w:r w:rsidR="001C63B3">
        <w:rPr>
          <w:rFonts w:ascii="Arial" w:hAnsi="Arial" w:cs="Arial"/>
        </w:rPr>
        <w:t xml:space="preserve">co-expression. </w:t>
      </w:r>
      <w:r w:rsidR="00AF743B">
        <w:rPr>
          <w:rFonts w:ascii="Arial" w:hAnsi="Arial" w:cs="Arial"/>
          <w:bCs/>
        </w:rPr>
        <w:t xml:space="preserve">Data are representative of </w:t>
      </w:r>
      <w:r w:rsidR="00AF743B" w:rsidRPr="00E507D2">
        <w:rPr>
          <w:rFonts w:ascii="Arial" w:hAnsi="Arial" w:cs="Arial"/>
          <w:bCs/>
          <w:highlight w:val="green"/>
        </w:rPr>
        <w:t>XXX</w:t>
      </w:r>
      <w:r w:rsidR="00AF743B">
        <w:rPr>
          <w:rFonts w:ascii="Arial" w:hAnsi="Arial" w:cs="Arial"/>
          <w:bCs/>
        </w:rPr>
        <w:t xml:space="preserve"> experiments. </w:t>
      </w:r>
      <w:r w:rsidR="00665A99">
        <w:rPr>
          <w:rFonts w:ascii="Arial" w:hAnsi="Arial" w:cs="Arial"/>
          <w:highlight w:val="red"/>
        </w:rPr>
        <w:t xml:space="preserve">need to do comparative stats!! Especially </w:t>
      </w:r>
      <w:r w:rsidR="00665A99" w:rsidRPr="00E507D2">
        <w:rPr>
          <w:rFonts w:ascii="Arial" w:hAnsi="Arial" w:cs="Arial"/>
          <w:highlight w:val="red"/>
        </w:rPr>
        <w:t xml:space="preserve">to make the point that the frequencies of VFP increase over time for peripheral but not thymus.  </w:t>
      </w:r>
    </w:p>
    <w:p w14:paraId="251B6DCE" w14:textId="77777777" w:rsidR="00872C8F" w:rsidRPr="00F00925" w:rsidRDefault="00872C8F" w:rsidP="009E5511">
      <w:pPr>
        <w:spacing w:line="360" w:lineRule="auto"/>
        <w:rPr>
          <w:rFonts w:ascii="Arial" w:hAnsi="Arial" w:cs="Arial"/>
        </w:rPr>
      </w:pPr>
    </w:p>
    <w:p w14:paraId="14062CBB" w14:textId="1D147744" w:rsidR="006526AA" w:rsidRDefault="00872C8F" w:rsidP="006526AA">
      <w:pPr>
        <w:spacing w:line="360" w:lineRule="auto"/>
        <w:rPr>
          <w:rFonts w:ascii="Arial" w:hAnsi="Arial"/>
        </w:rPr>
      </w:pPr>
      <w:r w:rsidRPr="00F00925">
        <w:rPr>
          <w:rFonts w:ascii="Arial" w:hAnsi="Arial" w:cs="Arial"/>
          <w:b/>
          <w:bCs/>
        </w:rPr>
        <w:t>Figure 2</w:t>
      </w:r>
      <w:r w:rsidR="00AF743B">
        <w:rPr>
          <w:rFonts w:ascii="Arial" w:hAnsi="Arial" w:cs="Arial"/>
          <w:b/>
          <w:bCs/>
        </w:rPr>
        <w:t>:</w:t>
      </w:r>
      <w:r w:rsidR="00015DEB">
        <w:rPr>
          <w:rFonts w:ascii="Arial" w:hAnsi="Arial" w:cs="Arial"/>
          <w:b/>
          <w:bCs/>
        </w:rPr>
        <w:t xml:space="preserve"> </w:t>
      </w:r>
      <w:r w:rsidR="006526AA" w:rsidRPr="003457F6">
        <w:rPr>
          <w:rFonts w:ascii="Arial" w:hAnsi="Arial"/>
          <w:b/>
        </w:rPr>
        <w:t>IL21</w:t>
      </w:r>
      <w:r w:rsidR="006526AA">
        <w:rPr>
          <w:rFonts w:ascii="Arial" w:hAnsi="Arial"/>
          <w:b/>
        </w:rPr>
        <w:t>-expressing</w:t>
      </w:r>
      <w:r w:rsidR="006526AA" w:rsidRPr="005C3D65">
        <w:rPr>
          <w:rFonts w:ascii="Arial" w:hAnsi="Arial"/>
          <w:b/>
        </w:rPr>
        <w:t xml:space="preserve"> CD4</w:t>
      </w:r>
      <w:r w:rsidR="006526AA" w:rsidRPr="005C3D65">
        <w:rPr>
          <w:rFonts w:ascii="Arial" w:hAnsi="Arial"/>
          <w:b/>
          <w:vertAlign w:val="superscript"/>
        </w:rPr>
        <w:t>+</w:t>
      </w:r>
      <w:r w:rsidR="006526AA" w:rsidRPr="005C3D65">
        <w:rPr>
          <w:rFonts w:ascii="Arial" w:hAnsi="Arial"/>
          <w:b/>
        </w:rPr>
        <w:t xml:space="preserve"> T cells</w:t>
      </w:r>
      <w:r w:rsidR="006526AA" w:rsidRPr="00080BD0">
        <w:rPr>
          <w:rFonts w:ascii="Arial" w:hAnsi="Arial"/>
          <w:b/>
        </w:rPr>
        <w:t xml:space="preserve"> </w:t>
      </w:r>
      <w:r w:rsidR="006526AA">
        <w:rPr>
          <w:rFonts w:ascii="Arial" w:hAnsi="Arial"/>
          <w:b/>
        </w:rPr>
        <w:t xml:space="preserve">develop in the absence of </w:t>
      </w:r>
      <w:r w:rsidR="006526AA" w:rsidRPr="00080BD0">
        <w:rPr>
          <w:rFonts w:ascii="Arial" w:hAnsi="Arial"/>
          <w:b/>
        </w:rPr>
        <w:t xml:space="preserve">B cells </w:t>
      </w:r>
      <w:r w:rsidR="006526AA">
        <w:rPr>
          <w:rFonts w:ascii="Arial" w:hAnsi="Arial"/>
          <w:b/>
        </w:rPr>
        <w:t xml:space="preserve">and </w:t>
      </w:r>
      <w:r w:rsidR="006526AA" w:rsidRPr="00F45D56">
        <w:rPr>
          <w:rFonts w:ascii="Arial" w:hAnsi="Arial"/>
          <w:b/>
        </w:rPr>
        <w:t>CXCR5</w:t>
      </w:r>
      <w:r w:rsidR="006526AA">
        <w:rPr>
          <w:rFonts w:ascii="Arial" w:hAnsi="Arial"/>
          <w:b/>
        </w:rPr>
        <w:t xml:space="preserve">. </w:t>
      </w:r>
    </w:p>
    <w:p w14:paraId="3EBA8983" w14:textId="22FC8630" w:rsidR="00872C8F" w:rsidRPr="00F00925" w:rsidRDefault="001C63B3" w:rsidP="009E5511">
      <w:pPr>
        <w:spacing w:line="360" w:lineRule="auto"/>
        <w:rPr>
          <w:rFonts w:ascii="Arial" w:hAnsi="Arial" w:cs="Arial"/>
        </w:rPr>
      </w:pPr>
      <w:r>
        <w:rPr>
          <w:rFonts w:ascii="Arial" w:hAnsi="Arial" w:cs="Arial"/>
          <w:b/>
          <w:bCs/>
        </w:rPr>
        <w:t xml:space="preserve">(a) </w:t>
      </w:r>
      <w:r w:rsidR="00AF743B">
        <w:rPr>
          <w:rFonts w:ascii="Arial" w:hAnsi="Arial" w:cs="Arial"/>
        </w:rPr>
        <w:t>Flow cytomet</w:t>
      </w:r>
      <w:r w:rsidR="00BF6E42">
        <w:rPr>
          <w:rFonts w:ascii="Arial" w:hAnsi="Arial" w:cs="Arial"/>
        </w:rPr>
        <w:t>ry</w:t>
      </w:r>
      <w:r w:rsidR="00AF743B">
        <w:rPr>
          <w:rFonts w:ascii="Arial" w:hAnsi="Arial" w:cs="Arial"/>
        </w:rPr>
        <w:t xml:space="preserve"> results</w:t>
      </w:r>
      <w:r w:rsidR="00AF743B" w:rsidRPr="00A307D3">
        <w:rPr>
          <w:rFonts w:ascii="Arial" w:hAnsi="Arial" w:cs="Arial"/>
          <w:bCs/>
        </w:rPr>
        <w:t xml:space="preserve"> </w:t>
      </w:r>
      <w:r w:rsidR="00872C8F" w:rsidRPr="00F00925">
        <w:rPr>
          <w:rFonts w:ascii="Arial" w:hAnsi="Arial" w:cs="Arial"/>
        </w:rPr>
        <w:t xml:space="preserve">comparing </w:t>
      </w:r>
      <w:r w:rsidR="00AF743B">
        <w:rPr>
          <w:rFonts w:ascii="Arial" w:hAnsi="Arial" w:cs="Arial"/>
        </w:rPr>
        <w:t xml:space="preserve">the </w:t>
      </w:r>
      <w:r>
        <w:rPr>
          <w:rFonts w:ascii="Arial" w:hAnsi="Arial" w:cs="Arial"/>
        </w:rPr>
        <w:t>frequencies</w:t>
      </w:r>
      <w:r w:rsidR="00AF743B" w:rsidRPr="00F00925">
        <w:rPr>
          <w:rFonts w:ascii="Arial" w:hAnsi="Arial" w:cs="Arial"/>
        </w:rPr>
        <w:t xml:space="preserve"> of </w:t>
      </w:r>
      <w:r>
        <w:rPr>
          <w:rFonts w:ascii="Arial" w:hAnsi="Arial" w:cs="Arial"/>
        </w:rPr>
        <w:t>(</w:t>
      </w:r>
      <w:r w:rsidRPr="00E507D2">
        <w:rPr>
          <w:rFonts w:ascii="Arial" w:hAnsi="Arial" w:cs="Arial"/>
          <w:highlight w:val="green"/>
        </w:rPr>
        <w:t>SPLEEN OF PBL?</w:t>
      </w:r>
      <w:r>
        <w:rPr>
          <w:rFonts w:ascii="Arial" w:hAnsi="Arial" w:cs="Arial"/>
        </w:rPr>
        <w:t xml:space="preserve"> </w:t>
      </w:r>
      <w:r w:rsidR="00AF743B" w:rsidRPr="00F00925">
        <w:rPr>
          <w:rFonts w:ascii="Arial" w:hAnsi="Arial" w:cs="Arial"/>
        </w:rPr>
        <w:t>VFP</w:t>
      </w:r>
      <w:r w:rsidR="00954639" w:rsidRPr="00E507D2">
        <w:rPr>
          <w:rFonts w:ascii="Arial" w:hAnsi="Arial" w:cs="Arial"/>
        </w:rPr>
        <w:t>-expressing</w:t>
      </w:r>
      <w:r w:rsidR="00954639">
        <w:rPr>
          <w:rFonts w:ascii="Arial" w:hAnsi="Arial" w:cs="Arial"/>
          <w:vertAlign w:val="superscript"/>
        </w:rPr>
        <w:t xml:space="preserve"> </w:t>
      </w:r>
      <w:r w:rsidR="00AF743B" w:rsidRPr="00F00925">
        <w:rPr>
          <w:rFonts w:ascii="Arial" w:hAnsi="Arial" w:cs="Arial"/>
        </w:rPr>
        <w:t>CD4</w:t>
      </w:r>
      <w:r w:rsidR="00AF743B" w:rsidRPr="00F00925">
        <w:rPr>
          <w:rFonts w:ascii="Arial" w:hAnsi="Arial" w:cs="Arial"/>
          <w:vertAlign w:val="superscript"/>
        </w:rPr>
        <w:t xml:space="preserve">+ </w:t>
      </w:r>
      <w:r>
        <w:rPr>
          <w:rFonts w:ascii="Arial" w:hAnsi="Arial" w:cs="Arial"/>
        </w:rPr>
        <w:t xml:space="preserve">T </w:t>
      </w:r>
      <w:r w:rsidR="00AF743B" w:rsidRPr="00F00925">
        <w:rPr>
          <w:rFonts w:ascii="Arial" w:hAnsi="Arial" w:cs="Arial"/>
        </w:rPr>
        <w:t>cells</w:t>
      </w:r>
      <w:r w:rsidR="00AF743B">
        <w:rPr>
          <w:rFonts w:ascii="Arial" w:hAnsi="Arial" w:cs="Arial"/>
        </w:rPr>
        <w:t xml:space="preserve"> </w:t>
      </w:r>
      <w:r>
        <w:rPr>
          <w:rFonts w:ascii="Arial" w:hAnsi="Arial" w:cs="Arial"/>
        </w:rPr>
        <w:t>from</w:t>
      </w:r>
      <w:r w:rsidR="00AF743B">
        <w:rPr>
          <w:rFonts w:ascii="Arial" w:hAnsi="Arial" w:cs="Arial"/>
        </w:rPr>
        <w:t xml:space="preserve"> </w:t>
      </w:r>
      <w:r w:rsidR="00872C8F" w:rsidRPr="00F00925">
        <w:rPr>
          <w:rFonts w:ascii="Arial" w:hAnsi="Arial" w:cs="Arial"/>
          <w:i/>
          <w:iCs/>
        </w:rPr>
        <w:t>Ighm</w:t>
      </w:r>
      <w:r w:rsidR="00872C8F" w:rsidRPr="00E507D2">
        <w:rPr>
          <w:rFonts w:ascii="Arial" w:hAnsi="Arial" w:cs="Arial"/>
          <w:i/>
          <w:iCs/>
          <w:vertAlign w:val="superscript"/>
        </w:rPr>
        <w:t>-/-</w:t>
      </w:r>
      <w:r w:rsidR="00872C8F" w:rsidRPr="00F00925">
        <w:rPr>
          <w:rFonts w:ascii="Arial" w:hAnsi="Arial" w:cs="Arial"/>
        </w:rPr>
        <w:t xml:space="preserve"> IL21-VFP and IL21-VFP </w:t>
      </w:r>
      <w:r w:rsidR="001259A1">
        <w:rPr>
          <w:rFonts w:ascii="Arial" w:hAnsi="Arial" w:cs="Arial"/>
        </w:rPr>
        <w:t xml:space="preserve">wild-type </w:t>
      </w:r>
      <w:r w:rsidR="00BF6E42">
        <w:rPr>
          <w:rFonts w:ascii="Arial" w:hAnsi="Arial" w:cs="Arial"/>
        </w:rPr>
        <w:t xml:space="preserve">(WT) </w:t>
      </w:r>
      <w:r w:rsidR="001259A1">
        <w:rPr>
          <w:rFonts w:ascii="Arial" w:hAnsi="Arial" w:cs="Arial"/>
        </w:rPr>
        <w:t>controls</w:t>
      </w:r>
      <w:r w:rsidR="00BF6E42">
        <w:rPr>
          <w:rFonts w:ascii="Arial" w:hAnsi="Arial" w:cs="Arial"/>
        </w:rPr>
        <w:t xml:space="preserve"> </w:t>
      </w:r>
      <w:r>
        <w:rPr>
          <w:rFonts w:ascii="Arial" w:hAnsi="Arial" w:cs="Arial"/>
        </w:rPr>
        <w:t xml:space="preserve">and co-expression of CD44, ICOS, </w:t>
      </w:r>
      <w:r w:rsidR="001259A1">
        <w:rPr>
          <w:rFonts w:ascii="Arial" w:hAnsi="Arial" w:cs="Arial"/>
        </w:rPr>
        <w:t xml:space="preserve">CXCR5 and PD1. </w:t>
      </w:r>
      <w:r w:rsidR="00872C8F" w:rsidRPr="00F00925">
        <w:rPr>
          <w:rFonts w:ascii="Arial" w:hAnsi="Arial" w:cs="Arial"/>
          <w:b/>
          <w:bCs/>
        </w:rPr>
        <w:t xml:space="preserve">(b) </w:t>
      </w:r>
      <w:r w:rsidR="001259A1" w:rsidRPr="00E507D2">
        <w:rPr>
          <w:rFonts w:ascii="Arial" w:hAnsi="Arial" w:cs="Arial"/>
          <w:bCs/>
        </w:rPr>
        <w:t xml:space="preserve">Similar </w:t>
      </w:r>
      <w:r w:rsidR="001259A1" w:rsidRPr="00E507D2">
        <w:rPr>
          <w:rFonts w:ascii="Arial" w:hAnsi="Arial" w:cs="Arial"/>
          <w:bCs/>
          <w:highlight w:val="green"/>
        </w:rPr>
        <w:t>analys</w:t>
      </w:r>
      <w:r w:rsidR="00441367" w:rsidRPr="00E507D2">
        <w:rPr>
          <w:rFonts w:ascii="Arial" w:hAnsi="Arial" w:cs="Arial"/>
          <w:bCs/>
          <w:highlight w:val="green"/>
        </w:rPr>
        <w:t>e</w:t>
      </w:r>
      <w:r w:rsidR="001259A1" w:rsidRPr="00E507D2">
        <w:rPr>
          <w:rFonts w:ascii="Arial" w:hAnsi="Arial" w:cs="Arial"/>
          <w:bCs/>
          <w:highlight w:val="green"/>
        </w:rPr>
        <w:t>s</w:t>
      </w:r>
      <w:r w:rsidR="001259A1" w:rsidRPr="00E507D2">
        <w:rPr>
          <w:rFonts w:ascii="Arial" w:hAnsi="Arial" w:cs="Arial"/>
          <w:bCs/>
        </w:rPr>
        <w:t xml:space="preserve"> </w:t>
      </w:r>
      <w:r w:rsidR="00954639">
        <w:rPr>
          <w:rFonts w:ascii="Arial" w:hAnsi="Arial" w:cs="Arial"/>
          <w:bCs/>
        </w:rPr>
        <w:t xml:space="preserve">comparing </w:t>
      </w:r>
      <w:r w:rsidR="00954639">
        <w:rPr>
          <w:rFonts w:ascii="Arial" w:hAnsi="Arial" w:cs="Arial"/>
        </w:rPr>
        <w:t>the frequencies</w:t>
      </w:r>
      <w:r w:rsidR="00954639" w:rsidRPr="00F00925">
        <w:rPr>
          <w:rFonts w:ascii="Arial" w:hAnsi="Arial" w:cs="Arial"/>
        </w:rPr>
        <w:t xml:space="preserve"> of </w:t>
      </w:r>
      <w:r w:rsidR="00BF6E42">
        <w:rPr>
          <w:rFonts w:ascii="Arial" w:hAnsi="Arial" w:cs="Arial"/>
        </w:rPr>
        <w:t xml:space="preserve">blood </w:t>
      </w:r>
      <w:r w:rsidR="001259A1" w:rsidRPr="00F00925">
        <w:rPr>
          <w:rFonts w:ascii="Arial" w:hAnsi="Arial" w:cs="Arial"/>
        </w:rPr>
        <w:t>VFP</w:t>
      </w:r>
      <w:r w:rsidR="001259A1" w:rsidRPr="00F00925">
        <w:rPr>
          <w:rFonts w:ascii="Arial" w:hAnsi="Arial" w:cs="Arial"/>
          <w:vertAlign w:val="superscript"/>
        </w:rPr>
        <w:t>+</w:t>
      </w:r>
      <w:r w:rsidR="001259A1" w:rsidRPr="00F00925">
        <w:rPr>
          <w:rFonts w:ascii="Arial" w:hAnsi="Arial" w:cs="Arial"/>
        </w:rPr>
        <w:t xml:space="preserve"> CD4</w:t>
      </w:r>
      <w:r w:rsidR="001259A1" w:rsidRPr="00F00925">
        <w:rPr>
          <w:rFonts w:ascii="Arial" w:hAnsi="Arial" w:cs="Arial"/>
          <w:vertAlign w:val="superscript"/>
        </w:rPr>
        <w:t xml:space="preserve">+ </w:t>
      </w:r>
      <w:r w:rsidR="001259A1">
        <w:rPr>
          <w:rFonts w:ascii="Arial" w:hAnsi="Arial" w:cs="Arial"/>
        </w:rPr>
        <w:t xml:space="preserve">T </w:t>
      </w:r>
      <w:r w:rsidR="00BF6E42">
        <w:rPr>
          <w:rFonts w:ascii="Arial" w:hAnsi="Arial" w:cs="Arial"/>
        </w:rPr>
        <w:t xml:space="preserve">cells </w:t>
      </w:r>
      <w:r w:rsidR="001259A1">
        <w:rPr>
          <w:rFonts w:ascii="Arial" w:hAnsi="Arial" w:cs="Arial"/>
        </w:rPr>
        <w:t xml:space="preserve">from </w:t>
      </w:r>
      <w:r w:rsidR="00954639">
        <w:rPr>
          <w:rFonts w:ascii="Arial" w:hAnsi="Arial" w:cs="Arial"/>
          <w:i/>
          <w:iCs/>
        </w:rPr>
        <w:t>Cxcr5</w:t>
      </w:r>
      <w:r w:rsidR="001259A1" w:rsidRPr="00E507D2">
        <w:rPr>
          <w:rFonts w:ascii="Arial" w:hAnsi="Arial" w:cs="Arial"/>
          <w:i/>
          <w:iCs/>
          <w:vertAlign w:val="superscript"/>
        </w:rPr>
        <w:t>-/-</w:t>
      </w:r>
      <w:r w:rsidR="00954639">
        <w:rPr>
          <w:rFonts w:ascii="Arial" w:hAnsi="Arial" w:cs="Arial"/>
        </w:rPr>
        <w:t xml:space="preserve"> IL21-VFP and wild-</w:t>
      </w:r>
      <w:r w:rsidR="001259A1" w:rsidRPr="00F00925">
        <w:rPr>
          <w:rFonts w:ascii="Arial" w:hAnsi="Arial" w:cs="Arial"/>
        </w:rPr>
        <w:t>type controls</w:t>
      </w:r>
      <w:r w:rsidR="001259A1">
        <w:rPr>
          <w:rFonts w:ascii="Arial" w:hAnsi="Arial" w:cs="Arial"/>
        </w:rPr>
        <w:t xml:space="preserve">.  </w:t>
      </w:r>
      <w:r w:rsidR="00954639">
        <w:rPr>
          <w:rFonts w:ascii="Arial" w:hAnsi="Arial" w:cs="Arial"/>
        </w:rPr>
        <w:t>NS</w:t>
      </w:r>
      <w:r w:rsidR="001259A1">
        <w:rPr>
          <w:rFonts w:ascii="Arial" w:hAnsi="Arial" w:cs="Arial"/>
        </w:rPr>
        <w:t>, not significant</w:t>
      </w:r>
      <w:r w:rsidR="00954639">
        <w:rPr>
          <w:rFonts w:ascii="Arial" w:hAnsi="Arial" w:cs="Arial"/>
        </w:rPr>
        <w:t>ly different</w:t>
      </w:r>
      <w:r w:rsidR="00AA7EA8">
        <w:rPr>
          <w:rFonts w:ascii="Arial" w:hAnsi="Arial" w:cs="Arial"/>
        </w:rPr>
        <w:t xml:space="preserve"> by </w:t>
      </w:r>
      <w:r w:rsidR="00873222">
        <w:rPr>
          <w:rFonts w:ascii="Arial" w:hAnsi="Arial" w:cs="Arial"/>
        </w:rPr>
        <w:t xml:space="preserve">the </w:t>
      </w:r>
      <w:r w:rsidR="00AA7EA8">
        <w:rPr>
          <w:rFonts w:ascii="Arial" w:hAnsi="Arial" w:cs="Arial"/>
        </w:rPr>
        <w:t>non-parametric Mann Whitney U test.</w:t>
      </w:r>
      <w:r w:rsidR="001259A1">
        <w:rPr>
          <w:rFonts w:ascii="Arial" w:hAnsi="Arial" w:cs="Arial"/>
        </w:rPr>
        <w:t xml:space="preserve"> </w:t>
      </w:r>
      <w:r w:rsidR="00954639">
        <w:rPr>
          <w:rFonts w:ascii="Arial" w:hAnsi="Arial" w:cs="Arial"/>
          <w:bCs/>
        </w:rPr>
        <w:t xml:space="preserve">Data are representative of </w:t>
      </w:r>
      <w:r w:rsidR="00954639" w:rsidRPr="00A307D3">
        <w:rPr>
          <w:rFonts w:ascii="Arial" w:hAnsi="Arial" w:cs="Arial"/>
          <w:bCs/>
          <w:highlight w:val="green"/>
        </w:rPr>
        <w:t>XXX</w:t>
      </w:r>
      <w:r w:rsidR="00954639">
        <w:rPr>
          <w:rFonts w:ascii="Arial" w:hAnsi="Arial" w:cs="Arial"/>
          <w:bCs/>
        </w:rPr>
        <w:t xml:space="preserve"> experiments. </w:t>
      </w:r>
    </w:p>
    <w:p w14:paraId="07E2739C" w14:textId="77777777" w:rsidR="00872C8F" w:rsidRPr="00F00925" w:rsidRDefault="00872C8F" w:rsidP="009E5511">
      <w:pPr>
        <w:spacing w:line="360" w:lineRule="auto"/>
        <w:rPr>
          <w:rFonts w:ascii="Arial" w:hAnsi="Arial" w:cs="Arial"/>
        </w:rPr>
      </w:pPr>
    </w:p>
    <w:p w14:paraId="3A19CE26" w14:textId="559CE258" w:rsidR="001259A1" w:rsidRDefault="00872C8F" w:rsidP="001259A1">
      <w:pPr>
        <w:spacing w:line="360" w:lineRule="auto"/>
        <w:rPr>
          <w:rFonts w:ascii="Arial" w:hAnsi="Arial"/>
        </w:rPr>
      </w:pPr>
      <w:r w:rsidRPr="00F00925">
        <w:rPr>
          <w:rFonts w:ascii="Arial" w:hAnsi="Arial" w:cs="Arial"/>
          <w:b/>
          <w:bCs/>
        </w:rPr>
        <w:t>Figure 3</w:t>
      </w:r>
      <w:r w:rsidR="001259A1">
        <w:rPr>
          <w:rFonts w:ascii="Arial" w:hAnsi="Arial" w:cs="Arial"/>
          <w:b/>
          <w:bCs/>
        </w:rPr>
        <w:t>:</w:t>
      </w:r>
      <w:r w:rsidR="001259A1" w:rsidRPr="001259A1">
        <w:rPr>
          <w:rFonts w:ascii="Arial" w:hAnsi="Arial"/>
          <w:b/>
        </w:rPr>
        <w:t xml:space="preserve"> </w:t>
      </w:r>
      <w:r w:rsidR="006230B7">
        <w:rPr>
          <w:rFonts w:ascii="Arial" w:hAnsi="Arial"/>
          <w:b/>
        </w:rPr>
        <w:t>Cytokine reporter-based c</w:t>
      </w:r>
      <w:r w:rsidR="001259A1">
        <w:rPr>
          <w:rFonts w:ascii="Arial" w:hAnsi="Arial"/>
          <w:b/>
        </w:rPr>
        <w:t xml:space="preserve">omparisons </w:t>
      </w:r>
      <w:r w:rsidR="006230B7">
        <w:rPr>
          <w:rFonts w:ascii="Arial" w:hAnsi="Arial"/>
          <w:b/>
        </w:rPr>
        <w:t xml:space="preserve">of </w:t>
      </w:r>
      <w:r w:rsidR="001259A1">
        <w:rPr>
          <w:rFonts w:ascii="Arial" w:hAnsi="Arial"/>
          <w:b/>
        </w:rPr>
        <w:t xml:space="preserve">helper T cell </w:t>
      </w:r>
      <w:r w:rsidR="001259A1" w:rsidRPr="00614F28">
        <w:rPr>
          <w:rFonts w:ascii="Arial" w:hAnsi="Arial"/>
          <w:b/>
        </w:rPr>
        <w:t xml:space="preserve">cytokine </w:t>
      </w:r>
      <w:r w:rsidR="006230B7">
        <w:rPr>
          <w:rFonts w:ascii="Arial" w:hAnsi="Arial"/>
          <w:b/>
        </w:rPr>
        <w:t>expression by CD4</w:t>
      </w:r>
      <w:r w:rsidR="006230B7" w:rsidRPr="00E507D2">
        <w:rPr>
          <w:rFonts w:ascii="Arial" w:hAnsi="Arial"/>
          <w:b/>
          <w:vertAlign w:val="superscript"/>
        </w:rPr>
        <w:t>+</w:t>
      </w:r>
      <w:r w:rsidR="006230B7">
        <w:rPr>
          <w:rFonts w:ascii="Arial" w:hAnsi="Arial"/>
          <w:b/>
        </w:rPr>
        <w:t xml:space="preserve"> T cells</w:t>
      </w:r>
      <w:r w:rsidR="001259A1">
        <w:rPr>
          <w:rFonts w:ascii="Arial" w:hAnsi="Arial"/>
          <w:b/>
        </w:rPr>
        <w:t xml:space="preserve"> </w:t>
      </w:r>
      <w:r w:rsidR="00954639">
        <w:rPr>
          <w:rFonts w:ascii="Arial" w:hAnsi="Arial"/>
          <w:b/>
        </w:rPr>
        <w:t>from</w:t>
      </w:r>
      <w:r w:rsidR="001259A1">
        <w:rPr>
          <w:rFonts w:ascii="Arial" w:hAnsi="Arial"/>
          <w:b/>
        </w:rPr>
        <w:t xml:space="preserve"> naïve mice</w:t>
      </w:r>
    </w:p>
    <w:p w14:paraId="5AA20928" w14:textId="2B6AF42D" w:rsidR="00872C8F" w:rsidRPr="00F00925" w:rsidRDefault="00872C8F" w:rsidP="009E5511">
      <w:pPr>
        <w:spacing w:line="360" w:lineRule="auto"/>
        <w:rPr>
          <w:rFonts w:ascii="Arial" w:hAnsi="Arial" w:cs="Arial"/>
        </w:rPr>
      </w:pPr>
      <w:r w:rsidRPr="00F00925">
        <w:rPr>
          <w:rFonts w:ascii="Arial" w:hAnsi="Arial" w:cs="Arial"/>
          <w:b/>
          <w:bCs/>
        </w:rPr>
        <w:t xml:space="preserve"> (a) </w:t>
      </w:r>
      <w:r w:rsidR="00CE245F" w:rsidRPr="00E507D2">
        <w:rPr>
          <w:rFonts w:ascii="Arial" w:hAnsi="Arial" w:cs="Arial"/>
          <w:bCs/>
        </w:rPr>
        <w:t>CD4</w:t>
      </w:r>
      <w:r w:rsidR="00CE245F" w:rsidRPr="00E507D2">
        <w:rPr>
          <w:rFonts w:ascii="Arial" w:hAnsi="Arial" w:cs="Arial"/>
          <w:bCs/>
          <w:vertAlign w:val="superscript"/>
        </w:rPr>
        <w:t>+</w:t>
      </w:r>
      <w:r w:rsidR="00CE245F" w:rsidRPr="00E507D2">
        <w:rPr>
          <w:rFonts w:ascii="Arial" w:hAnsi="Arial" w:cs="Arial"/>
          <w:bCs/>
        </w:rPr>
        <w:t xml:space="preserve"> T cells from</w:t>
      </w:r>
      <w:r w:rsidR="00CE245F">
        <w:rPr>
          <w:rFonts w:ascii="Arial" w:hAnsi="Arial" w:cs="Arial"/>
          <w:b/>
          <w:bCs/>
        </w:rPr>
        <w:t xml:space="preserve"> </w:t>
      </w:r>
      <w:r w:rsidR="00CE245F">
        <w:rPr>
          <w:rFonts w:ascii="Arial" w:hAnsi="Arial" w:cs="Arial"/>
        </w:rPr>
        <w:t>blood</w:t>
      </w:r>
      <w:r w:rsidR="00CE245F" w:rsidRPr="00F00925">
        <w:rPr>
          <w:rFonts w:ascii="Arial" w:hAnsi="Arial" w:cs="Arial"/>
        </w:rPr>
        <w:t xml:space="preserve"> </w:t>
      </w:r>
      <w:r w:rsidR="00CE245F">
        <w:rPr>
          <w:rFonts w:ascii="Arial" w:hAnsi="Arial" w:cs="Arial"/>
        </w:rPr>
        <w:t>of</w:t>
      </w:r>
      <w:r w:rsidR="00CE245F" w:rsidRPr="00F00925">
        <w:rPr>
          <w:rFonts w:ascii="Arial" w:hAnsi="Arial" w:cs="Arial"/>
          <w:b/>
          <w:bCs/>
        </w:rPr>
        <w:t xml:space="preserve"> </w:t>
      </w:r>
      <w:r w:rsidR="00A37CFD" w:rsidRPr="00E507D2">
        <w:rPr>
          <w:rFonts w:ascii="Arial" w:hAnsi="Arial" w:cs="Arial"/>
          <w:bCs/>
        </w:rPr>
        <w:t>groups of</w:t>
      </w:r>
      <w:r w:rsidR="00A37CFD">
        <w:rPr>
          <w:rFonts w:ascii="Arial" w:hAnsi="Arial" w:cs="Arial"/>
          <w:b/>
          <w:bCs/>
        </w:rPr>
        <w:t xml:space="preserve"> </w:t>
      </w:r>
      <w:r w:rsidRPr="00F00925">
        <w:rPr>
          <w:rFonts w:ascii="Arial" w:hAnsi="Arial" w:cs="Arial"/>
        </w:rPr>
        <w:t xml:space="preserve">6 </w:t>
      </w:r>
      <w:r w:rsidR="00A37CFD">
        <w:rPr>
          <w:rFonts w:ascii="Arial" w:hAnsi="Arial" w:cs="Arial"/>
        </w:rPr>
        <w:t xml:space="preserve">and </w:t>
      </w:r>
      <w:r w:rsidRPr="00F00925">
        <w:rPr>
          <w:rFonts w:ascii="Arial" w:hAnsi="Arial" w:cs="Arial"/>
        </w:rPr>
        <w:t>13 wk old</w:t>
      </w:r>
      <w:r w:rsidRPr="00F00925">
        <w:rPr>
          <w:rFonts w:ascii="Arial" w:hAnsi="Arial" w:cs="Arial"/>
          <w:b/>
          <w:bCs/>
        </w:rPr>
        <w:t xml:space="preserve"> </w:t>
      </w:r>
      <w:r w:rsidR="00A37CFD" w:rsidRPr="00E507D2">
        <w:rPr>
          <w:rFonts w:ascii="Arial" w:hAnsi="Arial" w:cs="Arial"/>
          <w:bCs/>
        </w:rPr>
        <w:t>B6-background</w:t>
      </w:r>
      <w:r w:rsidR="00A37CFD">
        <w:rPr>
          <w:rFonts w:ascii="Arial" w:hAnsi="Arial" w:cs="Arial"/>
          <w:b/>
          <w:bCs/>
        </w:rPr>
        <w:t xml:space="preserve"> </w:t>
      </w:r>
      <w:r w:rsidR="00A37CFD" w:rsidRPr="00F00925">
        <w:rPr>
          <w:rFonts w:ascii="Arial" w:hAnsi="Arial" w:cs="Arial"/>
        </w:rPr>
        <w:t>IL21-VFP</w:t>
      </w:r>
      <w:r w:rsidR="00CE245F">
        <w:rPr>
          <w:rFonts w:ascii="Arial" w:hAnsi="Arial" w:cs="Arial"/>
        </w:rPr>
        <w:t xml:space="preserve"> </w:t>
      </w:r>
      <w:r w:rsidR="00CE245F" w:rsidRPr="00E507D2">
        <w:rPr>
          <w:rFonts w:ascii="Arial" w:hAnsi="Arial" w:cs="Arial"/>
          <w:highlight w:val="green"/>
        </w:rPr>
        <w:t>(n=?)</w:t>
      </w:r>
      <w:r w:rsidR="00A37CFD" w:rsidRPr="00F00925">
        <w:rPr>
          <w:rFonts w:ascii="Arial" w:hAnsi="Arial" w:cs="Arial"/>
        </w:rPr>
        <w:t>, IL4-GFP</w:t>
      </w:r>
      <w:r w:rsidR="00CE245F">
        <w:rPr>
          <w:rFonts w:ascii="Arial" w:hAnsi="Arial" w:cs="Arial"/>
        </w:rPr>
        <w:t xml:space="preserve"> </w:t>
      </w:r>
      <w:r w:rsidR="00CE245F" w:rsidRPr="00E507D2">
        <w:rPr>
          <w:rFonts w:ascii="Arial" w:hAnsi="Arial" w:cs="Arial"/>
          <w:highlight w:val="green"/>
        </w:rPr>
        <w:t>(n=?)</w:t>
      </w:r>
      <w:r w:rsidR="00CE245F">
        <w:rPr>
          <w:rFonts w:ascii="Arial" w:hAnsi="Arial" w:cs="Arial"/>
        </w:rPr>
        <w:t xml:space="preserve">, IL10-GFP </w:t>
      </w:r>
      <w:r w:rsidR="00CE245F" w:rsidRPr="00E507D2">
        <w:rPr>
          <w:rFonts w:ascii="Arial" w:hAnsi="Arial" w:cs="Arial"/>
          <w:highlight w:val="green"/>
        </w:rPr>
        <w:t>(n=?)</w:t>
      </w:r>
      <w:r w:rsidR="00CE245F">
        <w:rPr>
          <w:rFonts w:ascii="Arial" w:hAnsi="Arial" w:cs="Arial"/>
        </w:rPr>
        <w:t xml:space="preserve"> </w:t>
      </w:r>
      <w:r w:rsidR="00A37CFD">
        <w:rPr>
          <w:rFonts w:ascii="Arial" w:hAnsi="Arial" w:cs="Arial"/>
        </w:rPr>
        <w:t xml:space="preserve">and </w:t>
      </w:r>
      <w:r w:rsidR="00A37CFD" w:rsidRPr="00F00925">
        <w:rPr>
          <w:rFonts w:ascii="Arial" w:hAnsi="Arial" w:cs="Arial"/>
        </w:rPr>
        <w:t xml:space="preserve">IFNγ-YFP </w:t>
      </w:r>
      <w:r w:rsidR="00CE245F" w:rsidRPr="00E507D2">
        <w:rPr>
          <w:rFonts w:ascii="Arial" w:hAnsi="Arial" w:cs="Arial"/>
          <w:highlight w:val="green"/>
        </w:rPr>
        <w:t>(n=?)</w:t>
      </w:r>
      <w:r w:rsidR="00CE245F">
        <w:rPr>
          <w:rFonts w:ascii="Arial" w:hAnsi="Arial" w:cs="Arial"/>
        </w:rPr>
        <w:t xml:space="preserve"> </w:t>
      </w:r>
      <w:r w:rsidR="00A37CFD">
        <w:rPr>
          <w:rFonts w:ascii="Arial" w:hAnsi="Arial" w:cs="Arial"/>
        </w:rPr>
        <w:t>reporter mice</w:t>
      </w:r>
      <w:r w:rsidR="00A37CFD" w:rsidRPr="00F00925">
        <w:rPr>
          <w:rFonts w:ascii="Arial" w:hAnsi="Arial" w:cs="Arial"/>
        </w:rPr>
        <w:t xml:space="preserve"> </w:t>
      </w:r>
      <w:r w:rsidR="00A37CFD">
        <w:rPr>
          <w:rFonts w:ascii="Arial" w:hAnsi="Arial" w:cs="Arial"/>
        </w:rPr>
        <w:t xml:space="preserve">were analyzed for </w:t>
      </w:r>
      <w:r w:rsidR="00CE245F">
        <w:rPr>
          <w:rFonts w:ascii="Arial" w:hAnsi="Arial" w:cs="Arial"/>
        </w:rPr>
        <w:t xml:space="preserve">reporter protein expression by flow cytometry </w:t>
      </w:r>
      <w:r w:rsidR="008622B7">
        <w:rPr>
          <w:rFonts w:ascii="Arial" w:hAnsi="Arial" w:cs="Arial"/>
        </w:rPr>
        <w:t xml:space="preserve">after </w:t>
      </w:r>
      <w:r w:rsidR="00CE245F">
        <w:rPr>
          <w:rFonts w:ascii="Arial" w:hAnsi="Arial" w:cs="Arial"/>
        </w:rPr>
        <w:t>(</w:t>
      </w:r>
      <w:r w:rsidR="00CE245F" w:rsidRPr="00E507D2">
        <w:rPr>
          <w:rFonts w:ascii="Arial" w:hAnsi="Arial" w:cs="Arial"/>
          <w:highlight w:val="red"/>
        </w:rPr>
        <w:t>need to do comparative stats!!)</w:t>
      </w:r>
      <w:r w:rsidRPr="00F00925">
        <w:rPr>
          <w:rFonts w:ascii="Arial" w:hAnsi="Arial" w:cs="Arial"/>
        </w:rPr>
        <w:t xml:space="preserve">. </w:t>
      </w:r>
      <w:r w:rsidRPr="00F00925">
        <w:rPr>
          <w:rFonts w:ascii="Arial" w:hAnsi="Arial" w:cs="Arial"/>
          <w:b/>
          <w:bCs/>
        </w:rPr>
        <w:t>(b)</w:t>
      </w:r>
      <w:r w:rsidRPr="00F00925">
        <w:rPr>
          <w:rFonts w:ascii="Arial" w:hAnsi="Arial" w:cs="Arial"/>
        </w:rPr>
        <w:t xml:space="preserve"> </w:t>
      </w:r>
      <w:r w:rsidR="00DD0468">
        <w:rPr>
          <w:rFonts w:ascii="Arial" w:hAnsi="Arial" w:cs="Arial"/>
        </w:rPr>
        <w:t>S</w:t>
      </w:r>
      <w:r w:rsidR="001D745C" w:rsidRPr="00F00925">
        <w:rPr>
          <w:rFonts w:ascii="Arial" w:hAnsi="Arial" w:cs="Arial"/>
        </w:rPr>
        <w:t xml:space="preserve">pectral separation of GFP </w:t>
      </w:r>
      <w:r w:rsidR="00DD0468">
        <w:rPr>
          <w:rFonts w:ascii="Arial" w:hAnsi="Arial" w:cs="Arial"/>
        </w:rPr>
        <w:t>and</w:t>
      </w:r>
      <w:r w:rsidR="001D745C" w:rsidRPr="00F00925">
        <w:rPr>
          <w:rFonts w:ascii="Arial" w:hAnsi="Arial" w:cs="Arial"/>
        </w:rPr>
        <w:t xml:space="preserve"> VFP</w:t>
      </w:r>
      <w:r w:rsidR="001D745C">
        <w:rPr>
          <w:rFonts w:ascii="Arial" w:hAnsi="Arial" w:cs="Arial"/>
        </w:rPr>
        <w:t xml:space="preserve">. </w:t>
      </w:r>
      <w:r w:rsidR="001D745C" w:rsidRPr="00F00925">
        <w:rPr>
          <w:rFonts w:ascii="Arial" w:hAnsi="Arial" w:cs="Arial"/>
        </w:rPr>
        <w:t xml:space="preserve"> </w:t>
      </w:r>
      <w:r w:rsidRPr="00F00925">
        <w:rPr>
          <w:rFonts w:ascii="Arial" w:hAnsi="Arial" w:cs="Arial"/>
        </w:rPr>
        <w:t>B6</w:t>
      </w:r>
      <w:r w:rsidR="00CE245F">
        <w:rPr>
          <w:rFonts w:ascii="Arial" w:hAnsi="Arial" w:cs="Arial"/>
        </w:rPr>
        <w:t>.</w:t>
      </w:r>
      <w:r w:rsidRPr="00F00925">
        <w:rPr>
          <w:rFonts w:ascii="Arial" w:hAnsi="Arial" w:cs="Arial"/>
        </w:rPr>
        <w:t xml:space="preserve">IL21-VFP </w:t>
      </w:r>
      <w:r w:rsidR="00CE245F">
        <w:rPr>
          <w:rFonts w:ascii="Arial" w:hAnsi="Arial" w:cs="Arial"/>
        </w:rPr>
        <w:t>and B6.</w:t>
      </w:r>
      <w:r w:rsidRPr="00F00925">
        <w:rPr>
          <w:rFonts w:ascii="Arial" w:hAnsi="Arial" w:cs="Arial"/>
        </w:rPr>
        <w:t xml:space="preserve">IL4-GFP </w:t>
      </w:r>
      <w:r w:rsidR="00294C19">
        <w:rPr>
          <w:rFonts w:ascii="Arial" w:hAnsi="Arial" w:cs="Arial"/>
        </w:rPr>
        <w:t xml:space="preserve">reporter mice </w:t>
      </w:r>
      <w:r w:rsidRPr="00F00925">
        <w:rPr>
          <w:rFonts w:ascii="Arial" w:hAnsi="Arial" w:cs="Arial"/>
        </w:rPr>
        <w:t>were immunized with DNP-KLH in CFA and CD4</w:t>
      </w:r>
      <w:r w:rsidRPr="00F00925">
        <w:rPr>
          <w:rFonts w:ascii="Arial" w:hAnsi="Arial" w:cs="Arial"/>
          <w:vertAlign w:val="superscript"/>
        </w:rPr>
        <w:t>+</w:t>
      </w:r>
      <w:r w:rsidRPr="00F00925">
        <w:rPr>
          <w:rFonts w:ascii="Arial" w:hAnsi="Arial" w:cs="Arial"/>
        </w:rPr>
        <w:t xml:space="preserve"> T cells were FACS</w:t>
      </w:r>
      <w:r w:rsidR="00CE245F">
        <w:rPr>
          <w:rFonts w:ascii="Arial" w:hAnsi="Arial" w:cs="Arial"/>
        </w:rPr>
        <w:t>-</w:t>
      </w:r>
      <w:r w:rsidRPr="00F00925">
        <w:rPr>
          <w:rFonts w:ascii="Arial" w:hAnsi="Arial" w:cs="Arial"/>
        </w:rPr>
        <w:t>purified</w:t>
      </w:r>
      <w:r w:rsidR="001C7B0A">
        <w:rPr>
          <w:rFonts w:ascii="Arial" w:hAnsi="Arial" w:cs="Arial"/>
        </w:rPr>
        <w:t xml:space="preserve"> </w:t>
      </w:r>
      <w:r w:rsidRPr="00F00925">
        <w:rPr>
          <w:rFonts w:ascii="Arial" w:hAnsi="Arial" w:cs="Arial"/>
        </w:rPr>
        <w:t xml:space="preserve">11 days later. Sorted </w:t>
      </w:r>
      <w:r w:rsidR="001D745C">
        <w:rPr>
          <w:rFonts w:ascii="Arial" w:hAnsi="Arial" w:cs="Arial"/>
        </w:rPr>
        <w:t>VFP</w:t>
      </w:r>
      <w:r w:rsidR="001D745C" w:rsidRPr="00E507D2">
        <w:rPr>
          <w:rFonts w:ascii="Arial" w:hAnsi="Arial" w:cs="Arial"/>
          <w:vertAlign w:val="superscript"/>
        </w:rPr>
        <w:t>+</w:t>
      </w:r>
      <w:r w:rsidR="001D745C">
        <w:rPr>
          <w:rFonts w:ascii="Arial" w:hAnsi="Arial" w:cs="Arial"/>
        </w:rPr>
        <w:t xml:space="preserve"> and GFP</w:t>
      </w:r>
      <w:r w:rsidR="001D745C" w:rsidRPr="00E507D2">
        <w:rPr>
          <w:rFonts w:ascii="Arial" w:hAnsi="Arial" w:cs="Arial"/>
          <w:vertAlign w:val="superscript"/>
        </w:rPr>
        <w:t>+</w:t>
      </w:r>
      <w:r w:rsidR="001D745C">
        <w:rPr>
          <w:rFonts w:ascii="Arial" w:hAnsi="Arial" w:cs="Arial"/>
        </w:rPr>
        <w:t xml:space="preserve"> </w:t>
      </w:r>
      <w:r w:rsidRPr="00F00925">
        <w:rPr>
          <w:rFonts w:ascii="Arial" w:hAnsi="Arial" w:cs="Arial"/>
        </w:rPr>
        <w:t xml:space="preserve">samples were analyzed </w:t>
      </w:r>
      <w:r w:rsidR="00294C19">
        <w:rPr>
          <w:rFonts w:ascii="Arial" w:hAnsi="Arial" w:cs="Arial"/>
        </w:rPr>
        <w:t xml:space="preserve">by </w:t>
      </w:r>
      <w:r w:rsidRPr="00F00925">
        <w:rPr>
          <w:rFonts w:ascii="Arial" w:hAnsi="Arial" w:cs="Arial"/>
        </w:rPr>
        <w:t xml:space="preserve">separately or </w:t>
      </w:r>
      <w:r w:rsidR="00CE245F">
        <w:rPr>
          <w:rFonts w:ascii="Arial" w:hAnsi="Arial" w:cs="Arial"/>
        </w:rPr>
        <w:t xml:space="preserve">when </w:t>
      </w:r>
      <w:r w:rsidR="001D745C">
        <w:rPr>
          <w:rFonts w:ascii="Arial" w:hAnsi="Arial" w:cs="Arial"/>
        </w:rPr>
        <w:t xml:space="preserve">mixed </w:t>
      </w:r>
      <w:r w:rsidR="00294C19">
        <w:rPr>
          <w:rFonts w:ascii="Arial" w:hAnsi="Arial" w:cs="Arial"/>
        </w:rPr>
        <w:t xml:space="preserve">together </w:t>
      </w:r>
      <w:r w:rsidR="00BF6E42">
        <w:rPr>
          <w:rFonts w:ascii="Arial" w:hAnsi="Arial" w:cs="Arial"/>
        </w:rPr>
        <w:t xml:space="preserve">by </w:t>
      </w:r>
      <w:r w:rsidRPr="00F00925">
        <w:rPr>
          <w:rFonts w:ascii="Arial" w:hAnsi="Arial" w:cs="Arial"/>
        </w:rPr>
        <w:t xml:space="preserve">flow cytometry. </w:t>
      </w:r>
      <w:r w:rsidRPr="00F00925">
        <w:rPr>
          <w:rFonts w:ascii="Arial" w:hAnsi="Arial" w:cs="Arial"/>
          <w:b/>
          <w:bCs/>
        </w:rPr>
        <w:t xml:space="preserve">(c) </w:t>
      </w:r>
      <w:r w:rsidR="001D745C" w:rsidRPr="00E507D2">
        <w:rPr>
          <w:rFonts w:ascii="Arial" w:hAnsi="Arial" w:cs="Arial"/>
          <w:bCs/>
        </w:rPr>
        <w:t>Analysis of</w:t>
      </w:r>
      <w:r w:rsidR="001D745C">
        <w:rPr>
          <w:rFonts w:ascii="Arial" w:hAnsi="Arial" w:cs="Arial"/>
          <w:b/>
          <w:bCs/>
        </w:rPr>
        <w:t xml:space="preserve"> </w:t>
      </w:r>
      <w:r w:rsidR="001D745C" w:rsidRPr="00E507D2">
        <w:rPr>
          <w:rFonts w:ascii="Arial" w:hAnsi="Arial" w:cs="Arial"/>
          <w:bCs/>
        </w:rPr>
        <w:t>VFP and GFP expression by CD4</w:t>
      </w:r>
      <w:r w:rsidR="001D745C" w:rsidRPr="00E507D2">
        <w:rPr>
          <w:rFonts w:ascii="Arial" w:hAnsi="Arial" w:cs="Arial"/>
          <w:bCs/>
          <w:vertAlign w:val="superscript"/>
        </w:rPr>
        <w:t>+</w:t>
      </w:r>
      <w:r w:rsidR="001D745C" w:rsidRPr="00E507D2">
        <w:rPr>
          <w:rFonts w:ascii="Arial" w:hAnsi="Arial" w:cs="Arial"/>
          <w:bCs/>
        </w:rPr>
        <w:t xml:space="preserve"> T cells from blood or spleens</w:t>
      </w:r>
      <w:r w:rsidR="001D745C" w:rsidRPr="001D745C">
        <w:rPr>
          <w:rFonts w:ascii="Arial" w:hAnsi="Arial" w:cs="Arial"/>
        </w:rPr>
        <w:t xml:space="preserve"> of</w:t>
      </w:r>
      <w:r w:rsidR="001D745C">
        <w:rPr>
          <w:rFonts w:ascii="Arial" w:hAnsi="Arial" w:cs="Arial"/>
        </w:rPr>
        <w:t xml:space="preserve"> B6.</w:t>
      </w:r>
      <w:r w:rsidR="001D745C" w:rsidRPr="00F00925">
        <w:rPr>
          <w:rFonts w:ascii="Arial" w:hAnsi="Arial" w:cs="Arial"/>
        </w:rPr>
        <w:t xml:space="preserve">IL21-VFP IL4-GFP </w:t>
      </w:r>
      <w:r w:rsidR="001D745C">
        <w:rPr>
          <w:rFonts w:ascii="Arial" w:hAnsi="Arial" w:cs="Arial"/>
        </w:rPr>
        <w:t xml:space="preserve">dual reporter </w:t>
      </w:r>
      <w:r w:rsidR="001D745C" w:rsidRPr="00F00925">
        <w:rPr>
          <w:rFonts w:ascii="Arial" w:hAnsi="Arial" w:cs="Arial"/>
        </w:rPr>
        <w:t>mice of differ</w:t>
      </w:r>
      <w:r w:rsidR="001D745C">
        <w:rPr>
          <w:rFonts w:ascii="Arial" w:hAnsi="Arial" w:cs="Arial"/>
        </w:rPr>
        <w:t>ing</w:t>
      </w:r>
      <w:r w:rsidR="001D745C" w:rsidRPr="00F00925">
        <w:rPr>
          <w:rFonts w:ascii="Arial" w:hAnsi="Arial" w:cs="Arial"/>
        </w:rPr>
        <w:t xml:space="preserve"> ages</w:t>
      </w:r>
      <w:r w:rsidR="008622B7">
        <w:rPr>
          <w:rFonts w:ascii="Arial" w:hAnsi="Arial" w:cs="Arial"/>
        </w:rPr>
        <w:t xml:space="preserve"> </w:t>
      </w:r>
      <w:r w:rsidR="008622B7">
        <w:rPr>
          <w:rFonts w:ascii="Arial" w:hAnsi="Arial"/>
        </w:rPr>
        <w:t xml:space="preserve">after filtering for spectral overlap. </w:t>
      </w:r>
      <w:r w:rsidRPr="00F00925">
        <w:rPr>
          <w:rFonts w:ascii="Arial" w:hAnsi="Arial" w:cs="Arial"/>
          <w:b/>
          <w:bCs/>
        </w:rPr>
        <w:t>(d)</w:t>
      </w:r>
      <w:r w:rsidRPr="00F00925">
        <w:rPr>
          <w:rFonts w:ascii="Arial" w:hAnsi="Arial" w:cs="Arial"/>
        </w:rPr>
        <w:t xml:space="preserve"> </w:t>
      </w:r>
      <w:r w:rsidR="001D745C" w:rsidRPr="00A307D3">
        <w:rPr>
          <w:rFonts w:ascii="Arial" w:hAnsi="Arial" w:cs="Arial"/>
          <w:bCs/>
        </w:rPr>
        <w:t>Analysis of</w:t>
      </w:r>
      <w:r w:rsidR="001D745C">
        <w:rPr>
          <w:rFonts w:ascii="Arial" w:hAnsi="Arial" w:cs="Arial"/>
          <w:b/>
          <w:bCs/>
        </w:rPr>
        <w:t xml:space="preserve"> </w:t>
      </w:r>
      <w:r w:rsidR="001D745C" w:rsidRPr="00E507D2">
        <w:rPr>
          <w:rFonts w:ascii="Arial" w:hAnsi="Arial" w:cs="Arial"/>
          <w:bCs/>
        </w:rPr>
        <w:t>VFP and GFP expression by C</w:t>
      </w:r>
      <w:r w:rsidR="001D745C" w:rsidRPr="00A307D3">
        <w:rPr>
          <w:rFonts w:ascii="Arial" w:hAnsi="Arial" w:cs="Arial"/>
          <w:bCs/>
        </w:rPr>
        <w:t>D4</w:t>
      </w:r>
      <w:r w:rsidR="001D745C" w:rsidRPr="00A307D3">
        <w:rPr>
          <w:rFonts w:ascii="Arial" w:hAnsi="Arial" w:cs="Arial"/>
          <w:bCs/>
          <w:vertAlign w:val="superscript"/>
        </w:rPr>
        <w:t>+</w:t>
      </w:r>
      <w:r w:rsidR="001D745C" w:rsidRPr="00A307D3">
        <w:rPr>
          <w:rFonts w:ascii="Arial" w:hAnsi="Arial" w:cs="Arial"/>
          <w:bCs/>
        </w:rPr>
        <w:t xml:space="preserve"> T cells </w:t>
      </w:r>
      <w:r w:rsidR="001D745C">
        <w:rPr>
          <w:rFonts w:ascii="Arial" w:hAnsi="Arial" w:cs="Arial"/>
        </w:rPr>
        <w:t xml:space="preserve">from </w:t>
      </w:r>
      <w:r w:rsidR="004D1EAA">
        <w:rPr>
          <w:rFonts w:ascii="Arial" w:hAnsi="Arial" w:cs="Arial"/>
        </w:rPr>
        <w:t>B6</w:t>
      </w:r>
      <w:r w:rsidR="00BF6E42">
        <w:rPr>
          <w:rFonts w:ascii="Arial" w:hAnsi="Arial" w:cs="Arial"/>
        </w:rPr>
        <w:t>.</w:t>
      </w:r>
      <w:r w:rsidRPr="00F00925">
        <w:rPr>
          <w:rFonts w:ascii="Arial" w:hAnsi="Arial" w:cs="Arial"/>
        </w:rPr>
        <w:t xml:space="preserve">IL21-VFP IL4-GFP </w:t>
      </w:r>
      <w:r w:rsidR="00BF6E42">
        <w:rPr>
          <w:rFonts w:ascii="Arial" w:hAnsi="Arial" w:cs="Arial"/>
        </w:rPr>
        <w:t xml:space="preserve">dual reporter </w:t>
      </w:r>
      <w:r w:rsidR="004D1EAA">
        <w:rPr>
          <w:rFonts w:ascii="Arial" w:hAnsi="Arial" w:cs="Arial"/>
        </w:rPr>
        <w:t>mice</w:t>
      </w:r>
      <w:r w:rsidR="004D1EAA" w:rsidRPr="00F00925">
        <w:rPr>
          <w:rFonts w:ascii="Arial" w:hAnsi="Arial" w:cs="Arial"/>
        </w:rPr>
        <w:t xml:space="preserve"> </w:t>
      </w:r>
      <w:r w:rsidR="004D1EAA">
        <w:rPr>
          <w:rFonts w:ascii="Arial" w:hAnsi="Arial" w:cs="Arial"/>
        </w:rPr>
        <w:t>in</w:t>
      </w:r>
      <w:r w:rsidRPr="00F00925">
        <w:rPr>
          <w:rFonts w:ascii="Arial" w:hAnsi="Arial" w:cs="Arial"/>
        </w:rPr>
        <w:t xml:space="preserve"> at 7 wk and 15 wk of age. </w:t>
      </w:r>
      <w:r w:rsidRPr="00F00925">
        <w:rPr>
          <w:rFonts w:ascii="Arial" w:hAnsi="Arial" w:cs="Arial"/>
          <w:b/>
          <w:bCs/>
        </w:rPr>
        <w:t xml:space="preserve">(e) </w:t>
      </w:r>
      <w:r w:rsidR="004D1EAA" w:rsidRPr="00A307D3">
        <w:rPr>
          <w:rFonts w:ascii="Arial" w:hAnsi="Arial" w:cs="Arial"/>
          <w:bCs/>
        </w:rPr>
        <w:t>Analysis of</w:t>
      </w:r>
      <w:r w:rsidR="004D1EAA">
        <w:rPr>
          <w:rFonts w:ascii="Arial" w:hAnsi="Arial" w:cs="Arial"/>
          <w:b/>
          <w:bCs/>
        </w:rPr>
        <w:t xml:space="preserve"> </w:t>
      </w:r>
      <w:r w:rsidR="004D1EAA" w:rsidRPr="00E507D2">
        <w:rPr>
          <w:rFonts w:ascii="Arial" w:hAnsi="Arial" w:cs="Arial"/>
          <w:bCs/>
        </w:rPr>
        <w:t>VFP and GFP expression by</w:t>
      </w:r>
      <w:r w:rsidR="004D1EAA">
        <w:rPr>
          <w:rFonts w:ascii="Arial" w:hAnsi="Arial" w:cs="Arial"/>
          <w:b/>
          <w:bCs/>
        </w:rPr>
        <w:t xml:space="preserve"> </w:t>
      </w:r>
      <w:r w:rsidR="004D1EAA" w:rsidRPr="00A307D3">
        <w:rPr>
          <w:rFonts w:ascii="Arial" w:hAnsi="Arial" w:cs="Arial"/>
          <w:bCs/>
        </w:rPr>
        <w:t>CD4</w:t>
      </w:r>
      <w:r w:rsidR="004D1EAA" w:rsidRPr="00A307D3">
        <w:rPr>
          <w:rFonts w:ascii="Arial" w:hAnsi="Arial" w:cs="Arial"/>
          <w:bCs/>
          <w:vertAlign w:val="superscript"/>
        </w:rPr>
        <w:t>+</w:t>
      </w:r>
      <w:r w:rsidR="004D1EAA" w:rsidRPr="00A307D3">
        <w:rPr>
          <w:rFonts w:ascii="Arial" w:hAnsi="Arial" w:cs="Arial"/>
          <w:bCs/>
        </w:rPr>
        <w:t xml:space="preserve"> T cells </w:t>
      </w:r>
      <w:r w:rsidR="004D1EAA">
        <w:rPr>
          <w:rFonts w:ascii="Arial" w:hAnsi="Arial" w:cs="Arial"/>
        </w:rPr>
        <w:t>from B6.</w:t>
      </w:r>
      <w:r w:rsidRPr="00F00925">
        <w:rPr>
          <w:rFonts w:ascii="Arial" w:hAnsi="Arial" w:cs="Arial"/>
        </w:rPr>
        <w:t>IL21-VFP IL17</w:t>
      </w:r>
      <w:r w:rsidR="004D1EAA">
        <w:rPr>
          <w:rFonts w:ascii="Arial" w:hAnsi="Arial" w:cs="Arial"/>
        </w:rPr>
        <w:t>a</w:t>
      </w:r>
      <w:r w:rsidRPr="00F00925">
        <w:rPr>
          <w:rFonts w:ascii="Arial" w:hAnsi="Arial" w:cs="Arial"/>
        </w:rPr>
        <w:t xml:space="preserve">-GFP </w:t>
      </w:r>
      <w:r w:rsidR="004D1EAA">
        <w:rPr>
          <w:rFonts w:ascii="Arial" w:hAnsi="Arial" w:cs="Arial"/>
        </w:rPr>
        <w:t xml:space="preserve">dual reporter </w:t>
      </w:r>
      <w:r w:rsidR="004D1EAA" w:rsidRPr="00F00925">
        <w:rPr>
          <w:rFonts w:ascii="Arial" w:hAnsi="Arial" w:cs="Arial"/>
        </w:rPr>
        <w:t xml:space="preserve">mice </w:t>
      </w:r>
      <w:r w:rsidR="004D1EAA">
        <w:rPr>
          <w:rFonts w:ascii="Arial" w:hAnsi="Arial" w:cs="Arial"/>
        </w:rPr>
        <w:t xml:space="preserve">at 7 and 15 wks of age. </w:t>
      </w:r>
      <w:r w:rsidR="004D1EAA" w:rsidRPr="00E507D2">
        <w:rPr>
          <w:rFonts w:ascii="Arial" w:hAnsi="Arial" w:cs="Arial"/>
          <w:highlight w:val="red"/>
        </w:rPr>
        <w:t>NEED STAT COMPARISONS IF STATING DIFFERENCES and # OF EXPERIMENTS.</w:t>
      </w:r>
    </w:p>
    <w:p w14:paraId="506031EA" w14:textId="77777777" w:rsidR="00872C8F" w:rsidRPr="00F00925" w:rsidRDefault="00872C8F" w:rsidP="009E5511">
      <w:pPr>
        <w:spacing w:line="360" w:lineRule="auto"/>
        <w:rPr>
          <w:rFonts w:ascii="Arial" w:hAnsi="Arial" w:cs="Arial"/>
        </w:rPr>
      </w:pPr>
    </w:p>
    <w:p w14:paraId="3524A5E0" w14:textId="01C9021E" w:rsidR="00872C8F" w:rsidRPr="00E507D2" w:rsidRDefault="00872C8F" w:rsidP="009E5511">
      <w:pPr>
        <w:spacing w:line="360" w:lineRule="auto"/>
        <w:rPr>
          <w:rFonts w:ascii="Arial" w:hAnsi="Arial" w:cs="Arial"/>
          <w:b/>
        </w:rPr>
      </w:pPr>
      <w:r w:rsidRPr="00F00925">
        <w:rPr>
          <w:rFonts w:ascii="Arial" w:hAnsi="Arial" w:cs="Arial"/>
          <w:b/>
          <w:bCs/>
        </w:rPr>
        <w:t>Figure 4</w:t>
      </w:r>
      <w:r w:rsidR="00665A99">
        <w:rPr>
          <w:rFonts w:ascii="Arial" w:hAnsi="Arial" w:cs="Arial"/>
          <w:b/>
          <w:bCs/>
        </w:rPr>
        <w:t>:</w:t>
      </w:r>
      <w:r w:rsidR="00665A99" w:rsidRPr="00665A99">
        <w:rPr>
          <w:rFonts w:ascii="Arial" w:hAnsi="Arial" w:cs="Arial"/>
        </w:rPr>
        <w:t xml:space="preserve"> </w:t>
      </w:r>
      <w:r w:rsidR="00665A99" w:rsidRPr="00E507D2">
        <w:rPr>
          <w:rFonts w:ascii="Arial" w:hAnsi="Arial" w:cs="Arial"/>
          <w:b/>
        </w:rPr>
        <w:t>IL21, IL6, IFN1 and IL10 signaling influence the development of IL21 expressing CD4</w:t>
      </w:r>
      <w:r w:rsidR="00665A99" w:rsidRPr="00E507D2">
        <w:rPr>
          <w:rFonts w:ascii="Arial" w:hAnsi="Arial" w:cs="Arial"/>
          <w:b/>
          <w:vertAlign w:val="superscript"/>
        </w:rPr>
        <w:t>+</w:t>
      </w:r>
      <w:r w:rsidR="00665A99" w:rsidRPr="00E507D2">
        <w:rPr>
          <w:rFonts w:ascii="Arial" w:hAnsi="Arial" w:cs="Arial"/>
          <w:b/>
        </w:rPr>
        <w:t xml:space="preserve"> T cells</w:t>
      </w:r>
      <w:r w:rsidR="002913C6">
        <w:rPr>
          <w:rFonts w:ascii="Arial" w:hAnsi="Arial" w:cs="Arial"/>
          <w:b/>
        </w:rPr>
        <w:t xml:space="preserve"> in naïve mice</w:t>
      </w:r>
      <w:r w:rsidR="00665A99" w:rsidRPr="00E507D2">
        <w:rPr>
          <w:rFonts w:ascii="Arial" w:hAnsi="Arial" w:cs="Arial"/>
          <w:b/>
        </w:rPr>
        <w:t>.</w:t>
      </w:r>
    </w:p>
    <w:p w14:paraId="6B5D3988" w14:textId="43C47F39" w:rsidR="00872C8F" w:rsidRDefault="00872C8F" w:rsidP="009E5511">
      <w:pPr>
        <w:spacing w:line="360" w:lineRule="auto"/>
        <w:rPr>
          <w:rFonts w:ascii="Arial" w:hAnsi="Arial" w:cs="Arial"/>
        </w:rPr>
      </w:pPr>
      <w:r w:rsidRPr="00F00925">
        <w:rPr>
          <w:rFonts w:ascii="Arial" w:hAnsi="Arial" w:cs="Arial"/>
          <w:b/>
          <w:bCs/>
        </w:rPr>
        <w:t> </w:t>
      </w:r>
      <w:r w:rsidR="002913C6">
        <w:rPr>
          <w:rFonts w:ascii="Arial" w:hAnsi="Arial" w:cs="Arial"/>
        </w:rPr>
        <w:t xml:space="preserve">Flow cytometry results </w:t>
      </w:r>
      <w:r w:rsidRPr="00F00925">
        <w:rPr>
          <w:rFonts w:ascii="Arial" w:hAnsi="Arial" w:cs="Arial"/>
        </w:rPr>
        <w:t xml:space="preserve">comparing </w:t>
      </w:r>
      <w:r w:rsidR="002913C6">
        <w:rPr>
          <w:rFonts w:ascii="Arial" w:hAnsi="Arial" w:cs="Arial"/>
        </w:rPr>
        <w:t xml:space="preserve">the frequencies of blood </w:t>
      </w:r>
      <w:r w:rsidR="00AA7EA8">
        <w:rPr>
          <w:rFonts w:ascii="Arial" w:hAnsi="Arial" w:cs="Arial"/>
        </w:rPr>
        <w:t>CD4</w:t>
      </w:r>
      <w:r w:rsidR="00AA7EA8" w:rsidRPr="00E507D2">
        <w:rPr>
          <w:rFonts w:ascii="Arial" w:hAnsi="Arial" w:cs="Arial"/>
          <w:vertAlign w:val="superscript"/>
        </w:rPr>
        <w:t>+</w:t>
      </w:r>
      <w:r w:rsidR="00AA7EA8">
        <w:rPr>
          <w:rFonts w:ascii="Arial" w:hAnsi="Arial" w:cs="Arial"/>
        </w:rPr>
        <w:t xml:space="preserve"> T cells </w:t>
      </w:r>
      <w:r w:rsidR="00F000CB">
        <w:rPr>
          <w:rFonts w:ascii="Arial" w:hAnsi="Arial" w:cs="Arial"/>
        </w:rPr>
        <w:t>expressing ICOS and VFP in</w:t>
      </w:r>
      <w:r w:rsidR="00873222">
        <w:rPr>
          <w:rFonts w:ascii="Arial" w:hAnsi="Arial" w:cs="Arial"/>
        </w:rPr>
        <w:t>:</w:t>
      </w:r>
      <w:r w:rsidRPr="00F00925">
        <w:rPr>
          <w:rFonts w:ascii="Arial" w:hAnsi="Arial" w:cs="Arial"/>
        </w:rPr>
        <w:t xml:space="preserve"> </w:t>
      </w:r>
      <w:r w:rsidR="00F000CB">
        <w:rPr>
          <w:rFonts w:ascii="Arial" w:hAnsi="Arial" w:cs="Arial"/>
        </w:rPr>
        <w:t>(</w:t>
      </w:r>
      <w:r w:rsidR="00F000CB" w:rsidRPr="00E507D2">
        <w:rPr>
          <w:rFonts w:ascii="Arial" w:hAnsi="Arial" w:cs="Arial"/>
          <w:b/>
        </w:rPr>
        <w:t>a</w:t>
      </w:r>
      <w:r w:rsidR="00F000CB">
        <w:rPr>
          <w:rFonts w:ascii="Arial" w:hAnsi="Arial" w:cs="Arial"/>
        </w:rPr>
        <w:t xml:space="preserve">) </w:t>
      </w:r>
      <w:r w:rsidR="00441367">
        <w:rPr>
          <w:rFonts w:ascii="Arial" w:hAnsi="Arial" w:cs="Arial"/>
        </w:rPr>
        <w:t xml:space="preserve">groups of </w:t>
      </w:r>
      <w:r w:rsidRPr="00F00925">
        <w:rPr>
          <w:rFonts w:ascii="Arial" w:hAnsi="Arial" w:cs="Arial"/>
        </w:rPr>
        <w:t xml:space="preserve">5 wk old </w:t>
      </w:r>
      <w:r w:rsidR="00661431">
        <w:rPr>
          <w:rFonts w:ascii="Arial" w:hAnsi="Arial" w:cs="Arial"/>
        </w:rPr>
        <w:t>B6.</w:t>
      </w:r>
      <w:r w:rsidRPr="00F00925">
        <w:rPr>
          <w:rFonts w:ascii="Arial" w:hAnsi="Arial" w:cs="Arial"/>
          <w:i/>
          <w:iCs/>
        </w:rPr>
        <w:t>Il21r</w:t>
      </w:r>
      <w:r w:rsidRPr="00E507D2">
        <w:rPr>
          <w:rFonts w:ascii="Arial" w:hAnsi="Arial" w:cs="Arial"/>
          <w:i/>
          <w:iCs/>
          <w:vertAlign w:val="superscript"/>
        </w:rPr>
        <w:t>-/-</w:t>
      </w:r>
      <w:r w:rsidRPr="00F00925">
        <w:rPr>
          <w:rFonts w:ascii="Arial" w:hAnsi="Arial" w:cs="Arial"/>
          <w:i/>
          <w:iCs/>
        </w:rPr>
        <w:t xml:space="preserve"> </w:t>
      </w:r>
      <w:r w:rsidRPr="00F00925">
        <w:rPr>
          <w:rFonts w:ascii="Arial" w:hAnsi="Arial" w:cs="Arial"/>
        </w:rPr>
        <w:t xml:space="preserve">IL21-VFP and </w:t>
      </w:r>
      <w:r w:rsidR="00F000CB" w:rsidRPr="00F00925">
        <w:rPr>
          <w:rFonts w:ascii="Arial" w:hAnsi="Arial" w:cs="Arial"/>
        </w:rPr>
        <w:t xml:space="preserve">B6.IL21-VFP </w:t>
      </w:r>
      <w:r w:rsidR="00F000CB">
        <w:rPr>
          <w:rFonts w:ascii="Arial" w:hAnsi="Arial" w:cs="Arial"/>
        </w:rPr>
        <w:t>WT mice; (</w:t>
      </w:r>
      <w:r w:rsidR="00F000CB">
        <w:rPr>
          <w:rFonts w:ascii="Arial" w:hAnsi="Arial" w:cs="Arial"/>
          <w:b/>
        </w:rPr>
        <w:t>b</w:t>
      </w:r>
      <w:r w:rsidR="00F000CB" w:rsidRPr="00E507D2">
        <w:rPr>
          <w:rFonts w:ascii="Arial" w:hAnsi="Arial" w:cs="Arial"/>
        </w:rPr>
        <w:t>)</w:t>
      </w:r>
      <w:r w:rsidR="00F000CB">
        <w:rPr>
          <w:rFonts w:ascii="Arial" w:hAnsi="Arial" w:cs="Arial"/>
          <w:b/>
        </w:rPr>
        <w:t xml:space="preserve"> </w:t>
      </w:r>
      <w:r w:rsidRPr="00F00925">
        <w:rPr>
          <w:rFonts w:ascii="Arial" w:hAnsi="Arial" w:cs="Arial"/>
        </w:rPr>
        <w:t xml:space="preserve">6 wk old </w:t>
      </w:r>
      <w:r w:rsidRPr="00F00925">
        <w:rPr>
          <w:rFonts w:ascii="Arial" w:hAnsi="Arial" w:cs="Arial"/>
          <w:i/>
          <w:iCs/>
        </w:rPr>
        <w:t>Il6</w:t>
      </w:r>
      <w:r w:rsidRPr="00E507D2">
        <w:rPr>
          <w:rFonts w:ascii="Arial" w:hAnsi="Arial" w:cs="Arial"/>
          <w:i/>
          <w:iCs/>
          <w:vertAlign w:val="superscript"/>
        </w:rPr>
        <w:t>-/-</w:t>
      </w:r>
      <w:r w:rsidRPr="00F00925">
        <w:rPr>
          <w:rFonts w:ascii="Arial" w:hAnsi="Arial" w:cs="Arial"/>
          <w:i/>
          <w:iCs/>
        </w:rPr>
        <w:t xml:space="preserve"> </w:t>
      </w:r>
      <w:r w:rsidRPr="00F00925">
        <w:rPr>
          <w:rFonts w:ascii="Arial" w:hAnsi="Arial" w:cs="Arial"/>
        </w:rPr>
        <w:t xml:space="preserve">IL21-VFP </w:t>
      </w:r>
      <w:r w:rsidR="00F000CB">
        <w:rPr>
          <w:rFonts w:ascii="Arial" w:hAnsi="Arial" w:cs="Arial"/>
        </w:rPr>
        <w:t xml:space="preserve">and WT </w:t>
      </w:r>
      <w:r w:rsidRPr="00F00925">
        <w:rPr>
          <w:rFonts w:ascii="Arial" w:hAnsi="Arial" w:cs="Arial"/>
        </w:rPr>
        <w:t>mice</w:t>
      </w:r>
      <w:r w:rsidR="00F000CB">
        <w:rPr>
          <w:rFonts w:ascii="Arial" w:hAnsi="Arial" w:cs="Arial"/>
        </w:rPr>
        <w:t>; (</w:t>
      </w:r>
      <w:r w:rsidR="00F000CB">
        <w:rPr>
          <w:rFonts w:ascii="Arial" w:hAnsi="Arial" w:cs="Arial"/>
          <w:b/>
        </w:rPr>
        <w:t>c</w:t>
      </w:r>
      <w:r w:rsidR="00F000CB" w:rsidRPr="00E507D2">
        <w:rPr>
          <w:rFonts w:ascii="Arial" w:hAnsi="Arial" w:cs="Arial"/>
        </w:rPr>
        <w:t xml:space="preserve">) </w:t>
      </w:r>
      <w:r w:rsidR="00F000CB">
        <w:rPr>
          <w:rFonts w:ascii="Arial" w:hAnsi="Arial" w:cs="Arial"/>
        </w:rPr>
        <w:t xml:space="preserve">groups of </w:t>
      </w:r>
      <w:r w:rsidRPr="00F00925">
        <w:rPr>
          <w:rFonts w:ascii="Arial" w:hAnsi="Arial" w:cs="Arial"/>
        </w:rPr>
        <w:t xml:space="preserve">4 wk old </w:t>
      </w:r>
      <w:r w:rsidRPr="00F00925">
        <w:rPr>
          <w:rFonts w:ascii="Arial" w:hAnsi="Arial" w:cs="Arial"/>
          <w:i/>
          <w:iCs/>
        </w:rPr>
        <w:t>Ifnar</w:t>
      </w:r>
      <w:r w:rsidRPr="00E507D2">
        <w:rPr>
          <w:rFonts w:ascii="Arial" w:hAnsi="Arial" w:cs="Arial"/>
          <w:i/>
          <w:iCs/>
          <w:vertAlign w:val="superscript"/>
        </w:rPr>
        <w:t>-/-</w:t>
      </w:r>
      <w:r w:rsidRPr="00F00925">
        <w:rPr>
          <w:rFonts w:ascii="Arial" w:hAnsi="Arial" w:cs="Arial"/>
        </w:rPr>
        <w:t xml:space="preserve"> IL21-VFP </w:t>
      </w:r>
      <w:r w:rsidR="00F000CB">
        <w:rPr>
          <w:rFonts w:ascii="Arial" w:hAnsi="Arial" w:cs="Arial"/>
        </w:rPr>
        <w:t xml:space="preserve">and WT mice; </w:t>
      </w:r>
      <w:r w:rsidRPr="00F00925">
        <w:rPr>
          <w:rFonts w:ascii="Arial" w:hAnsi="Arial" w:cs="Arial"/>
          <w:b/>
          <w:bCs/>
        </w:rPr>
        <w:t xml:space="preserve">(d) </w:t>
      </w:r>
      <w:r w:rsidRPr="00F00925">
        <w:rPr>
          <w:rFonts w:ascii="Arial" w:hAnsi="Arial" w:cs="Arial"/>
        </w:rPr>
        <w:t>4</w:t>
      </w:r>
      <w:r w:rsidR="004D1EAA">
        <w:rPr>
          <w:rFonts w:ascii="Arial" w:hAnsi="Arial" w:cs="Arial"/>
        </w:rPr>
        <w:t xml:space="preserve"> </w:t>
      </w:r>
      <w:r w:rsidRPr="00F00925">
        <w:rPr>
          <w:rFonts w:ascii="Arial" w:hAnsi="Arial" w:cs="Arial"/>
        </w:rPr>
        <w:t>wk</w:t>
      </w:r>
      <w:r w:rsidR="004D1EAA">
        <w:rPr>
          <w:rFonts w:ascii="Arial" w:hAnsi="Arial" w:cs="Arial"/>
        </w:rPr>
        <w:t xml:space="preserve"> </w:t>
      </w:r>
      <w:r w:rsidRPr="00F00925">
        <w:rPr>
          <w:rFonts w:ascii="Arial" w:hAnsi="Arial" w:cs="Arial"/>
        </w:rPr>
        <w:t xml:space="preserve">old </w:t>
      </w:r>
      <w:r w:rsidRPr="00F00925">
        <w:rPr>
          <w:rFonts w:ascii="Arial" w:hAnsi="Arial" w:cs="Arial"/>
          <w:i/>
          <w:iCs/>
        </w:rPr>
        <w:t>Il12b</w:t>
      </w:r>
      <w:r w:rsidRPr="00E507D2">
        <w:rPr>
          <w:rFonts w:ascii="Arial" w:hAnsi="Arial" w:cs="Arial"/>
          <w:i/>
          <w:iCs/>
          <w:vertAlign w:val="superscript"/>
        </w:rPr>
        <w:t>-/-</w:t>
      </w:r>
      <w:r w:rsidRPr="00F00925">
        <w:rPr>
          <w:rFonts w:ascii="Arial" w:hAnsi="Arial" w:cs="Arial"/>
        </w:rPr>
        <w:t xml:space="preserve"> IL21-VFP </w:t>
      </w:r>
      <w:r w:rsidR="00F000CB">
        <w:rPr>
          <w:rFonts w:ascii="Arial" w:hAnsi="Arial" w:cs="Arial"/>
        </w:rPr>
        <w:t>and WT mice; and (</w:t>
      </w:r>
      <w:r w:rsidR="00F000CB">
        <w:rPr>
          <w:rFonts w:ascii="Arial" w:hAnsi="Arial" w:cs="Arial"/>
          <w:b/>
        </w:rPr>
        <w:t>e</w:t>
      </w:r>
      <w:r w:rsidR="00F000CB" w:rsidRPr="00E507D2">
        <w:rPr>
          <w:rFonts w:ascii="Arial" w:hAnsi="Arial" w:cs="Arial"/>
        </w:rPr>
        <w:t>)</w:t>
      </w:r>
      <w:r w:rsidR="00F000CB">
        <w:rPr>
          <w:rFonts w:ascii="Arial" w:hAnsi="Arial" w:cs="Arial"/>
          <w:b/>
        </w:rPr>
        <w:t xml:space="preserve"> </w:t>
      </w:r>
      <w:r w:rsidRPr="00F00925">
        <w:rPr>
          <w:rFonts w:ascii="Arial" w:hAnsi="Arial" w:cs="Arial"/>
        </w:rPr>
        <w:t xml:space="preserve">6 wk old </w:t>
      </w:r>
      <w:r w:rsidRPr="00F00925">
        <w:rPr>
          <w:rFonts w:ascii="Arial" w:hAnsi="Arial" w:cs="Arial"/>
          <w:i/>
          <w:iCs/>
        </w:rPr>
        <w:t>Il10</w:t>
      </w:r>
      <w:r w:rsidRPr="00E507D2">
        <w:rPr>
          <w:rFonts w:ascii="Arial" w:hAnsi="Arial" w:cs="Arial"/>
          <w:i/>
          <w:iCs/>
          <w:vertAlign w:val="superscript"/>
        </w:rPr>
        <w:t>-/-</w:t>
      </w:r>
      <w:r w:rsidRPr="00F00925">
        <w:rPr>
          <w:rFonts w:ascii="Arial" w:hAnsi="Arial" w:cs="Arial"/>
          <w:i/>
          <w:iCs/>
        </w:rPr>
        <w:t xml:space="preserve"> </w:t>
      </w:r>
      <w:r w:rsidRPr="00F00925">
        <w:rPr>
          <w:rFonts w:ascii="Arial" w:hAnsi="Arial" w:cs="Arial"/>
        </w:rPr>
        <w:t xml:space="preserve">IL21-VFP </w:t>
      </w:r>
      <w:r w:rsidR="00F000CB">
        <w:rPr>
          <w:rFonts w:ascii="Arial" w:hAnsi="Arial" w:cs="Arial"/>
        </w:rPr>
        <w:t xml:space="preserve">and WT </w:t>
      </w:r>
      <w:r w:rsidRPr="00F00925">
        <w:rPr>
          <w:rFonts w:ascii="Arial" w:hAnsi="Arial" w:cs="Arial"/>
        </w:rPr>
        <w:t>mice</w:t>
      </w:r>
      <w:r w:rsidR="00F000CB">
        <w:rPr>
          <w:rFonts w:ascii="Arial" w:hAnsi="Arial" w:cs="Arial"/>
        </w:rPr>
        <w:t xml:space="preserve">.  </w:t>
      </w:r>
      <w:r w:rsidR="00F000CB" w:rsidRPr="00E507D2">
        <w:rPr>
          <w:rFonts w:ascii="Arial" w:hAnsi="Arial" w:cs="Arial"/>
          <w:highlight w:val="red"/>
        </w:rPr>
        <w:t>*, p≤0.05; **, p≤0.01; NS, not significantly different. Results are representative of XXX experiments.</w:t>
      </w:r>
    </w:p>
    <w:p w14:paraId="0203D4A8" w14:textId="77777777" w:rsidR="00F000CB" w:rsidRPr="00F00925" w:rsidRDefault="00F000CB" w:rsidP="009E5511">
      <w:pPr>
        <w:spacing w:line="360" w:lineRule="auto"/>
        <w:rPr>
          <w:rFonts w:ascii="Arial" w:hAnsi="Arial" w:cs="Arial"/>
        </w:rPr>
      </w:pPr>
    </w:p>
    <w:p w14:paraId="0C01EF49" w14:textId="674BC6A8" w:rsidR="00873222" w:rsidRDefault="00872C8F" w:rsidP="009E5511">
      <w:pPr>
        <w:spacing w:line="360" w:lineRule="auto"/>
        <w:rPr>
          <w:rFonts w:ascii="Arial" w:hAnsi="Arial" w:cs="Arial"/>
          <w:b/>
        </w:rPr>
      </w:pPr>
      <w:r w:rsidRPr="00873222">
        <w:rPr>
          <w:rFonts w:ascii="Arial" w:hAnsi="Arial" w:cs="Arial"/>
          <w:b/>
        </w:rPr>
        <w:t>Figure 5</w:t>
      </w:r>
      <w:r w:rsidR="00873222" w:rsidRPr="00E507D2">
        <w:rPr>
          <w:rFonts w:ascii="Arial" w:hAnsi="Arial" w:cs="Arial"/>
          <w:b/>
        </w:rPr>
        <w:t xml:space="preserve">: </w:t>
      </w:r>
      <w:r w:rsidR="009E5511" w:rsidRPr="00E507D2">
        <w:rPr>
          <w:rFonts w:ascii="Arial" w:hAnsi="Arial" w:cs="Arial"/>
          <w:b/>
        </w:rPr>
        <w:t>RNAseq-based transcriptomic analysis of isolated populations of splenic CD4</w:t>
      </w:r>
      <w:r w:rsidR="009E5511" w:rsidRPr="00E507D2">
        <w:rPr>
          <w:rFonts w:ascii="Arial" w:hAnsi="Arial" w:cs="Arial"/>
          <w:b/>
          <w:vertAlign w:val="superscript"/>
        </w:rPr>
        <w:t>+</w:t>
      </w:r>
      <w:r w:rsidR="009E5511" w:rsidRPr="00E507D2">
        <w:rPr>
          <w:rFonts w:ascii="Arial" w:hAnsi="Arial" w:cs="Arial"/>
          <w:b/>
        </w:rPr>
        <w:t xml:space="preserve"> T cells from IL21-VFP reporter mice. </w:t>
      </w:r>
    </w:p>
    <w:p w14:paraId="273A59E0" w14:textId="4D318213" w:rsidR="00957BE1" w:rsidRPr="00F00925" w:rsidRDefault="00737306" w:rsidP="009E5511">
      <w:pPr>
        <w:spacing w:line="360" w:lineRule="auto"/>
        <w:rPr>
          <w:rFonts w:ascii="Arial" w:hAnsi="Arial" w:cs="Arial"/>
          <w:b/>
        </w:rPr>
      </w:pPr>
      <w:r w:rsidRPr="0011534A">
        <w:rPr>
          <w:rFonts w:ascii="Arial" w:hAnsi="Arial" w:cs="Arial"/>
          <w:b/>
          <w:bCs/>
        </w:rPr>
        <w:t>(a)</w:t>
      </w:r>
      <w:r w:rsidRPr="0011534A">
        <w:rPr>
          <w:rFonts w:ascii="Arial" w:hAnsi="Arial" w:cs="Arial"/>
        </w:rPr>
        <w:t xml:space="preserve"> </w:t>
      </w:r>
      <w:r w:rsidR="009E5511" w:rsidRPr="0011534A">
        <w:rPr>
          <w:rFonts w:ascii="Arial" w:hAnsi="Arial" w:cs="Arial"/>
        </w:rPr>
        <w:t>Splenocytes from naïve 4</w:t>
      </w:r>
      <w:r>
        <w:rPr>
          <w:rFonts w:ascii="Arial" w:hAnsi="Arial" w:cs="Arial"/>
        </w:rPr>
        <w:t xml:space="preserve"> </w:t>
      </w:r>
      <w:r w:rsidR="009E5511" w:rsidRPr="0011534A">
        <w:rPr>
          <w:rFonts w:ascii="Arial" w:hAnsi="Arial" w:cs="Arial"/>
        </w:rPr>
        <w:t>wk</w:t>
      </w:r>
      <w:r>
        <w:rPr>
          <w:rFonts w:ascii="Arial" w:hAnsi="Arial" w:cs="Arial"/>
        </w:rPr>
        <w:t xml:space="preserve"> </w:t>
      </w:r>
      <w:r w:rsidR="009E5511" w:rsidRPr="0011534A">
        <w:rPr>
          <w:rFonts w:ascii="Arial" w:hAnsi="Arial" w:cs="Arial"/>
        </w:rPr>
        <w:t xml:space="preserve">old VFP mice were pooled into 2 </w:t>
      </w:r>
      <w:r w:rsidR="00752B7B">
        <w:rPr>
          <w:rFonts w:ascii="Arial" w:hAnsi="Arial" w:cs="Arial"/>
        </w:rPr>
        <w:t xml:space="preserve">biological </w:t>
      </w:r>
      <w:r w:rsidR="009E5511" w:rsidRPr="0011534A">
        <w:rPr>
          <w:rFonts w:ascii="Arial" w:hAnsi="Arial" w:cs="Arial"/>
        </w:rPr>
        <w:t xml:space="preserve">replicates. </w:t>
      </w:r>
      <w:r w:rsidR="00DB6B21">
        <w:rPr>
          <w:rFonts w:ascii="Arial" w:hAnsi="Arial" w:cs="Arial"/>
        </w:rPr>
        <w:t xml:space="preserve">Each </w:t>
      </w:r>
      <w:r w:rsidR="00DB3763">
        <w:rPr>
          <w:rFonts w:ascii="Arial" w:hAnsi="Arial" w:cs="Arial"/>
        </w:rPr>
        <w:t>s</w:t>
      </w:r>
      <w:r w:rsidR="009E5511" w:rsidRPr="0011534A">
        <w:rPr>
          <w:rFonts w:ascii="Arial" w:hAnsi="Arial" w:cs="Arial"/>
        </w:rPr>
        <w:t xml:space="preserve">ample </w:t>
      </w:r>
      <w:r w:rsidR="00DB6B21">
        <w:rPr>
          <w:rFonts w:ascii="Arial" w:hAnsi="Arial" w:cs="Arial"/>
        </w:rPr>
        <w:t>was</w:t>
      </w:r>
      <w:r w:rsidR="00DB6B21" w:rsidRPr="0011534A">
        <w:rPr>
          <w:rFonts w:ascii="Arial" w:hAnsi="Arial" w:cs="Arial"/>
        </w:rPr>
        <w:t xml:space="preserve"> </w:t>
      </w:r>
      <w:r w:rsidR="009E5511" w:rsidRPr="0011534A">
        <w:rPr>
          <w:rFonts w:ascii="Arial" w:hAnsi="Arial" w:cs="Arial"/>
        </w:rPr>
        <w:t>then enriched for CD4</w:t>
      </w:r>
      <w:r w:rsidR="009E5511" w:rsidRPr="0011534A">
        <w:rPr>
          <w:rFonts w:ascii="Arial" w:hAnsi="Arial" w:cs="Arial"/>
          <w:vertAlign w:val="superscript"/>
        </w:rPr>
        <w:t>+</w:t>
      </w:r>
      <w:r w:rsidR="009E5511" w:rsidRPr="0011534A">
        <w:rPr>
          <w:rFonts w:ascii="Arial" w:hAnsi="Arial" w:cs="Arial"/>
        </w:rPr>
        <w:t xml:space="preserve"> T cells and FACS-sorted. Representative plot showing the criteria used for sorting: N, naïve (ICOS</w:t>
      </w:r>
      <w:r w:rsidR="009E5511" w:rsidRPr="0011534A">
        <w:rPr>
          <w:rFonts w:ascii="Arial" w:hAnsi="Arial" w:cs="Arial"/>
          <w:vertAlign w:val="superscript"/>
        </w:rPr>
        <w:t>-/lo</w:t>
      </w:r>
      <w:r w:rsidR="009E5511" w:rsidRPr="0011534A">
        <w:rPr>
          <w:rFonts w:ascii="Arial" w:hAnsi="Arial" w:cs="Arial"/>
        </w:rPr>
        <w:t xml:space="preserve"> VFP</w:t>
      </w:r>
      <w:r w:rsidR="009E5511" w:rsidRPr="0011534A">
        <w:rPr>
          <w:rFonts w:ascii="Arial" w:hAnsi="Arial" w:cs="Arial"/>
          <w:vertAlign w:val="superscript"/>
        </w:rPr>
        <w:t>-</w:t>
      </w:r>
      <w:r w:rsidR="009E5511" w:rsidRPr="0011534A">
        <w:rPr>
          <w:rFonts w:ascii="Arial" w:hAnsi="Arial" w:cs="Arial"/>
        </w:rPr>
        <w:t>); ACT, activated (ICOS</w:t>
      </w:r>
      <w:r w:rsidR="009E5511" w:rsidRPr="0011534A">
        <w:rPr>
          <w:rFonts w:ascii="Arial" w:hAnsi="Arial" w:cs="Arial"/>
          <w:vertAlign w:val="superscript"/>
        </w:rPr>
        <w:t>+</w:t>
      </w:r>
      <w:r w:rsidR="009E5511" w:rsidRPr="0011534A">
        <w:rPr>
          <w:rFonts w:ascii="Arial" w:hAnsi="Arial" w:cs="Arial"/>
        </w:rPr>
        <w:t xml:space="preserve"> VFP</w:t>
      </w:r>
      <w:r w:rsidR="009E5511" w:rsidRPr="0011534A">
        <w:rPr>
          <w:rFonts w:ascii="Arial" w:hAnsi="Arial" w:cs="Arial"/>
          <w:vertAlign w:val="superscript"/>
        </w:rPr>
        <w:t>-</w:t>
      </w:r>
      <w:r w:rsidR="009E5511" w:rsidRPr="0011534A">
        <w:rPr>
          <w:rFonts w:ascii="Arial" w:hAnsi="Arial" w:cs="Arial"/>
        </w:rPr>
        <w:t>); and ACT IL21</w:t>
      </w:r>
      <w:r w:rsidR="009E5511" w:rsidRPr="0011534A">
        <w:rPr>
          <w:rFonts w:ascii="Arial" w:hAnsi="Arial" w:cs="Arial"/>
          <w:vertAlign w:val="superscript"/>
        </w:rPr>
        <w:t>+</w:t>
      </w:r>
      <w:r w:rsidR="009E5511" w:rsidRPr="0011534A">
        <w:rPr>
          <w:rFonts w:ascii="Arial" w:hAnsi="Arial" w:cs="Arial"/>
        </w:rPr>
        <w:t xml:space="preserve"> (ICOS</w:t>
      </w:r>
      <w:r w:rsidR="009E5511" w:rsidRPr="0011534A">
        <w:rPr>
          <w:rFonts w:ascii="Arial" w:hAnsi="Arial" w:cs="Arial"/>
          <w:vertAlign w:val="superscript"/>
        </w:rPr>
        <w:t>+</w:t>
      </w:r>
      <w:r w:rsidR="009E5511" w:rsidRPr="0011534A">
        <w:rPr>
          <w:rFonts w:ascii="Arial" w:hAnsi="Arial" w:cs="Arial"/>
        </w:rPr>
        <w:t xml:space="preserve"> VFP</w:t>
      </w:r>
      <w:r w:rsidR="009E5511" w:rsidRPr="0011534A">
        <w:rPr>
          <w:rFonts w:ascii="Arial" w:hAnsi="Arial" w:cs="Arial"/>
          <w:vertAlign w:val="superscript"/>
        </w:rPr>
        <w:t>+</w:t>
      </w:r>
      <w:r w:rsidR="009E5511" w:rsidRPr="0011534A">
        <w:rPr>
          <w:rFonts w:ascii="Arial" w:hAnsi="Arial" w:cs="Arial"/>
        </w:rPr>
        <w:t xml:space="preserve">). </w:t>
      </w:r>
      <w:r w:rsidR="009E5511" w:rsidRPr="0011534A">
        <w:rPr>
          <w:rFonts w:ascii="Arial" w:hAnsi="Arial" w:cs="Arial"/>
          <w:b/>
          <w:bCs/>
        </w:rPr>
        <w:t xml:space="preserve">(b) </w:t>
      </w:r>
      <w:r w:rsidR="009E5511" w:rsidRPr="0011534A">
        <w:rPr>
          <w:rFonts w:ascii="Arial" w:hAnsi="Arial" w:cs="Arial"/>
          <w:bCs/>
        </w:rPr>
        <w:t xml:space="preserve">Gene expression </w:t>
      </w:r>
      <w:r w:rsidR="009E5511" w:rsidRPr="0011534A">
        <w:rPr>
          <w:rFonts w:ascii="Arial" w:hAnsi="Arial" w:cs="Arial"/>
        </w:rPr>
        <w:t>confirm</w:t>
      </w:r>
      <w:r w:rsidR="00F97299">
        <w:rPr>
          <w:rFonts w:ascii="Arial" w:hAnsi="Arial" w:cs="Arial"/>
        </w:rPr>
        <w:t>ations of</w:t>
      </w:r>
      <w:r w:rsidR="009E5511" w:rsidRPr="0011534A">
        <w:rPr>
          <w:rFonts w:ascii="Arial" w:hAnsi="Arial" w:cs="Arial"/>
        </w:rPr>
        <w:t xml:space="preserve"> gating parameters showing </w:t>
      </w:r>
      <w:r>
        <w:rPr>
          <w:rFonts w:ascii="Arial" w:hAnsi="Arial" w:cs="Arial"/>
        </w:rPr>
        <w:t xml:space="preserve">equivalent expression of VFP and </w:t>
      </w:r>
      <w:r w:rsidRPr="00E507D2">
        <w:rPr>
          <w:rFonts w:ascii="Arial" w:hAnsi="Arial" w:cs="Arial"/>
          <w:i/>
        </w:rPr>
        <w:t>Il21</w:t>
      </w:r>
      <w:r>
        <w:rPr>
          <w:rFonts w:ascii="Arial" w:hAnsi="Arial" w:cs="Arial"/>
        </w:rPr>
        <w:t xml:space="preserve"> </w:t>
      </w:r>
      <w:r w:rsidR="009E5511" w:rsidRPr="0011534A">
        <w:rPr>
          <w:rFonts w:ascii="Arial" w:hAnsi="Arial" w:cs="Arial"/>
        </w:rPr>
        <w:t>by the ACT IL21</w:t>
      </w:r>
      <w:r w:rsidR="009E5511" w:rsidRPr="0011534A">
        <w:rPr>
          <w:rFonts w:ascii="Arial" w:hAnsi="Arial" w:cs="Arial"/>
          <w:vertAlign w:val="superscript"/>
        </w:rPr>
        <w:t>+</w:t>
      </w:r>
      <w:r w:rsidR="009E5511" w:rsidRPr="0011534A">
        <w:rPr>
          <w:rFonts w:ascii="Arial" w:hAnsi="Arial" w:cs="Arial"/>
        </w:rPr>
        <w:t xml:space="preserve"> population and equivalently high levels of </w:t>
      </w:r>
      <w:r w:rsidR="009E5511" w:rsidRPr="0011534A">
        <w:rPr>
          <w:rFonts w:ascii="Arial" w:hAnsi="Arial" w:cs="Arial"/>
          <w:i/>
        </w:rPr>
        <w:t>Icos</w:t>
      </w:r>
      <w:r w:rsidR="009E5511" w:rsidRPr="0011534A">
        <w:rPr>
          <w:rFonts w:ascii="Arial" w:hAnsi="Arial" w:cs="Arial"/>
          <w:vertAlign w:val="superscript"/>
        </w:rPr>
        <w:t xml:space="preserve"> </w:t>
      </w:r>
      <w:r w:rsidR="009E5511" w:rsidRPr="0011534A">
        <w:rPr>
          <w:rFonts w:ascii="Arial" w:hAnsi="Arial" w:cs="Arial"/>
        </w:rPr>
        <w:t xml:space="preserve">and </w:t>
      </w:r>
      <w:r w:rsidR="009E5511" w:rsidRPr="0011534A">
        <w:rPr>
          <w:rFonts w:ascii="Arial" w:hAnsi="Arial" w:cs="Arial"/>
          <w:i/>
        </w:rPr>
        <w:t>Cd44</w:t>
      </w:r>
      <w:r w:rsidR="009E5511" w:rsidRPr="0011534A">
        <w:rPr>
          <w:rFonts w:ascii="Arial" w:hAnsi="Arial" w:cs="Arial"/>
        </w:rPr>
        <w:t xml:space="preserve"> expression in ICOS</w:t>
      </w:r>
      <w:r w:rsidR="009E5511" w:rsidRPr="0011534A">
        <w:rPr>
          <w:rFonts w:ascii="Arial" w:hAnsi="Arial" w:cs="Arial"/>
          <w:vertAlign w:val="superscript"/>
        </w:rPr>
        <w:t>+</w:t>
      </w:r>
      <w:r w:rsidR="009E5511" w:rsidRPr="0011534A">
        <w:rPr>
          <w:rFonts w:ascii="Arial" w:hAnsi="Arial" w:cs="Arial"/>
        </w:rPr>
        <w:t xml:space="preserve"> VFP</w:t>
      </w:r>
      <w:r w:rsidR="009E5511" w:rsidRPr="0011534A">
        <w:rPr>
          <w:rFonts w:ascii="Arial" w:hAnsi="Arial" w:cs="Arial"/>
          <w:vertAlign w:val="superscript"/>
        </w:rPr>
        <w:t>-</w:t>
      </w:r>
      <w:r w:rsidR="009E5511" w:rsidRPr="0011534A">
        <w:rPr>
          <w:rFonts w:ascii="Arial" w:hAnsi="Arial" w:cs="Arial"/>
        </w:rPr>
        <w:t xml:space="preserve"> and ACT IL21</w:t>
      </w:r>
      <w:r w:rsidR="009E5511" w:rsidRPr="0011534A">
        <w:rPr>
          <w:rFonts w:ascii="Arial" w:hAnsi="Arial" w:cs="Arial"/>
          <w:vertAlign w:val="superscript"/>
        </w:rPr>
        <w:t>+</w:t>
      </w:r>
      <w:r w:rsidR="009E5511" w:rsidRPr="0011534A">
        <w:rPr>
          <w:rFonts w:ascii="Arial" w:hAnsi="Arial" w:cs="Arial"/>
        </w:rPr>
        <w:t xml:space="preserve"> populations.</w:t>
      </w:r>
      <w:r w:rsidR="001646D4">
        <w:rPr>
          <w:rFonts w:ascii="Arial" w:hAnsi="Arial" w:cs="Arial"/>
        </w:rPr>
        <w:t xml:space="preserve"> </w:t>
      </w:r>
      <w:del w:id="110" w:author="Xulong Wang" w:date="2015-03-12T13:44:00Z">
        <w:r w:rsidR="009E5511" w:rsidRPr="0011534A" w:rsidDel="00ED77BE">
          <w:rPr>
            <w:rFonts w:ascii="Arial" w:hAnsi="Arial" w:cs="Arial"/>
          </w:rPr>
          <w:delText xml:space="preserve">TPM, </w:delText>
        </w:r>
        <w:r w:rsidR="00F97299" w:rsidDel="00ED77BE">
          <w:rPr>
            <w:rFonts w:ascii="Arial" w:hAnsi="Arial" w:cs="Arial"/>
          </w:rPr>
          <w:delText>m</w:delText>
        </w:r>
        <w:r w:rsidR="00F97299" w:rsidRPr="0011534A" w:rsidDel="00ED77BE">
          <w:rPr>
            <w:rFonts w:ascii="Arial" w:hAnsi="Arial" w:cs="Arial"/>
          </w:rPr>
          <w:delText xml:space="preserve">ean </w:delText>
        </w:r>
        <w:r w:rsidR="009E5511" w:rsidRPr="0011534A" w:rsidDel="00ED77BE">
          <w:rPr>
            <w:rFonts w:ascii="Arial" w:hAnsi="Arial" w:cs="Arial"/>
          </w:rPr>
          <w:delText xml:space="preserve">expression </w:delText>
        </w:r>
        <w:r w:rsidR="001646D4" w:rsidDel="00ED77BE">
          <w:rPr>
            <w:rFonts w:ascii="Arial" w:hAnsi="Arial" w:cs="Arial"/>
          </w:rPr>
          <w:delText>counts</w:delText>
        </w:r>
        <w:r w:rsidR="001646D4" w:rsidRPr="0011534A" w:rsidDel="00ED77BE">
          <w:rPr>
            <w:rFonts w:ascii="Arial" w:hAnsi="Arial" w:cs="Arial"/>
          </w:rPr>
          <w:delText xml:space="preserve"> </w:delText>
        </w:r>
        <w:r w:rsidR="009E5511" w:rsidRPr="0011534A" w:rsidDel="00ED77BE">
          <w:rPr>
            <w:rFonts w:ascii="Arial" w:hAnsi="Arial" w:cs="Arial"/>
          </w:rPr>
          <w:delText xml:space="preserve">in transcripts per million. </w:delText>
        </w:r>
      </w:del>
      <w:r w:rsidR="009E5511" w:rsidRPr="0011534A">
        <w:rPr>
          <w:rFonts w:ascii="Arial" w:hAnsi="Arial" w:cs="Arial"/>
          <w:b/>
        </w:rPr>
        <w:t>(c)</w:t>
      </w:r>
      <w:r w:rsidR="009E5511" w:rsidRPr="0011534A">
        <w:rPr>
          <w:rFonts w:ascii="Arial" w:hAnsi="Arial" w:cs="Arial"/>
        </w:rPr>
        <w:t xml:space="preserve"> </w:t>
      </w:r>
      <w:r w:rsidR="009E5511" w:rsidRPr="0011534A">
        <w:rPr>
          <w:rFonts w:ascii="Arial" w:hAnsi="Arial" w:cs="Arial"/>
          <w:highlight w:val="yellow"/>
        </w:rPr>
        <w:t>Heat map o</w:t>
      </w:r>
      <w:r w:rsidR="009E5511" w:rsidRPr="00E621B1">
        <w:rPr>
          <w:rFonts w:ascii="Arial" w:hAnsi="Arial" w:cs="Arial"/>
          <w:highlight w:val="yellow"/>
        </w:rPr>
        <w:t>f</w:t>
      </w:r>
      <w:r w:rsidR="00E621B1" w:rsidRPr="00E621B1">
        <w:rPr>
          <w:rFonts w:ascii="Arial" w:hAnsi="Arial" w:cs="Arial"/>
          <w:highlight w:val="yellow"/>
        </w:rPr>
        <w:t xml:space="preserve"> </w:t>
      </w:r>
      <w:ins w:id="111" w:author="Xulong Wang" w:date="2015-03-12T10:45:00Z">
        <w:r w:rsidR="007C6430">
          <w:rPr>
            <w:rFonts w:ascii="Arial" w:hAnsi="Arial"/>
            <w:highlight w:val="red"/>
          </w:rPr>
          <w:t>213</w:t>
        </w:r>
      </w:ins>
      <w:del w:id="112" w:author="Xulong Wang" w:date="2015-03-12T10:45:00Z">
        <w:r w:rsidR="00E621B1" w:rsidRPr="00E507D2" w:rsidDel="007C6430">
          <w:rPr>
            <w:rFonts w:ascii="Arial" w:hAnsi="Arial"/>
            <w:highlight w:val="red"/>
          </w:rPr>
          <w:delText>541</w:delText>
        </w:r>
      </w:del>
      <w:r w:rsidR="00DB6B21">
        <w:rPr>
          <w:rFonts w:ascii="Arial" w:hAnsi="Arial"/>
          <w:highlight w:val="red"/>
        </w:rPr>
        <w:t xml:space="preserve"> </w:t>
      </w:r>
      <w:del w:id="113" w:author="Xulong Wang" w:date="2015-03-12T10:45:00Z">
        <w:r w:rsidR="00DB6B21" w:rsidDel="007C6430">
          <w:rPr>
            <w:rFonts w:ascii="Arial" w:hAnsi="Arial"/>
            <w:highlight w:val="red"/>
          </w:rPr>
          <w:delText xml:space="preserve">correct #? </w:delText>
        </w:r>
        <w:r w:rsidR="00E621B1" w:rsidRPr="00E507D2" w:rsidDel="007C6430">
          <w:rPr>
            <w:rFonts w:ascii="Arial" w:hAnsi="Arial"/>
            <w:highlight w:val="red"/>
          </w:rPr>
          <w:delText xml:space="preserve"> </w:delText>
        </w:r>
      </w:del>
      <w:r w:rsidR="00E621B1" w:rsidRPr="00E507D2">
        <w:rPr>
          <w:rFonts w:ascii="Arial" w:hAnsi="Arial"/>
          <w:highlight w:val="yellow"/>
        </w:rPr>
        <w:t>most discriminating genes</w:t>
      </w:r>
      <w:r w:rsidR="00E621B1" w:rsidRPr="00E507D2">
        <w:rPr>
          <w:rFonts w:ascii="Arial" w:hAnsi="Arial" w:cs="Arial"/>
          <w:highlight w:val="yellow"/>
        </w:rPr>
        <w:t xml:space="preserve"> </w:t>
      </w:r>
      <w:del w:id="114" w:author="Xulong Wang" w:date="2015-03-12T11:18:00Z">
        <w:r w:rsidR="00E621B1" w:rsidRPr="00E507D2" w:rsidDel="00780947">
          <w:rPr>
            <w:rFonts w:ascii="Arial" w:hAnsi="Arial" w:cs="Arial"/>
            <w:highlight w:val="yellow"/>
          </w:rPr>
          <w:delText xml:space="preserve">based on ????? </w:delText>
        </w:r>
      </w:del>
      <w:r w:rsidR="00E621B1" w:rsidRPr="00E507D2">
        <w:rPr>
          <w:rFonts w:ascii="Arial" w:hAnsi="Arial" w:cs="Arial"/>
          <w:highlight w:val="yellow"/>
        </w:rPr>
        <w:t xml:space="preserve">and </w:t>
      </w:r>
      <w:r w:rsidR="00E621B1" w:rsidRPr="00E621B1">
        <w:rPr>
          <w:rFonts w:ascii="Arial" w:hAnsi="Arial" w:cs="Arial"/>
          <w:highlight w:val="yellow"/>
        </w:rPr>
        <w:t xml:space="preserve">functional enrichments </w:t>
      </w:r>
      <w:ins w:id="115" w:author="Xulong Wang" w:date="2015-03-12T11:24:00Z">
        <w:r w:rsidR="00D45ADF">
          <w:rPr>
            <w:rFonts w:ascii="Arial" w:hAnsi="Arial" w:cs="Arial"/>
            <w:highlight w:val="yellow"/>
          </w:rPr>
          <w:t xml:space="preserve">on GO </w:t>
        </w:r>
      </w:ins>
      <w:ins w:id="116" w:author="Xulong Wang" w:date="2015-03-12T13:46:00Z">
        <w:r w:rsidR="00ED77BE">
          <w:rPr>
            <w:rFonts w:ascii="Arial" w:hAnsi="Arial" w:cs="Arial"/>
            <w:highlight w:val="yellow"/>
          </w:rPr>
          <w:t xml:space="preserve">terms </w:t>
        </w:r>
      </w:ins>
      <w:ins w:id="117" w:author="Xulong Wang" w:date="2015-03-12T11:24:00Z">
        <w:r w:rsidR="00D45ADF">
          <w:rPr>
            <w:rFonts w:ascii="Arial" w:hAnsi="Arial" w:cs="Arial"/>
            <w:highlight w:val="yellow"/>
          </w:rPr>
          <w:t>and KEGG with FDR &lt; 0.05.</w:t>
        </w:r>
      </w:ins>
      <w:del w:id="118" w:author="Xulong Wang" w:date="2015-03-12T11:24:00Z">
        <w:r w:rsidR="009E5511" w:rsidRPr="0011534A" w:rsidDel="00D45ADF">
          <w:rPr>
            <w:rFonts w:ascii="Arial" w:hAnsi="Arial" w:cs="Arial"/>
            <w:highlight w:val="yellow"/>
          </w:rPr>
          <w:delText>Stats?</w:delText>
        </w:r>
      </w:del>
      <w:r w:rsidR="009E5511" w:rsidRPr="0011534A">
        <w:rPr>
          <w:rFonts w:ascii="Arial" w:hAnsi="Arial" w:cs="Arial"/>
        </w:rPr>
        <w:t xml:space="preserve"> </w:t>
      </w:r>
      <w:r w:rsidR="00E621B1">
        <w:rPr>
          <w:rFonts w:ascii="Arial" w:hAnsi="Arial" w:cs="Arial"/>
        </w:rPr>
        <w:t xml:space="preserve">See </w:t>
      </w:r>
      <w:r w:rsidR="00E621B1" w:rsidRPr="009A7224">
        <w:rPr>
          <w:rFonts w:ascii="Arial" w:hAnsi="Arial"/>
          <w:b/>
        </w:rPr>
        <w:t>Supplement</w:t>
      </w:r>
      <w:r w:rsidR="00E621B1">
        <w:rPr>
          <w:rFonts w:ascii="Arial" w:hAnsi="Arial"/>
          <w:b/>
        </w:rPr>
        <w:t>ary</w:t>
      </w:r>
      <w:r w:rsidR="00E621B1" w:rsidRPr="009A7224">
        <w:rPr>
          <w:rFonts w:ascii="Arial" w:hAnsi="Arial"/>
          <w:b/>
        </w:rPr>
        <w:t xml:space="preserve"> </w:t>
      </w:r>
      <w:r w:rsidR="00E621B1">
        <w:rPr>
          <w:rFonts w:ascii="Arial" w:hAnsi="Arial"/>
          <w:b/>
        </w:rPr>
        <w:t xml:space="preserve">Table 1 </w:t>
      </w:r>
      <w:r w:rsidR="00E621B1" w:rsidRPr="00E507D2">
        <w:rPr>
          <w:rFonts w:ascii="Arial" w:hAnsi="Arial"/>
        </w:rPr>
        <w:t>for more details.</w:t>
      </w:r>
      <w:r w:rsidR="00E621B1">
        <w:rPr>
          <w:rFonts w:ascii="Arial" w:hAnsi="Arial"/>
          <w:b/>
        </w:rPr>
        <w:t xml:space="preserve"> </w:t>
      </w:r>
      <w:r w:rsidR="00E621B1">
        <w:rPr>
          <w:rFonts w:ascii="Arial" w:hAnsi="Arial"/>
        </w:rPr>
        <w:t>(</w:t>
      </w:r>
      <w:r w:rsidR="00E621B1" w:rsidRPr="00E507D2">
        <w:rPr>
          <w:rFonts w:ascii="Arial" w:hAnsi="Arial"/>
          <w:b/>
        </w:rPr>
        <w:t>d</w:t>
      </w:r>
      <w:r w:rsidR="00E621B1">
        <w:rPr>
          <w:rFonts w:ascii="Arial" w:hAnsi="Arial"/>
        </w:rPr>
        <w:t xml:space="preserve">) </w:t>
      </w:r>
      <w:r w:rsidR="009E5511" w:rsidRPr="0011534A">
        <w:rPr>
          <w:rFonts w:ascii="Arial" w:hAnsi="Arial" w:cs="Arial"/>
        </w:rPr>
        <w:t xml:space="preserve"> </w:t>
      </w:r>
      <w:r w:rsidR="00E621B1">
        <w:rPr>
          <w:rFonts w:ascii="Arial" w:hAnsi="Arial" w:cs="Arial"/>
        </w:rPr>
        <w:t xml:space="preserve">Scatterplot of the </w:t>
      </w:r>
      <w:ins w:id="119" w:author="Xulong Wang" w:date="2015-03-12T11:26:00Z">
        <w:r w:rsidR="007C6E5A">
          <w:rPr>
            <w:rFonts w:ascii="Arial" w:hAnsi="Arial" w:cs="Arial"/>
          </w:rPr>
          <w:t>Log</w:t>
        </w:r>
        <w:r w:rsidR="007C6E5A" w:rsidRPr="007C6E5A">
          <w:rPr>
            <w:rFonts w:ascii="Arial" w:hAnsi="Arial" w:cs="Arial"/>
            <w:vertAlign w:val="superscript"/>
            <w:rPrChange w:id="120" w:author="Xulong Wang" w:date="2015-03-12T11:30:00Z">
              <w:rPr>
                <w:rFonts w:ascii="Arial" w:hAnsi="Arial" w:cs="Arial"/>
              </w:rPr>
            </w:rPrChange>
          </w:rPr>
          <w:t>2</w:t>
        </w:r>
        <w:r w:rsidR="007C6E5A">
          <w:rPr>
            <w:rFonts w:ascii="Arial" w:hAnsi="Arial" w:cs="Arial"/>
          </w:rPr>
          <w:t xml:space="preserve"> </w:t>
        </w:r>
      </w:ins>
      <w:ins w:id="121" w:author="Xulong Wang" w:date="2015-03-12T11:27:00Z">
        <w:r w:rsidR="007C6E5A">
          <w:rPr>
            <w:rFonts w:ascii="Arial" w:hAnsi="Arial" w:cs="Arial"/>
          </w:rPr>
          <w:t>difference</w:t>
        </w:r>
      </w:ins>
      <w:ins w:id="122" w:author="Xulong Wang" w:date="2015-03-12T11:26:00Z">
        <w:r w:rsidR="007C6E5A">
          <w:rPr>
            <w:rFonts w:ascii="Arial" w:hAnsi="Arial" w:cs="Arial"/>
          </w:rPr>
          <w:t xml:space="preserve"> between the two ACT samples and the N sample </w:t>
        </w:r>
      </w:ins>
      <w:del w:id="123" w:author="Xulong Wang" w:date="2015-03-12T11:28:00Z">
        <w:r w:rsidR="00E621B1" w:rsidDel="007C6E5A">
          <w:rPr>
            <w:rFonts w:ascii="Arial" w:hAnsi="Arial" w:cs="Arial"/>
          </w:rPr>
          <w:delText xml:space="preserve">average </w:delText>
        </w:r>
        <w:r w:rsidR="005A7DE1" w:rsidDel="007C6E5A">
          <w:rPr>
            <w:rFonts w:ascii="Arial" w:hAnsi="Arial" w:cs="Arial"/>
          </w:rPr>
          <w:delText>Log</w:delText>
        </w:r>
        <w:r w:rsidR="005A7DE1" w:rsidRPr="00E507D2" w:rsidDel="007C6E5A">
          <w:rPr>
            <w:rFonts w:ascii="Arial" w:hAnsi="Arial" w:cs="Arial"/>
            <w:vertAlign w:val="superscript"/>
          </w:rPr>
          <w:delText>2</w:delText>
        </w:r>
        <w:r w:rsidR="005A7DE1" w:rsidDel="007C6E5A">
          <w:rPr>
            <w:rFonts w:ascii="Arial" w:hAnsi="Arial" w:cs="Arial"/>
          </w:rPr>
          <w:delText xml:space="preserve"> </w:delText>
        </w:r>
        <w:r w:rsidR="00E621B1" w:rsidDel="007C6E5A">
          <w:rPr>
            <w:rFonts w:ascii="Arial" w:hAnsi="Arial" w:cs="Arial"/>
          </w:rPr>
          <w:delText>TPM</w:delText>
        </w:r>
        <w:r w:rsidR="005A7DE1" w:rsidDel="007C6E5A">
          <w:rPr>
            <w:rFonts w:ascii="Arial" w:hAnsi="Arial" w:cs="Arial"/>
          </w:rPr>
          <w:delText>s</w:delText>
        </w:r>
        <w:r w:rsidR="00E621B1" w:rsidDel="007C6E5A">
          <w:rPr>
            <w:rFonts w:ascii="Arial" w:hAnsi="Arial" w:cs="Arial"/>
          </w:rPr>
          <w:delText xml:space="preserve"> </w:delText>
        </w:r>
      </w:del>
      <w:r w:rsidR="005A7DE1">
        <w:rPr>
          <w:rFonts w:ascii="Arial" w:hAnsi="Arial" w:cs="Arial"/>
        </w:rPr>
        <w:t xml:space="preserve">with genes most discriminating the </w:t>
      </w:r>
      <w:r w:rsidR="005A7DE1" w:rsidRPr="0011534A">
        <w:rPr>
          <w:rFonts w:ascii="Arial" w:hAnsi="Arial" w:cs="Arial"/>
        </w:rPr>
        <w:t>N, ACT, ACT IL21</w:t>
      </w:r>
      <w:r w:rsidR="005A7DE1" w:rsidRPr="0011534A">
        <w:rPr>
          <w:rFonts w:ascii="Arial" w:hAnsi="Arial" w:cs="Arial"/>
          <w:vertAlign w:val="superscript"/>
        </w:rPr>
        <w:t>+</w:t>
      </w:r>
      <w:r w:rsidR="005A7DE1" w:rsidRPr="0011534A">
        <w:rPr>
          <w:rFonts w:ascii="Arial" w:hAnsi="Arial" w:cs="Arial"/>
        </w:rPr>
        <w:t xml:space="preserve"> </w:t>
      </w:r>
      <w:r w:rsidR="005A7DE1">
        <w:rPr>
          <w:rFonts w:ascii="Arial" w:hAnsi="Arial" w:cs="Arial"/>
        </w:rPr>
        <w:t xml:space="preserve">populations colored and reference genes </w:t>
      </w:r>
      <w:del w:id="124" w:author="Xulong Wang" w:date="2015-03-12T13:46:00Z">
        <w:r w:rsidR="005A7DE1" w:rsidDel="002B1D96">
          <w:rPr>
            <w:rFonts w:ascii="Arial" w:hAnsi="Arial" w:cs="Arial"/>
          </w:rPr>
          <w:delText>indicated</w:delText>
        </w:r>
      </w:del>
      <w:ins w:id="125" w:author="Xulong Wang" w:date="2015-03-12T13:46:00Z">
        <w:r w:rsidR="002B1D96">
          <w:rPr>
            <w:rFonts w:ascii="Arial" w:hAnsi="Arial" w:cs="Arial"/>
          </w:rPr>
          <w:t>in grey</w:t>
        </w:r>
      </w:ins>
      <w:r w:rsidR="005A7DE1">
        <w:rPr>
          <w:rFonts w:ascii="Arial" w:hAnsi="Arial" w:cs="Arial"/>
        </w:rPr>
        <w:t xml:space="preserve">. </w:t>
      </w:r>
      <w:r w:rsidR="009E5511" w:rsidRPr="0011534A">
        <w:rPr>
          <w:rFonts w:ascii="Arial" w:hAnsi="Arial" w:cs="Arial"/>
          <w:b/>
        </w:rPr>
        <w:t>(e)</w:t>
      </w:r>
      <w:r w:rsidR="009E5511" w:rsidRPr="0011534A">
        <w:rPr>
          <w:rFonts w:ascii="Arial" w:hAnsi="Arial" w:cs="Arial"/>
        </w:rPr>
        <w:t xml:space="preserve"> Comparisons </w:t>
      </w:r>
      <w:del w:id="126" w:author="Xulong Wang" w:date="2015-03-12T11:29:00Z">
        <w:r w:rsidR="009E5511" w:rsidRPr="0011534A" w:rsidDel="007C6E5A">
          <w:rPr>
            <w:rFonts w:ascii="Arial" w:hAnsi="Arial" w:cs="Arial"/>
          </w:rPr>
          <w:delText>to CD4</w:delText>
        </w:r>
        <w:r w:rsidR="009E5511" w:rsidRPr="00E507D2" w:rsidDel="007C6E5A">
          <w:rPr>
            <w:rFonts w:ascii="Arial" w:hAnsi="Arial" w:cs="Arial"/>
            <w:vertAlign w:val="superscript"/>
          </w:rPr>
          <w:delText>+</w:delText>
        </w:r>
        <w:r w:rsidR="009E5511" w:rsidRPr="0011534A" w:rsidDel="007C6E5A">
          <w:rPr>
            <w:rFonts w:ascii="Arial" w:hAnsi="Arial" w:cs="Arial"/>
          </w:rPr>
          <w:delText xml:space="preserve"> T cell</w:delText>
        </w:r>
      </w:del>
      <w:ins w:id="127" w:author="Xulong Wang" w:date="2015-03-12T11:29:00Z">
        <w:r w:rsidR="007C6E5A">
          <w:rPr>
            <w:rFonts w:ascii="Arial" w:hAnsi="Arial" w:cs="Arial"/>
          </w:rPr>
          <w:t>between</w:t>
        </w:r>
      </w:ins>
      <w:r w:rsidR="009E5511" w:rsidRPr="0011534A">
        <w:rPr>
          <w:rFonts w:ascii="Arial" w:hAnsi="Arial" w:cs="Arial"/>
        </w:rPr>
        <w:t xml:space="preserve"> microarray-based profiling datasets of Liu at al </w:t>
      </w:r>
      <w:del w:id="128" w:author="Xulong Wang" w:date="2015-03-12T11:28:00Z">
        <w:r w:rsidR="009E5511" w:rsidRPr="0011534A" w:rsidDel="007C6E5A">
          <w:rPr>
            <w:rFonts w:ascii="Arial" w:hAnsi="Arial" w:cs="Arial"/>
          </w:rPr>
          <w:delText xml:space="preserve">(XXXX) </w:delText>
        </w:r>
      </w:del>
      <w:r w:rsidR="009E5511" w:rsidRPr="0011534A">
        <w:rPr>
          <w:rFonts w:ascii="Arial" w:hAnsi="Arial" w:cs="Arial"/>
        </w:rPr>
        <w:t>of non T</w:t>
      </w:r>
      <w:r w:rsidR="009E5511" w:rsidRPr="0011534A">
        <w:rPr>
          <w:rFonts w:ascii="Arial" w:hAnsi="Arial" w:cs="Arial"/>
          <w:vertAlign w:val="subscript"/>
        </w:rPr>
        <w:t>FH</w:t>
      </w:r>
      <w:r w:rsidR="009E5511" w:rsidRPr="0011534A">
        <w:rPr>
          <w:rFonts w:ascii="Arial" w:hAnsi="Arial" w:cs="Arial"/>
        </w:rPr>
        <w:t xml:space="preserve"> (CD44</w:t>
      </w:r>
      <w:r w:rsidR="009E5511" w:rsidRPr="0011534A">
        <w:rPr>
          <w:rFonts w:ascii="Arial" w:hAnsi="Arial" w:cs="Arial"/>
          <w:vertAlign w:val="superscript"/>
        </w:rPr>
        <w:t>+</w:t>
      </w:r>
      <w:r w:rsidR="009E5511" w:rsidRPr="0011534A">
        <w:rPr>
          <w:rFonts w:ascii="Arial" w:hAnsi="Arial" w:cs="Arial"/>
        </w:rPr>
        <w:t>BCL6</w:t>
      </w:r>
      <w:r w:rsidR="009E5511" w:rsidRPr="0011534A">
        <w:rPr>
          <w:rFonts w:ascii="Arial" w:hAnsi="Arial" w:cs="Arial"/>
          <w:vertAlign w:val="superscript"/>
        </w:rPr>
        <w:t>-</w:t>
      </w:r>
      <w:r w:rsidR="009E5511" w:rsidRPr="0011534A">
        <w:rPr>
          <w:rFonts w:ascii="Arial" w:hAnsi="Arial" w:cs="Arial"/>
        </w:rPr>
        <w:t>CXCR5</w:t>
      </w:r>
      <w:r w:rsidR="009E5511" w:rsidRPr="0011534A">
        <w:rPr>
          <w:rFonts w:ascii="Arial" w:hAnsi="Arial" w:cs="Arial"/>
          <w:vertAlign w:val="superscript"/>
        </w:rPr>
        <w:t>-</w:t>
      </w:r>
      <w:r w:rsidR="009E5511" w:rsidRPr="0011534A">
        <w:rPr>
          <w:rFonts w:ascii="Arial" w:hAnsi="Arial" w:cs="Arial"/>
        </w:rPr>
        <w:t>), intermediate T</w:t>
      </w:r>
      <w:r w:rsidR="009E5511" w:rsidRPr="0011534A">
        <w:rPr>
          <w:rFonts w:ascii="Arial" w:hAnsi="Arial" w:cs="Arial"/>
          <w:vertAlign w:val="subscript"/>
        </w:rPr>
        <w:t>FH</w:t>
      </w:r>
      <w:r w:rsidR="009E5511" w:rsidRPr="0011534A">
        <w:rPr>
          <w:rFonts w:ascii="Arial" w:hAnsi="Arial" w:cs="Arial"/>
        </w:rPr>
        <w:t xml:space="preserve"> (CD44</w:t>
      </w:r>
      <w:r w:rsidR="009E5511" w:rsidRPr="0011534A">
        <w:rPr>
          <w:rFonts w:ascii="Arial" w:hAnsi="Arial" w:cs="Arial"/>
          <w:vertAlign w:val="superscript"/>
        </w:rPr>
        <w:t>+</w:t>
      </w:r>
      <w:r w:rsidR="009E5511" w:rsidRPr="0011534A">
        <w:rPr>
          <w:rFonts w:ascii="Arial" w:hAnsi="Arial" w:cs="Arial"/>
        </w:rPr>
        <w:t>BCL6</w:t>
      </w:r>
      <w:r w:rsidR="009E5511" w:rsidRPr="0011534A">
        <w:rPr>
          <w:rFonts w:ascii="Arial" w:hAnsi="Arial" w:cs="Arial"/>
          <w:vertAlign w:val="superscript"/>
        </w:rPr>
        <w:t>lo</w:t>
      </w:r>
      <w:r w:rsidR="009E5511" w:rsidRPr="0011534A">
        <w:rPr>
          <w:rFonts w:ascii="Arial" w:hAnsi="Arial" w:cs="Arial"/>
        </w:rPr>
        <w:t>CXCR5</w:t>
      </w:r>
      <w:r w:rsidR="009E5511" w:rsidRPr="0011534A">
        <w:rPr>
          <w:rFonts w:ascii="Arial" w:hAnsi="Arial" w:cs="Arial"/>
          <w:vertAlign w:val="superscript"/>
        </w:rPr>
        <w:t>+</w:t>
      </w:r>
      <w:r w:rsidR="009E5511" w:rsidRPr="0011534A">
        <w:rPr>
          <w:rFonts w:ascii="Arial" w:hAnsi="Arial" w:cs="Arial"/>
        </w:rPr>
        <w:t>) and T</w:t>
      </w:r>
      <w:r w:rsidR="009E5511" w:rsidRPr="0011534A">
        <w:rPr>
          <w:rFonts w:ascii="Arial" w:hAnsi="Arial" w:cs="Arial"/>
          <w:vertAlign w:val="subscript"/>
        </w:rPr>
        <w:t xml:space="preserve">FH </w:t>
      </w:r>
      <w:r w:rsidR="009E5511" w:rsidRPr="0011534A">
        <w:rPr>
          <w:rFonts w:ascii="Arial" w:hAnsi="Arial" w:cs="Arial"/>
        </w:rPr>
        <w:t>(CD44</w:t>
      </w:r>
      <w:r w:rsidR="009E5511" w:rsidRPr="0011534A">
        <w:rPr>
          <w:rFonts w:ascii="Arial" w:hAnsi="Arial" w:cs="Arial"/>
          <w:vertAlign w:val="superscript"/>
        </w:rPr>
        <w:t xml:space="preserve">+ </w:t>
      </w:r>
      <w:r w:rsidR="009E5511" w:rsidRPr="0011534A">
        <w:rPr>
          <w:rFonts w:ascii="Arial" w:hAnsi="Arial" w:cs="Arial"/>
        </w:rPr>
        <w:t>BCL6</w:t>
      </w:r>
      <w:r w:rsidR="009E5511" w:rsidRPr="0011534A">
        <w:rPr>
          <w:rFonts w:ascii="Arial" w:hAnsi="Arial" w:cs="Arial"/>
          <w:vertAlign w:val="superscript"/>
        </w:rPr>
        <w:t>hi</w:t>
      </w:r>
      <w:r w:rsidR="009E5511" w:rsidRPr="0011534A">
        <w:rPr>
          <w:rFonts w:ascii="Arial" w:hAnsi="Arial" w:cs="Arial"/>
        </w:rPr>
        <w:t xml:space="preserve"> CXCR5</w:t>
      </w:r>
      <w:r w:rsidR="009E5511" w:rsidRPr="0011534A">
        <w:rPr>
          <w:rFonts w:ascii="Arial" w:hAnsi="Arial" w:cs="Arial"/>
          <w:vertAlign w:val="superscript"/>
        </w:rPr>
        <w:t>+</w:t>
      </w:r>
      <w:r w:rsidR="009E5511" w:rsidRPr="0011534A">
        <w:rPr>
          <w:rFonts w:ascii="Arial" w:hAnsi="Arial" w:cs="Arial"/>
        </w:rPr>
        <w:t>)</w:t>
      </w:r>
      <w:r w:rsidR="009E5511" w:rsidRPr="0011534A">
        <w:rPr>
          <w:rFonts w:ascii="Arial" w:hAnsi="Arial" w:cs="Arial"/>
          <w:vertAlign w:val="superscript"/>
        </w:rPr>
        <w:t xml:space="preserve"> </w:t>
      </w:r>
      <w:r w:rsidR="009E5511" w:rsidRPr="0011534A">
        <w:rPr>
          <w:rFonts w:ascii="Arial" w:hAnsi="Arial" w:cs="Arial"/>
        </w:rPr>
        <w:t>to RNAseq profiles of N, ACT, and ACT IL21</w:t>
      </w:r>
      <w:r w:rsidR="009E5511" w:rsidRPr="0011534A">
        <w:rPr>
          <w:rFonts w:ascii="Arial" w:hAnsi="Arial" w:cs="Arial"/>
          <w:vertAlign w:val="superscript"/>
        </w:rPr>
        <w:t>+</w:t>
      </w:r>
      <w:r w:rsidR="009E5511" w:rsidRPr="0011534A">
        <w:rPr>
          <w:rFonts w:ascii="Arial" w:hAnsi="Arial" w:cs="Arial"/>
        </w:rPr>
        <w:t xml:space="preserve"> populations, respectively. </w:t>
      </w:r>
      <w:del w:id="129" w:author="Xulong Wang" w:date="2015-03-12T11:29:00Z">
        <w:r w:rsidR="005A7DE1" w:rsidRPr="00E507D2" w:rsidDel="007C6E5A">
          <w:rPr>
            <w:rFonts w:ascii="Arial" w:hAnsi="Arial" w:cs="Arial"/>
            <w:highlight w:val="yellow"/>
          </w:rPr>
          <w:delText>BETTER WAY TO SAY THIS???</w:delText>
        </w:r>
        <w:r w:rsidR="005A7DE1" w:rsidDel="007C6E5A">
          <w:rPr>
            <w:rFonts w:ascii="Arial" w:hAnsi="Arial" w:cs="Arial"/>
          </w:rPr>
          <w:delText xml:space="preserve"> </w:delText>
        </w:r>
      </w:del>
      <w:r w:rsidR="009E5511" w:rsidRPr="0011534A">
        <w:rPr>
          <w:rFonts w:ascii="Arial" w:hAnsi="Arial" w:cs="Arial"/>
          <w:b/>
        </w:rPr>
        <w:t xml:space="preserve">(f) </w:t>
      </w:r>
      <w:r w:rsidR="009E5511" w:rsidRPr="0011534A">
        <w:rPr>
          <w:rFonts w:ascii="Arial" w:hAnsi="Arial" w:cs="Arial"/>
        </w:rPr>
        <w:t>Categorizations of N, ACT, ACT IL21</w:t>
      </w:r>
      <w:r w:rsidR="009E5511" w:rsidRPr="0011534A">
        <w:rPr>
          <w:rFonts w:ascii="Arial" w:hAnsi="Arial" w:cs="Arial"/>
          <w:vertAlign w:val="superscript"/>
        </w:rPr>
        <w:t>+</w:t>
      </w:r>
      <w:r w:rsidR="009E5511" w:rsidRPr="0011534A">
        <w:rPr>
          <w:rFonts w:ascii="Arial" w:hAnsi="Arial" w:cs="Arial"/>
        </w:rPr>
        <w:t xml:space="preserve"> to T</w:t>
      </w:r>
      <w:r w:rsidR="009E5511" w:rsidRPr="0011534A">
        <w:rPr>
          <w:rFonts w:ascii="Arial" w:hAnsi="Arial" w:cs="Arial"/>
          <w:vertAlign w:val="subscript"/>
        </w:rPr>
        <w:t>H</w:t>
      </w:r>
      <w:r w:rsidR="009E5511" w:rsidRPr="0011534A">
        <w:rPr>
          <w:rFonts w:ascii="Arial" w:hAnsi="Arial" w:cs="Arial"/>
        </w:rPr>
        <w:t xml:space="preserve"> categ</w:t>
      </w:r>
      <w:r w:rsidR="0085096A">
        <w:rPr>
          <w:rFonts w:ascii="Arial" w:hAnsi="Arial" w:cs="Arial"/>
        </w:rPr>
        <w:t>ories based on genes of interest. M</w:t>
      </w:r>
      <w:r w:rsidR="009E5511">
        <w:rPr>
          <w:rFonts w:ascii="Arial" w:hAnsi="Arial" w:cs="Arial"/>
        </w:rPr>
        <w:t xml:space="preserve">ean TPM </w:t>
      </w:r>
      <w:del w:id="130" w:author="Xulong Wang" w:date="2015-03-12T13:49:00Z">
        <w:r w:rsidR="00DB6B21" w:rsidDel="00C139D5">
          <w:rPr>
            <w:rFonts w:ascii="Arial" w:hAnsi="Arial" w:cs="Arial"/>
          </w:rPr>
          <w:delText>in Log</w:delText>
        </w:r>
        <w:r w:rsidR="00DB6B21" w:rsidRPr="00E507D2" w:rsidDel="00C139D5">
          <w:rPr>
            <w:rFonts w:ascii="Arial" w:hAnsi="Arial" w:cs="Arial"/>
            <w:vertAlign w:val="superscript"/>
          </w:rPr>
          <w:delText>2</w:delText>
        </w:r>
        <w:r w:rsidR="00DB6B21" w:rsidDel="00C139D5">
          <w:rPr>
            <w:rFonts w:ascii="Arial" w:hAnsi="Arial" w:cs="Arial"/>
          </w:rPr>
          <w:delText xml:space="preserve"> </w:delText>
        </w:r>
      </w:del>
      <w:r w:rsidR="0085096A">
        <w:rPr>
          <w:rFonts w:ascii="Arial" w:hAnsi="Arial" w:cs="Arial"/>
        </w:rPr>
        <w:t>are</w:t>
      </w:r>
      <w:r w:rsidR="009E5511">
        <w:rPr>
          <w:rFonts w:ascii="Arial" w:hAnsi="Arial" w:cs="Arial"/>
        </w:rPr>
        <w:t xml:space="preserve"> shown. </w:t>
      </w:r>
      <w:r w:rsidR="009E5511" w:rsidRPr="00E507D2">
        <w:rPr>
          <w:rFonts w:ascii="Arial" w:hAnsi="Arial" w:cs="Arial"/>
        </w:rPr>
        <w:t xml:space="preserve">See </w:t>
      </w:r>
      <w:r w:rsidR="0085096A" w:rsidRPr="00E507D2">
        <w:rPr>
          <w:rFonts w:ascii="Arial" w:hAnsi="Arial"/>
          <w:b/>
        </w:rPr>
        <w:t xml:space="preserve">Supplementary Table </w:t>
      </w:r>
      <w:r w:rsidR="00C45625" w:rsidRPr="00E507D2">
        <w:rPr>
          <w:rFonts w:ascii="Arial" w:hAnsi="Arial"/>
          <w:b/>
        </w:rPr>
        <w:t>2</w:t>
      </w:r>
      <w:r w:rsidR="00C45625" w:rsidRPr="00E507D2">
        <w:rPr>
          <w:rFonts w:ascii="Arial" w:hAnsi="Arial" w:cs="Arial"/>
        </w:rPr>
        <w:t xml:space="preserve"> </w:t>
      </w:r>
      <w:r w:rsidR="0085096A" w:rsidRPr="00E507D2">
        <w:rPr>
          <w:rFonts w:ascii="Arial" w:hAnsi="Arial" w:cs="Arial"/>
        </w:rPr>
        <w:t>for underlying data and statistical information.</w:t>
      </w:r>
      <w:r w:rsidR="0085096A">
        <w:rPr>
          <w:rFonts w:ascii="Arial" w:hAnsi="Arial" w:cs="Arial"/>
        </w:rPr>
        <w:t xml:space="preserve"> </w:t>
      </w:r>
    </w:p>
    <w:p w14:paraId="369D600E" w14:textId="77777777" w:rsidR="00872C8F" w:rsidRPr="00F00925" w:rsidRDefault="00872C8F" w:rsidP="009E5511">
      <w:pPr>
        <w:spacing w:line="360" w:lineRule="auto"/>
        <w:rPr>
          <w:rFonts w:ascii="Arial" w:hAnsi="Arial" w:cs="Arial"/>
          <w:b/>
        </w:rPr>
      </w:pPr>
    </w:p>
    <w:p w14:paraId="5E61ADC7" w14:textId="541B5569" w:rsidR="00873222" w:rsidRPr="00E507D2" w:rsidRDefault="00872C8F" w:rsidP="009E5511">
      <w:pPr>
        <w:spacing w:line="360" w:lineRule="auto"/>
        <w:rPr>
          <w:rFonts w:ascii="Arial" w:hAnsi="Arial" w:cs="Arial"/>
          <w:b/>
        </w:rPr>
      </w:pPr>
      <w:r w:rsidRPr="00F00925">
        <w:rPr>
          <w:rFonts w:ascii="Arial" w:hAnsi="Arial" w:cs="Arial"/>
          <w:b/>
          <w:bCs/>
        </w:rPr>
        <w:t>Figure 6</w:t>
      </w:r>
      <w:r w:rsidR="00873222" w:rsidRPr="00E507D2">
        <w:rPr>
          <w:rFonts w:ascii="Arial" w:hAnsi="Arial" w:cs="Arial"/>
          <w:b/>
        </w:rPr>
        <w:t xml:space="preserve">: </w:t>
      </w:r>
      <w:r w:rsidRPr="00E507D2">
        <w:rPr>
          <w:rFonts w:ascii="Arial" w:hAnsi="Arial" w:cs="Arial"/>
          <w:b/>
        </w:rPr>
        <w:t>nT</w:t>
      </w:r>
      <w:r w:rsidRPr="00E507D2">
        <w:rPr>
          <w:rFonts w:ascii="Arial" w:hAnsi="Arial" w:cs="Arial"/>
          <w:b/>
          <w:vertAlign w:val="subscript"/>
        </w:rPr>
        <w:t>FH</w:t>
      </w:r>
      <w:r w:rsidRPr="00E507D2">
        <w:rPr>
          <w:rFonts w:ascii="Arial" w:hAnsi="Arial" w:cs="Arial"/>
          <w:b/>
        </w:rPr>
        <w:t xml:space="preserve"> display a diverse TCR repertoire but restricting its specificity does not alter nT</w:t>
      </w:r>
      <w:r w:rsidRPr="00E507D2">
        <w:rPr>
          <w:rFonts w:ascii="Arial" w:hAnsi="Arial" w:cs="Arial"/>
          <w:b/>
          <w:vertAlign w:val="subscript"/>
        </w:rPr>
        <w:t>FH</w:t>
      </w:r>
      <w:r w:rsidRPr="00E507D2">
        <w:rPr>
          <w:rFonts w:ascii="Arial" w:hAnsi="Arial" w:cs="Arial"/>
          <w:b/>
        </w:rPr>
        <w:t xml:space="preserve"> development. </w:t>
      </w:r>
    </w:p>
    <w:p w14:paraId="6AE235F7" w14:textId="22C5CF71" w:rsidR="00EF1977" w:rsidRDefault="00872C8F">
      <w:pPr>
        <w:spacing w:line="360" w:lineRule="auto"/>
        <w:rPr>
          <w:rFonts w:ascii="Arial" w:hAnsi="Arial" w:cs="Arial"/>
        </w:rPr>
      </w:pPr>
      <w:r w:rsidRPr="0085096A">
        <w:rPr>
          <w:rFonts w:ascii="Arial" w:hAnsi="Arial" w:cs="Arial"/>
          <w:b/>
          <w:bCs/>
        </w:rPr>
        <w:t>(a)</w:t>
      </w:r>
      <w:r w:rsidRPr="00F00925">
        <w:rPr>
          <w:rFonts w:ascii="Arial" w:hAnsi="Arial" w:cs="Arial"/>
          <w:bCs/>
        </w:rPr>
        <w:t xml:space="preserve"> </w:t>
      </w:r>
      <w:r w:rsidR="00873222">
        <w:rPr>
          <w:rFonts w:ascii="Arial" w:hAnsi="Arial" w:cs="Arial"/>
          <w:bCs/>
        </w:rPr>
        <w:t xml:space="preserve">Analysis of </w:t>
      </w:r>
      <w:r w:rsidRPr="00F00925">
        <w:rPr>
          <w:rFonts w:ascii="Arial" w:hAnsi="Arial" w:cs="Arial"/>
          <w:i/>
          <w:iCs/>
        </w:rPr>
        <w:t xml:space="preserve">Trav </w:t>
      </w:r>
      <w:r w:rsidRPr="00F00925">
        <w:rPr>
          <w:rFonts w:ascii="Arial" w:hAnsi="Arial" w:cs="Arial"/>
        </w:rPr>
        <w:t xml:space="preserve">and </w:t>
      </w:r>
      <w:r w:rsidRPr="00F00925">
        <w:rPr>
          <w:rFonts w:ascii="Arial" w:hAnsi="Arial" w:cs="Arial"/>
          <w:i/>
          <w:iCs/>
        </w:rPr>
        <w:t xml:space="preserve">Trbv </w:t>
      </w:r>
      <w:r w:rsidR="00873222">
        <w:rPr>
          <w:rFonts w:ascii="Arial" w:hAnsi="Arial" w:cs="Arial"/>
          <w:iCs/>
        </w:rPr>
        <w:t xml:space="preserve">gene </w:t>
      </w:r>
      <w:r w:rsidR="00873222">
        <w:rPr>
          <w:rFonts w:ascii="Arial" w:hAnsi="Arial" w:cs="Arial"/>
        </w:rPr>
        <w:t>u</w:t>
      </w:r>
      <w:r w:rsidR="00873222" w:rsidRPr="00F00925">
        <w:rPr>
          <w:rFonts w:ascii="Arial" w:hAnsi="Arial" w:cs="Arial"/>
        </w:rPr>
        <w:t xml:space="preserve">tilization of </w:t>
      </w:r>
      <w:r w:rsidRPr="00F00925">
        <w:rPr>
          <w:rFonts w:ascii="Arial" w:hAnsi="Arial" w:cs="Arial"/>
        </w:rPr>
        <w:t>naïve (ICOS</w:t>
      </w:r>
      <w:r w:rsidRPr="00F00925">
        <w:rPr>
          <w:rFonts w:ascii="Arial" w:hAnsi="Arial" w:cs="Arial"/>
          <w:vertAlign w:val="superscript"/>
        </w:rPr>
        <w:t xml:space="preserve">- </w:t>
      </w:r>
      <w:r w:rsidRPr="00F00925">
        <w:rPr>
          <w:rFonts w:ascii="Arial" w:hAnsi="Arial" w:cs="Arial"/>
        </w:rPr>
        <w:t>VFP</w:t>
      </w:r>
      <w:r w:rsidRPr="00F00925">
        <w:rPr>
          <w:rFonts w:ascii="Arial" w:hAnsi="Arial" w:cs="Arial"/>
          <w:vertAlign w:val="superscript"/>
        </w:rPr>
        <w:t>-</w:t>
      </w:r>
      <w:r w:rsidRPr="00F00925">
        <w:rPr>
          <w:rFonts w:ascii="Arial" w:hAnsi="Arial" w:cs="Arial"/>
        </w:rPr>
        <w:t>), activated (ICOS</w:t>
      </w:r>
      <w:r w:rsidRPr="00F00925">
        <w:rPr>
          <w:rFonts w:ascii="Arial" w:hAnsi="Arial" w:cs="Arial"/>
          <w:vertAlign w:val="superscript"/>
        </w:rPr>
        <w:t>+</w:t>
      </w:r>
      <w:r w:rsidRPr="00F00925">
        <w:rPr>
          <w:rFonts w:ascii="Arial" w:hAnsi="Arial" w:cs="Arial"/>
        </w:rPr>
        <w:t>, VFP</w:t>
      </w:r>
      <w:r w:rsidRPr="00F00925">
        <w:rPr>
          <w:rFonts w:ascii="Arial" w:hAnsi="Arial" w:cs="Arial"/>
          <w:vertAlign w:val="superscript"/>
        </w:rPr>
        <w:t>-</w:t>
      </w:r>
      <w:r w:rsidRPr="00F00925">
        <w:rPr>
          <w:rFonts w:ascii="Arial" w:hAnsi="Arial" w:cs="Arial"/>
        </w:rPr>
        <w:t>) and nT</w:t>
      </w:r>
      <w:r w:rsidRPr="00F00925">
        <w:rPr>
          <w:rFonts w:ascii="Arial" w:hAnsi="Arial" w:cs="Arial"/>
          <w:vertAlign w:val="subscript"/>
        </w:rPr>
        <w:t>FH</w:t>
      </w:r>
      <w:r w:rsidRPr="00F00925">
        <w:rPr>
          <w:rFonts w:ascii="Arial" w:hAnsi="Arial" w:cs="Arial"/>
        </w:rPr>
        <w:t xml:space="preserve"> (ICOS</w:t>
      </w:r>
      <w:r w:rsidRPr="00F00925">
        <w:rPr>
          <w:rFonts w:ascii="Arial" w:hAnsi="Arial" w:cs="Arial"/>
          <w:vertAlign w:val="superscript"/>
        </w:rPr>
        <w:t>+</w:t>
      </w:r>
      <w:r w:rsidRPr="00F00925">
        <w:rPr>
          <w:rFonts w:ascii="Arial" w:hAnsi="Arial" w:cs="Arial"/>
        </w:rPr>
        <w:t xml:space="preserve"> VFP</w:t>
      </w:r>
      <w:r w:rsidRPr="00F00925">
        <w:rPr>
          <w:rFonts w:ascii="Arial" w:hAnsi="Arial" w:cs="Arial"/>
          <w:vertAlign w:val="superscript"/>
        </w:rPr>
        <w:t>+</w:t>
      </w:r>
      <w:r w:rsidRPr="00F00925">
        <w:rPr>
          <w:rFonts w:ascii="Arial" w:hAnsi="Arial" w:cs="Arial"/>
        </w:rPr>
        <w:t xml:space="preserve">). </w:t>
      </w:r>
      <w:r w:rsidR="006238D9">
        <w:rPr>
          <w:rFonts w:ascii="Arial" w:hAnsi="Arial" w:cs="Arial"/>
        </w:rPr>
        <w:t>Mean</w:t>
      </w:r>
      <w:r w:rsidR="00EB5726">
        <w:rPr>
          <w:rFonts w:ascii="Arial" w:hAnsi="Arial" w:cs="Arial"/>
        </w:rPr>
        <w:t xml:space="preserve"> TPM of read </w:t>
      </w:r>
      <w:r w:rsidR="00B360DA">
        <w:rPr>
          <w:rFonts w:ascii="Arial" w:hAnsi="Arial" w:cs="Arial"/>
        </w:rPr>
        <w:t>count</w:t>
      </w:r>
      <w:r w:rsidR="00EB5726">
        <w:rPr>
          <w:rFonts w:ascii="Arial" w:hAnsi="Arial" w:cs="Arial"/>
        </w:rPr>
        <w:t>s for each</w:t>
      </w:r>
      <w:r w:rsidR="00C45625">
        <w:rPr>
          <w:rFonts w:ascii="Arial" w:hAnsi="Arial" w:cs="Arial"/>
        </w:rPr>
        <w:t xml:space="preserve"> </w:t>
      </w:r>
      <w:r w:rsidR="00EB5726" w:rsidRPr="00E507D2">
        <w:rPr>
          <w:rFonts w:ascii="Arial" w:hAnsi="Arial" w:cs="Arial"/>
          <w:i/>
        </w:rPr>
        <w:t>Tcr</w:t>
      </w:r>
      <w:r w:rsidR="003A26F7">
        <w:rPr>
          <w:rFonts w:ascii="Arial" w:hAnsi="Arial" w:cs="Arial"/>
          <w:i/>
        </w:rPr>
        <w:t xml:space="preserve">av </w:t>
      </w:r>
      <w:r w:rsidR="003A26F7" w:rsidRPr="00E507D2">
        <w:rPr>
          <w:rFonts w:ascii="Arial" w:hAnsi="Arial" w:cs="Arial"/>
        </w:rPr>
        <w:t>and</w:t>
      </w:r>
      <w:r w:rsidR="003A26F7">
        <w:rPr>
          <w:rFonts w:ascii="Arial" w:hAnsi="Arial" w:cs="Arial"/>
          <w:i/>
        </w:rPr>
        <w:t xml:space="preserve"> Tcrbv</w:t>
      </w:r>
      <w:r w:rsidR="00EB5726">
        <w:rPr>
          <w:rFonts w:ascii="Arial" w:hAnsi="Arial" w:cs="Arial"/>
        </w:rPr>
        <w:t xml:space="preserve"> gene is shown</w:t>
      </w:r>
      <w:r w:rsidR="00EB5726" w:rsidRPr="00E507D2">
        <w:rPr>
          <w:rFonts w:ascii="Arial" w:hAnsi="Arial" w:cs="Arial"/>
          <w:color w:val="000000" w:themeColor="text1"/>
        </w:rPr>
        <w:t xml:space="preserve">. </w:t>
      </w:r>
      <w:r w:rsidR="00DB3763" w:rsidRPr="00E507D2">
        <w:rPr>
          <w:rFonts w:ascii="Arial" w:hAnsi="Arial" w:cs="Times New Roman"/>
          <w:color w:val="000000" w:themeColor="text1"/>
        </w:rPr>
        <w:t xml:space="preserve">Pearson correlation coefficients: N </w:t>
      </w:r>
      <w:r w:rsidR="00B360DA" w:rsidRPr="00E507D2">
        <w:rPr>
          <w:rFonts w:ascii="Arial" w:hAnsi="Arial" w:cs="Times New Roman"/>
          <w:color w:val="000000" w:themeColor="text1"/>
        </w:rPr>
        <w:t xml:space="preserve">vs. </w:t>
      </w:r>
      <w:r w:rsidR="00DB3763" w:rsidRPr="00E507D2">
        <w:rPr>
          <w:rFonts w:ascii="Arial" w:hAnsi="Arial" w:cs="Times New Roman"/>
          <w:color w:val="000000" w:themeColor="text1"/>
        </w:rPr>
        <w:t>ACT IL21</w:t>
      </w:r>
      <w:r w:rsidR="00DB3763" w:rsidRPr="00E507D2">
        <w:rPr>
          <w:rFonts w:ascii="Arial" w:hAnsi="Arial" w:cs="Times New Roman"/>
          <w:color w:val="000000" w:themeColor="text1"/>
          <w:vertAlign w:val="superscript"/>
        </w:rPr>
        <w:t>+</w:t>
      </w:r>
      <w:r w:rsidR="00B360DA" w:rsidRPr="00E507D2">
        <w:rPr>
          <w:rFonts w:ascii="Arial" w:hAnsi="Arial" w:cs="Times New Roman"/>
          <w:color w:val="000000" w:themeColor="text1"/>
        </w:rPr>
        <w:t xml:space="preserve">, </w:t>
      </w:r>
      <w:r w:rsidR="00DB3763" w:rsidRPr="00E507D2">
        <w:rPr>
          <w:rFonts w:ascii="Arial" w:hAnsi="Arial" w:cs="Times New Roman"/>
          <w:i/>
          <w:color w:val="000000" w:themeColor="text1"/>
        </w:rPr>
        <w:t>r</w:t>
      </w:r>
      <w:r w:rsidR="00DB3763" w:rsidRPr="00E507D2">
        <w:rPr>
          <w:rFonts w:ascii="Arial" w:hAnsi="Arial" w:cs="Times New Roman"/>
          <w:color w:val="000000" w:themeColor="text1"/>
        </w:rPr>
        <w:t xml:space="preserve"> = 0.866; </w:t>
      </w:r>
      <w:r w:rsidR="00B360DA" w:rsidRPr="00E507D2">
        <w:rPr>
          <w:rFonts w:ascii="Arial" w:hAnsi="Arial" w:cs="Times New Roman"/>
          <w:color w:val="000000" w:themeColor="text1"/>
        </w:rPr>
        <w:t xml:space="preserve">N vs. ACT, </w:t>
      </w:r>
      <w:r w:rsidR="00B360DA" w:rsidRPr="00E507D2">
        <w:rPr>
          <w:rFonts w:ascii="Arial" w:hAnsi="Arial" w:cs="Times New Roman"/>
          <w:i/>
          <w:color w:val="000000" w:themeColor="text1"/>
        </w:rPr>
        <w:t>r</w:t>
      </w:r>
      <w:r w:rsidR="00B360DA" w:rsidRPr="00E507D2">
        <w:rPr>
          <w:rFonts w:ascii="Arial" w:hAnsi="Arial" w:cs="Times New Roman"/>
          <w:color w:val="000000" w:themeColor="text1"/>
        </w:rPr>
        <w:t xml:space="preserve"> = -0.00361; ACT vs. ACT IL21</w:t>
      </w:r>
      <w:r w:rsidR="00B360DA" w:rsidRPr="00E507D2">
        <w:rPr>
          <w:rFonts w:ascii="Arial" w:hAnsi="Arial" w:cs="Times New Roman"/>
          <w:color w:val="000000" w:themeColor="text1"/>
          <w:vertAlign w:val="superscript"/>
        </w:rPr>
        <w:t>+</w:t>
      </w:r>
      <w:r w:rsidR="00B360DA" w:rsidRPr="00E507D2">
        <w:rPr>
          <w:rFonts w:ascii="Arial" w:hAnsi="Arial" w:cs="Times New Roman"/>
          <w:color w:val="000000" w:themeColor="text1"/>
        </w:rPr>
        <w:t xml:space="preserve">, 0.0760. </w:t>
      </w:r>
      <w:r w:rsidRPr="00E507D2">
        <w:rPr>
          <w:rFonts w:ascii="Arial" w:hAnsi="Arial" w:cs="Arial"/>
          <w:b/>
          <w:bCs/>
          <w:color w:val="000000" w:themeColor="text1"/>
        </w:rPr>
        <w:t>(</w:t>
      </w:r>
      <w:r w:rsidR="00DD0468">
        <w:rPr>
          <w:rFonts w:ascii="Arial" w:hAnsi="Arial" w:cs="Arial"/>
          <w:b/>
          <w:bCs/>
        </w:rPr>
        <w:t>b</w:t>
      </w:r>
      <w:r w:rsidRPr="0085096A">
        <w:rPr>
          <w:rFonts w:ascii="Arial" w:hAnsi="Arial" w:cs="Arial"/>
          <w:b/>
          <w:bCs/>
        </w:rPr>
        <w:t>)</w:t>
      </w:r>
      <w:r w:rsidRPr="00F00925">
        <w:rPr>
          <w:rFonts w:ascii="Arial" w:hAnsi="Arial" w:cs="Arial"/>
          <w:bCs/>
        </w:rPr>
        <w:t xml:space="preserve"> </w:t>
      </w:r>
      <w:r w:rsidR="006238D9">
        <w:rPr>
          <w:rFonts w:ascii="Arial" w:hAnsi="Arial" w:cs="Arial"/>
        </w:rPr>
        <w:t>Flow cytomet</w:t>
      </w:r>
      <w:r w:rsidR="008F59BF">
        <w:rPr>
          <w:rFonts w:ascii="Arial" w:hAnsi="Arial" w:cs="Arial"/>
        </w:rPr>
        <w:t>ry</w:t>
      </w:r>
      <w:r w:rsidR="006238D9">
        <w:rPr>
          <w:rFonts w:ascii="Arial" w:hAnsi="Arial" w:cs="Arial"/>
        </w:rPr>
        <w:t xml:space="preserve"> </w:t>
      </w:r>
      <w:r w:rsidR="008F59BF">
        <w:rPr>
          <w:rFonts w:ascii="Arial" w:hAnsi="Arial" w:cs="Arial"/>
        </w:rPr>
        <w:t>of CD4</w:t>
      </w:r>
      <w:r w:rsidR="008F59BF" w:rsidRPr="00E507D2">
        <w:rPr>
          <w:rFonts w:ascii="Arial" w:hAnsi="Arial" w:cs="Arial"/>
          <w:vertAlign w:val="superscript"/>
        </w:rPr>
        <w:t>+</w:t>
      </w:r>
      <w:r w:rsidR="008F59BF">
        <w:rPr>
          <w:rFonts w:ascii="Arial" w:hAnsi="Arial" w:cs="Arial"/>
        </w:rPr>
        <w:t xml:space="preserve"> T cells from </w:t>
      </w:r>
      <w:r w:rsidR="00DE7C80">
        <w:rPr>
          <w:rFonts w:ascii="Arial" w:hAnsi="Arial" w:cs="Arial"/>
        </w:rPr>
        <w:t xml:space="preserve">4 and 15 wk old </w:t>
      </w:r>
      <w:r w:rsidR="008F59BF">
        <w:rPr>
          <w:rFonts w:ascii="Arial" w:hAnsi="Arial" w:cs="Arial"/>
        </w:rPr>
        <w:t>B6.</w:t>
      </w:r>
      <w:r w:rsidRPr="00F00925">
        <w:rPr>
          <w:rFonts w:ascii="Arial" w:hAnsi="Arial" w:cs="Arial"/>
        </w:rPr>
        <w:t xml:space="preserve">IL21-VFP </w:t>
      </w:r>
      <w:r w:rsidR="008F59BF" w:rsidRPr="00F00925">
        <w:rPr>
          <w:rFonts w:ascii="Arial" w:hAnsi="Arial" w:cs="Arial"/>
          <w:i/>
          <w:iCs/>
        </w:rPr>
        <w:t>Tcrα</w:t>
      </w:r>
      <w:r w:rsidR="008F59BF" w:rsidRPr="00E507D2">
        <w:rPr>
          <w:rFonts w:ascii="Arial" w:hAnsi="Arial" w:cs="Arial"/>
          <w:vertAlign w:val="superscript"/>
        </w:rPr>
        <w:t>-/-</w:t>
      </w:r>
      <w:r w:rsidR="008F59BF" w:rsidRPr="00F00925">
        <w:rPr>
          <w:rFonts w:ascii="Arial" w:hAnsi="Arial" w:cs="Arial"/>
        </w:rPr>
        <w:t xml:space="preserve"> OT2 </w:t>
      </w:r>
      <w:r w:rsidR="008F59BF">
        <w:rPr>
          <w:rFonts w:ascii="Arial" w:hAnsi="Arial" w:cs="Arial"/>
        </w:rPr>
        <w:t>Tg and non-transgenic B6.</w:t>
      </w:r>
      <w:r w:rsidR="008F59BF" w:rsidRPr="00F00925">
        <w:rPr>
          <w:rFonts w:ascii="Arial" w:hAnsi="Arial" w:cs="Arial"/>
        </w:rPr>
        <w:t xml:space="preserve">IL21-VFP </w:t>
      </w:r>
      <w:r w:rsidR="008F59BF">
        <w:rPr>
          <w:rFonts w:ascii="Arial" w:hAnsi="Arial" w:cs="Arial"/>
        </w:rPr>
        <w:t xml:space="preserve">WT </w:t>
      </w:r>
      <w:r w:rsidRPr="00F00925">
        <w:rPr>
          <w:rFonts w:ascii="Arial" w:hAnsi="Arial" w:cs="Arial"/>
        </w:rPr>
        <w:t>mice</w:t>
      </w:r>
      <w:r w:rsidR="008F59BF">
        <w:rPr>
          <w:rFonts w:ascii="Arial" w:hAnsi="Arial" w:cs="Arial"/>
        </w:rPr>
        <w:t xml:space="preserve">. </w:t>
      </w:r>
      <w:r w:rsidR="00DE7C80">
        <w:rPr>
          <w:rFonts w:ascii="Arial" w:hAnsi="Arial" w:cs="Arial"/>
        </w:rPr>
        <w:t xml:space="preserve">Representative profiles </w:t>
      </w:r>
      <w:r w:rsidR="00EF1977">
        <w:rPr>
          <w:rFonts w:ascii="Arial" w:hAnsi="Arial" w:cs="Arial"/>
        </w:rPr>
        <w:t xml:space="preserve">of </w:t>
      </w:r>
      <w:r w:rsidR="00DE7C80">
        <w:rPr>
          <w:rFonts w:ascii="Arial" w:hAnsi="Arial" w:cs="Arial"/>
          <w:bCs/>
        </w:rPr>
        <w:t>VFP and</w:t>
      </w:r>
      <w:r w:rsidR="008F59BF" w:rsidRPr="00A307D3">
        <w:rPr>
          <w:rFonts w:ascii="Arial" w:hAnsi="Arial" w:cs="Arial"/>
          <w:bCs/>
        </w:rPr>
        <w:t xml:space="preserve"> ICOS</w:t>
      </w:r>
      <w:r w:rsidR="00DE7C80">
        <w:rPr>
          <w:rFonts w:ascii="Arial" w:hAnsi="Arial" w:cs="Arial"/>
          <w:bCs/>
        </w:rPr>
        <w:t xml:space="preserve"> staining</w:t>
      </w:r>
      <w:r w:rsidR="00EF1977">
        <w:rPr>
          <w:rFonts w:ascii="Arial" w:hAnsi="Arial" w:cs="Arial"/>
          <w:bCs/>
        </w:rPr>
        <w:t xml:space="preserve"> (left) </w:t>
      </w:r>
      <w:r w:rsidR="00DE7C80">
        <w:rPr>
          <w:rFonts w:ascii="Arial" w:hAnsi="Arial" w:cs="Arial"/>
          <w:bCs/>
        </w:rPr>
        <w:t xml:space="preserve">and </w:t>
      </w:r>
      <w:r w:rsidR="00EF1977">
        <w:rPr>
          <w:rFonts w:ascii="Arial" w:hAnsi="Arial" w:cs="Arial"/>
          <w:bCs/>
        </w:rPr>
        <w:t xml:space="preserve">combined </w:t>
      </w:r>
      <w:r w:rsidR="00DD0468">
        <w:rPr>
          <w:rFonts w:ascii="Arial" w:hAnsi="Arial" w:cs="Arial"/>
          <w:bCs/>
        </w:rPr>
        <w:t>results</w:t>
      </w:r>
      <w:r w:rsidR="00EF1977">
        <w:rPr>
          <w:rFonts w:ascii="Arial" w:hAnsi="Arial" w:cs="Arial"/>
          <w:bCs/>
        </w:rPr>
        <w:t xml:space="preserve"> (left) are shown. </w:t>
      </w:r>
      <w:r w:rsidR="00EF1977" w:rsidRPr="00A307D3">
        <w:rPr>
          <w:rFonts w:ascii="Arial" w:hAnsi="Arial" w:cs="Arial"/>
          <w:highlight w:val="red"/>
        </w:rPr>
        <w:t>*, p≤0.05; **, p≤0.01; NS, not significantly different. Results are representative of XXX experiments.</w:t>
      </w:r>
    </w:p>
    <w:p w14:paraId="4DC1C610" w14:textId="2740BD9B" w:rsidR="00872C8F" w:rsidRPr="00E507D2" w:rsidRDefault="008F59BF" w:rsidP="009E5511">
      <w:pPr>
        <w:spacing w:line="360" w:lineRule="auto"/>
        <w:rPr>
          <w:rFonts w:ascii="Arial" w:hAnsi="Arial" w:cs="Arial"/>
        </w:rPr>
      </w:pPr>
      <w:r w:rsidRPr="00E507D2">
        <w:rPr>
          <w:rFonts w:ascii="Arial" w:hAnsi="Arial" w:cs="Arial"/>
          <w:b/>
          <w:highlight w:val="green"/>
        </w:rPr>
        <w:t>LIZ MAYBE BETTER TO SHOW THE SCATTERGRAMS FOR 4 WK OLD MICE – BETTER CONNECTED PERHAPS WITH OUR POINTS?</w:t>
      </w:r>
      <w:r>
        <w:rPr>
          <w:rFonts w:ascii="Arial" w:hAnsi="Arial" w:cs="Arial"/>
          <w:b/>
        </w:rPr>
        <w:t xml:space="preserve"> </w:t>
      </w:r>
    </w:p>
    <w:p w14:paraId="4E7ABFE5" w14:textId="77777777" w:rsidR="00872C8F" w:rsidRPr="00F00925" w:rsidRDefault="00872C8F" w:rsidP="009E5511">
      <w:pPr>
        <w:spacing w:line="360" w:lineRule="auto"/>
        <w:rPr>
          <w:rFonts w:ascii="Arial" w:hAnsi="Arial" w:cs="Arial"/>
          <w:b/>
        </w:rPr>
      </w:pPr>
    </w:p>
    <w:p w14:paraId="11E828A8" w14:textId="57030041" w:rsidR="003A2D17" w:rsidRDefault="00872C8F" w:rsidP="009E5511">
      <w:pPr>
        <w:spacing w:line="360" w:lineRule="auto"/>
        <w:rPr>
          <w:rFonts w:ascii="Arial" w:hAnsi="Arial" w:cs="Arial"/>
        </w:rPr>
      </w:pPr>
      <w:r w:rsidRPr="00F00925">
        <w:rPr>
          <w:rFonts w:ascii="Arial" w:hAnsi="Arial" w:cs="Arial"/>
          <w:b/>
          <w:bCs/>
        </w:rPr>
        <w:t>Figure 7</w:t>
      </w:r>
      <w:r w:rsidR="003A2D17" w:rsidRPr="00E507D2">
        <w:rPr>
          <w:rFonts w:ascii="Arial" w:hAnsi="Arial" w:cs="Arial"/>
          <w:b/>
        </w:rPr>
        <w:t xml:space="preserve">: </w:t>
      </w:r>
      <w:r w:rsidRPr="00E507D2">
        <w:rPr>
          <w:rFonts w:ascii="Arial" w:hAnsi="Arial" w:cs="Arial"/>
          <w:b/>
        </w:rPr>
        <w:t>nT</w:t>
      </w:r>
      <w:r w:rsidRPr="00E507D2">
        <w:rPr>
          <w:rFonts w:ascii="Arial" w:hAnsi="Arial" w:cs="Arial"/>
          <w:b/>
          <w:vertAlign w:val="subscript"/>
        </w:rPr>
        <w:t>FH</w:t>
      </w:r>
      <w:r w:rsidRPr="00E507D2">
        <w:rPr>
          <w:rFonts w:ascii="Arial" w:hAnsi="Arial" w:cs="Arial"/>
          <w:b/>
        </w:rPr>
        <w:t xml:space="preserve"> cells persist after transfer and differentiate into full T</w:t>
      </w:r>
      <w:r w:rsidRPr="00E507D2">
        <w:rPr>
          <w:rFonts w:ascii="Arial" w:hAnsi="Arial" w:cs="Arial"/>
          <w:b/>
          <w:vertAlign w:val="subscript"/>
        </w:rPr>
        <w:t>FH</w:t>
      </w:r>
      <w:r w:rsidRPr="00E507D2">
        <w:rPr>
          <w:rFonts w:ascii="Arial" w:hAnsi="Arial" w:cs="Arial"/>
          <w:b/>
        </w:rPr>
        <w:t xml:space="preserve"> </w:t>
      </w:r>
      <w:r w:rsidR="003A2D17" w:rsidRPr="00E507D2">
        <w:rPr>
          <w:rFonts w:ascii="Arial" w:hAnsi="Arial" w:cs="Arial"/>
          <w:b/>
        </w:rPr>
        <w:t xml:space="preserve">after </w:t>
      </w:r>
      <w:r w:rsidRPr="00E507D2">
        <w:rPr>
          <w:rFonts w:ascii="Arial" w:hAnsi="Arial" w:cs="Arial"/>
          <w:b/>
        </w:rPr>
        <w:t>immunization.</w:t>
      </w:r>
      <w:r w:rsidRPr="00F00925">
        <w:rPr>
          <w:rFonts w:ascii="Arial" w:hAnsi="Arial" w:cs="Arial"/>
        </w:rPr>
        <w:t xml:space="preserve"> </w:t>
      </w:r>
    </w:p>
    <w:p w14:paraId="13D27FE6" w14:textId="1EDB9443" w:rsidR="00931391" w:rsidRDefault="00872C8F" w:rsidP="009E5511">
      <w:pPr>
        <w:spacing w:line="360" w:lineRule="auto"/>
        <w:rPr>
          <w:rFonts w:ascii="Arial" w:hAnsi="Arial" w:cs="Arial"/>
        </w:rPr>
      </w:pPr>
      <w:r w:rsidRPr="0085096A">
        <w:rPr>
          <w:rFonts w:ascii="Arial" w:hAnsi="Arial" w:cs="Arial"/>
          <w:b/>
          <w:bCs/>
        </w:rPr>
        <w:t>(a)</w:t>
      </w:r>
      <w:r w:rsidRPr="00F00925">
        <w:rPr>
          <w:rFonts w:ascii="Arial" w:hAnsi="Arial" w:cs="Arial"/>
          <w:bCs/>
        </w:rPr>
        <w:t xml:space="preserve"> </w:t>
      </w:r>
      <w:r w:rsidRPr="00F00925">
        <w:rPr>
          <w:rFonts w:ascii="Arial" w:hAnsi="Arial" w:cs="Arial"/>
        </w:rPr>
        <w:t>CD4</w:t>
      </w:r>
      <w:r w:rsidRPr="00F00925">
        <w:rPr>
          <w:rFonts w:ascii="Arial" w:hAnsi="Arial" w:cs="Arial"/>
          <w:vertAlign w:val="superscript"/>
        </w:rPr>
        <w:t>+</w:t>
      </w:r>
      <w:r w:rsidRPr="00F00925">
        <w:rPr>
          <w:rFonts w:ascii="Arial" w:hAnsi="Arial" w:cs="Arial"/>
        </w:rPr>
        <w:t xml:space="preserve"> T cells </w:t>
      </w:r>
      <w:r w:rsidR="00414F3E">
        <w:rPr>
          <w:rFonts w:ascii="Arial" w:hAnsi="Arial" w:cs="Arial"/>
        </w:rPr>
        <w:t xml:space="preserve">were </w:t>
      </w:r>
      <w:r w:rsidR="00B2656D">
        <w:rPr>
          <w:rFonts w:ascii="Arial" w:hAnsi="Arial" w:cs="Arial"/>
        </w:rPr>
        <w:t xml:space="preserve">enriched by </w:t>
      </w:r>
      <w:r w:rsidR="00B2656D">
        <w:rPr>
          <w:rFonts w:ascii="Arial" w:hAnsi="Arial" w:cs="Times New Roman"/>
        </w:rPr>
        <w:t xml:space="preserve">negative cell depletion </w:t>
      </w:r>
      <w:r w:rsidR="00414F3E">
        <w:rPr>
          <w:rFonts w:ascii="Arial" w:hAnsi="Arial" w:cs="Arial"/>
        </w:rPr>
        <w:t>of</w:t>
      </w:r>
      <w:r w:rsidRPr="00F00925">
        <w:rPr>
          <w:rFonts w:ascii="Arial" w:hAnsi="Arial" w:cs="Arial"/>
        </w:rPr>
        <w:t xml:space="preserve"> pooled </w:t>
      </w:r>
      <w:r w:rsidR="003A2D17">
        <w:rPr>
          <w:rFonts w:ascii="Arial" w:hAnsi="Arial" w:cs="Arial"/>
        </w:rPr>
        <w:t xml:space="preserve">spleen cells from </w:t>
      </w:r>
      <w:r w:rsidRPr="00F00925">
        <w:rPr>
          <w:rFonts w:ascii="Arial" w:hAnsi="Arial" w:cs="Arial"/>
        </w:rPr>
        <w:t>4</w:t>
      </w:r>
      <w:r w:rsidR="00414F3E">
        <w:rPr>
          <w:rFonts w:ascii="Arial" w:hAnsi="Arial" w:cs="Arial"/>
        </w:rPr>
        <w:t xml:space="preserve"> </w:t>
      </w:r>
      <w:r w:rsidRPr="00F00925">
        <w:rPr>
          <w:rFonts w:ascii="Arial" w:hAnsi="Arial" w:cs="Arial"/>
        </w:rPr>
        <w:t>wk</w:t>
      </w:r>
      <w:r w:rsidR="00414F3E">
        <w:rPr>
          <w:rFonts w:ascii="Arial" w:hAnsi="Arial" w:cs="Arial"/>
        </w:rPr>
        <w:t xml:space="preserve"> </w:t>
      </w:r>
      <w:r w:rsidRPr="00F00925">
        <w:rPr>
          <w:rFonts w:ascii="Arial" w:hAnsi="Arial" w:cs="Arial"/>
        </w:rPr>
        <w:t xml:space="preserve">old IL21-VFP or </w:t>
      </w:r>
      <w:r w:rsidRPr="00F00925">
        <w:rPr>
          <w:rFonts w:ascii="Arial" w:hAnsi="Arial" w:cs="Arial"/>
          <w:i/>
          <w:iCs/>
        </w:rPr>
        <w:t>Ighm</w:t>
      </w:r>
      <w:r w:rsidRPr="00E507D2">
        <w:rPr>
          <w:rFonts w:ascii="Arial" w:hAnsi="Arial" w:cs="Arial"/>
          <w:vertAlign w:val="superscript"/>
        </w:rPr>
        <w:t>-/-</w:t>
      </w:r>
      <w:r w:rsidRPr="00F00925">
        <w:rPr>
          <w:rFonts w:ascii="Arial" w:hAnsi="Arial" w:cs="Arial"/>
        </w:rPr>
        <w:t xml:space="preserve"> IL21-VFP mice</w:t>
      </w:r>
      <w:r w:rsidR="00414F3E">
        <w:rPr>
          <w:rFonts w:ascii="Arial" w:hAnsi="Arial" w:cs="Arial"/>
        </w:rPr>
        <w:t xml:space="preserve"> and</w:t>
      </w:r>
      <w:r w:rsidR="00B2656D">
        <w:rPr>
          <w:rFonts w:ascii="Arial" w:hAnsi="Arial" w:cs="Arial"/>
        </w:rPr>
        <w:t xml:space="preserve"> </w:t>
      </w:r>
      <w:r w:rsidR="00516171">
        <w:rPr>
          <w:rFonts w:ascii="Arial" w:hAnsi="Arial" w:cs="Arial"/>
        </w:rPr>
        <w:t xml:space="preserve">further purified </w:t>
      </w:r>
      <w:r w:rsidR="00414F3E">
        <w:rPr>
          <w:rFonts w:ascii="Arial" w:hAnsi="Arial" w:cs="Arial"/>
        </w:rPr>
        <w:t xml:space="preserve">by </w:t>
      </w:r>
      <w:r w:rsidRPr="00F00925">
        <w:rPr>
          <w:rFonts w:ascii="Arial" w:hAnsi="Arial" w:cs="Arial"/>
        </w:rPr>
        <w:t>FACS</w:t>
      </w:r>
      <w:r w:rsidR="00414F3E">
        <w:rPr>
          <w:rFonts w:ascii="Arial" w:hAnsi="Arial" w:cs="Arial"/>
        </w:rPr>
        <w:t xml:space="preserve"> for </w:t>
      </w:r>
      <w:r w:rsidRPr="00F00925">
        <w:rPr>
          <w:rFonts w:ascii="Arial" w:hAnsi="Arial" w:cs="Arial"/>
        </w:rPr>
        <w:t>VFP</w:t>
      </w:r>
      <w:r w:rsidRPr="00F00925">
        <w:rPr>
          <w:rFonts w:ascii="Arial" w:hAnsi="Arial" w:cs="Arial"/>
          <w:vertAlign w:val="superscript"/>
        </w:rPr>
        <w:t>+</w:t>
      </w:r>
      <w:r w:rsidR="00414F3E">
        <w:rPr>
          <w:rFonts w:ascii="Arial" w:hAnsi="Arial" w:cs="Arial"/>
        </w:rPr>
        <w:t xml:space="preserve">, </w:t>
      </w:r>
      <w:r w:rsidRPr="00F00925">
        <w:rPr>
          <w:rFonts w:ascii="Arial" w:hAnsi="Arial" w:cs="Arial"/>
        </w:rPr>
        <w:t>CXCR5</w:t>
      </w:r>
      <w:r w:rsidR="00414F3E">
        <w:rPr>
          <w:rFonts w:ascii="Arial" w:hAnsi="Arial" w:cs="Arial"/>
          <w:vertAlign w:val="superscript"/>
        </w:rPr>
        <w:t>-/lo</w:t>
      </w:r>
      <w:r w:rsidR="00414F3E" w:rsidRPr="00F00925">
        <w:rPr>
          <w:rFonts w:ascii="Arial" w:hAnsi="Arial" w:cs="Arial"/>
        </w:rPr>
        <w:t xml:space="preserve"> </w:t>
      </w:r>
      <w:r w:rsidRPr="00F00925">
        <w:rPr>
          <w:rFonts w:ascii="Arial" w:hAnsi="Arial" w:cs="Arial"/>
        </w:rPr>
        <w:t>and PD1</w:t>
      </w:r>
      <w:r w:rsidR="00414F3E">
        <w:rPr>
          <w:rFonts w:ascii="Arial" w:hAnsi="Arial" w:cs="Arial"/>
          <w:vertAlign w:val="superscript"/>
        </w:rPr>
        <w:t>-/lo</w:t>
      </w:r>
      <w:r w:rsidR="00B2656D">
        <w:rPr>
          <w:rFonts w:ascii="Arial" w:hAnsi="Arial" w:cs="Arial"/>
        </w:rPr>
        <w:t xml:space="preserve"> </w:t>
      </w:r>
      <w:r w:rsidR="00414F3E">
        <w:rPr>
          <w:rFonts w:ascii="Arial" w:hAnsi="Arial" w:cs="Arial"/>
        </w:rPr>
        <w:t xml:space="preserve">expression. </w:t>
      </w:r>
      <w:r w:rsidR="00516171" w:rsidRPr="00E507D2">
        <w:rPr>
          <w:rFonts w:ascii="Arial" w:hAnsi="Arial" w:cs="Arial"/>
          <w:highlight w:val="red"/>
        </w:rPr>
        <w:t xml:space="preserve">X to X </w:t>
      </w:r>
      <w:r w:rsidR="008622B7">
        <w:rPr>
          <w:rFonts w:ascii="Arial" w:hAnsi="Arial" w:cs="Arial"/>
          <w:highlight w:val="red"/>
        </w:rPr>
        <w:t xml:space="preserve">million </w:t>
      </w:r>
      <w:r w:rsidR="00516171" w:rsidRPr="00E507D2">
        <w:rPr>
          <w:rFonts w:ascii="Arial" w:hAnsi="Arial" w:cs="Arial"/>
          <w:highlight w:val="red"/>
        </w:rPr>
        <w:t>cells</w:t>
      </w:r>
      <w:r w:rsidR="00516171">
        <w:rPr>
          <w:rFonts w:ascii="Arial" w:hAnsi="Arial" w:cs="Arial"/>
        </w:rPr>
        <w:t xml:space="preserve"> of the </w:t>
      </w:r>
      <w:r w:rsidR="00414F3E">
        <w:rPr>
          <w:rFonts w:ascii="Arial" w:hAnsi="Arial" w:cs="Arial"/>
        </w:rPr>
        <w:t>gated population</w:t>
      </w:r>
      <w:r w:rsidR="00516171">
        <w:rPr>
          <w:rFonts w:ascii="Arial" w:hAnsi="Arial" w:cs="Arial"/>
        </w:rPr>
        <w:t>s</w:t>
      </w:r>
      <w:r w:rsidR="00414F3E">
        <w:rPr>
          <w:rFonts w:ascii="Arial" w:hAnsi="Arial" w:cs="Arial"/>
        </w:rPr>
        <w:t xml:space="preserve"> </w:t>
      </w:r>
      <w:r w:rsidR="00516171">
        <w:rPr>
          <w:rFonts w:ascii="Arial" w:hAnsi="Arial" w:cs="Arial"/>
        </w:rPr>
        <w:t xml:space="preserve">were </w:t>
      </w:r>
      <w:r w:rsidRPr="00F00925">
        <w:rPr>
          <w:rFonts w:ascii="Arial" w:hAnsi="Arial" w:cs="Arial"/>
        </w:rPr>
        <w:t xml:space="preserve">injected </w:t>
      </w:r>
      <w:r w:rsidR="00873222">
        <w:rPr>
          <w:rFonts w:ascii="Arial" w:hAnsi="Arial" w:cs="Arial"/>
        </w:rPr>
        <w:t xml:space="preserve">intravenously </w:t>
      </w:r>
      <w:r w:rsidRPr="00F00925">
        <w:rPr>
          <w:rFonts w:ascii="Arial" w:hAnsi="Arial" w:cs="Arial"/>
        </w:rPr>
        <w:t>in</w:t>
      </w:r>
      <w:r w:rsidR="008622B7">
        <w:rPr>
          <w:rFonts w:ascii="Arial" w:hAnsi="Arial" w:cs="Arial"/>
        </w:rPr>
        <w:t xml:space="preserve">to </w:t>
      </w:r>
      <w:r w:rsidR="00516171">
        <w:rPr>
          <w:rFonts w:ascii="Arial" w:hAnsi="Arial" w:cs="Arial"/>
        </w:rPr>
        <w:t xml:space="preserve">3 </w:t>
      </w:r>
      <w:r w:rsidR="00873222">
        <w:rPr>
          <w:rFonts w:ascii="Arial" w:hAnsi="Arial" w:cs="Arial"/>
        </w:rPr>
        <w:t>B6.</w:t>
      </w:r>
      <w:r w:rsidRPr="00F00925">
        <w:rPr>
          <w:rFonts w:ascii="Arial" w:hAnsi="Arial" w:cs="Arial"/>
          <w:i/>
          <w:iCs/>
        </w:rPr>
        <w:t>Tcrα</w:t>
      </w:r>
      <w:r w:rsidRPr="00E507D2">
        <w:rPr>
          <w:rFonts w:ascii="Arial" w:hAnsi="Arial" w:cs="Arial"/>
          <w:vertAlign w:val="superscript"/>
        </w:rPr>
        <w:t>-/-</w:t>
      </w:r>
      <w:r w:rsidRPr="00F00925">
        <w:rPr>
          <w:rFonts w:ascii="Arial" w:hAnsi="Arial" w:cs="Arial"/>
        </w:rPr>
        <w:t xml:space="preserve"> mice. </w:t>
      </w:r>
      <w:r w:rsidR="00B2656D">
        <w:rPr>
          <w:rFonts w:ascii="Arial" w:hAnsi="Arial" w:cs="Arial"/>
        </w:rPr>
        <w:t>(</w:t>
      </w:r>
      <w:r w:rsidR="00B2656D" w:rsidRPr="00E507D2">
        <w:rPr>
          <w:rFonts w:ascii="Arial" w:hAnsi="Arial" w:cs="Arial"/>
          <w:b/>
        </w:rPr>
        <w:t>b</w:t>
      </w:r>
      <w:r w:rsidR="00B2656D">
        <w:rPr>
          <w:rFonts w:ascii="Arial" w:hAnsi="Arial" w:cs="Arial"/>
        </w:rPr>
        <w:t xml:space="preserve">) </w:t>
      </w:r>
      <w:r w:rsidR="00873222">
        <w:rPr>
          <w:rFonts w:ascii="Arial" w:hAnsi="Arial" w:cs="Arial"/>
        </w:rPr>
        <w:t xml:space="preserve">The </w:t>
      </w:r>
      <w:r w:rsidR="003D2D64">
        <w:rPr>
          <w:rFonts w:ascii="Arial" w:hAnsi="Arial" w:cs="Arial"/>
        </w:rPr>
        <w:t>frequencies of VFP</w:t>
      </w:r>
      <w:r w:rsidR="003D2D64" w:rsidRPr="00E507D2">
        <w:rPr>
          <w:rFonts w:ascii="Arial" w:hAnsi="Arial" w:cs="Arial"/>
          <w:vertAlign w:val="superscript"/>
        </w:rPr>
        <w:t>+</w:t>
      </w:r>
      <w:r w:rsidR="003D2D64">
        <w:rPr>
          <w:rFonts w:ascii="Arial" w:hAnsi="Arial" w:cs="Arial"/>
        </w:rPr>
        <w:t xml:space="preserve"> CD4</w:t>
      </w:r>
      <w:r w:rsidR="003D2D64" w:rsidRPr="00E507D2">
        <w:rPr>
          <w:rFonts w:ascii="Arial" w:hAnsi="Arial" w:cs="Arial"/>
          <w:vertAlign w:val="superscript"/>
        </w:rPr>
        <w:t>+</w:t>
      </w:r>
      <w:r w:rsidR="003D2D64">
        <w:rPr>
          <w:rFonts w:ascii="Arial" w:hAnsi="Arial" w:cs="Arial"/>
        </w:rPr>
        <w:t xml:space="preserve"> T cells in the </w:t>
      </w:r>
      <w:r w:rsidR="00873222">
        <w:rPr>
          <w:rFonts w:ascii="Arial" w:hAnsi="Arial" w:cs="Arial"/>
        </w:rPr>
        <w:t>adoptively transferred recipient</w:t>
      </w:r>
      <w:r w:rsidR="00516171">
        <w:rPr>
          <w:rFonts w:ascii="Arial" w:hAnsi="Arial" w:cs="Arial"/>
        </w:rPr>
        <w:t>s</w:t>
      </w:r>
      <w:r w:rsidR="00873222">
        <w:rPr>
          <w:rFonts w:ascii="Arial" w:hAnsi="Arial" w:cs="Arial"/>
        </w:rPr>
        <w:t xml:space="preserve"> </w:t>
      </w:r>
      <w:r w:rsidRPr="00F00925">
        <w:rPr>
          <w:rFonts w:ascii="Arial" w:hAnsi="Arial" w:cs="Arial"/>
        </w:rPr>
        <w:t xml:space="preserve">were </w:t>
      </w:r>
      <w:r w:rsidR="00516171">
        <w:rPr>
          <w:rFonts w:ascii="Arial" w:hAnsi="Arial" w:cs="Arial"/>
        </w:rPr>
        <w:t xml:space="preserve">monitored serially </w:t>
      </w:r>
      <w:r w:rsidR="003D2D64">
        <w:rPr>
          <w:rFonts w:ascii="Arial" w:hAnsi="Arial" w:cs="Arial"/>
        </w:rPr>
        <w:t>for 9 wks by flow cytometric analysis of PBL</w:t>
      </w:r>
      <w:r w:rsidR="00516171">
        <w:rPr>
          <w:rFonts w:ascii="Arial" w:hAnsi="Arial" w:cs="Arial"/>
        </w:rPr>
        <w:t xml:space="preserve">, </w:t>
      </w:r>
      <w:r w:rsidR="003D2D64">
        <w:rPr>
          <w:rFonts w:ascii="Arial" w:hAnsi="Arial" w:cs="Arial"/>
        </w:rPr>
        <w:t>and the mice were</w:t>
      </w:r>
      <w:r w:rsidR="00516171">
        <w:rPr>
          <w:rFonts w:ascii="Arial" w:hAnsi="Arial" w:cs="Arial"/>
        </w:rPr>
        <w:t xml:space="preserve"> </w:t>
      </w:r>
      <w:r w:rsidRPr="00F00925">
        <w:rPr>
          <w:rFonts w:ascii="Arial" w:hAnsi="Arial" w:cs="Arial"/>
        </w:rPr>
        <w:t>immunized with DNP-KLH in CFA</w:t>
      </w:r>
      <w:r w:rsidR="003D2D64">
        <w:rPr>
          <w:rFonts w:ascii="Arial" w:hAnsi="Arial" w:cs="Arial"/>
        </w:rPr>
        <w:t xml:space="preserve">.  </w:t>
      </w:r>
      <w:r w:rsidRPr="00F00925">
        <w:rPr>
          <w:rFonts w:ascii="Arial" w:hAnsi="Arial" w:cs="Arial"/>
        </w:rPr>
        <w:t xml:space="preserve"> 11 </w:t>
      </w:r>
      <w:r w:rsidR="00516171">
        <w:rPr>
          <w:rFonts w:ascii="Arial" w:hAnsi="Arial" w:cs="Arial"/>
        </w:rPr>
        <w:t>days later</w:t>
      </w:r>
      <w:r w:rsidR="003D2D64">
        <w:rPr>
          <w:rFonts w:ascii="Arial" w:hAnsi="Arial" w:cs="Arial"/>
        </w:rPr>
        <w:t xml:space="preserve"> </w:t>
      </w:r>
      <w:r w:rsidR="00516171" w:rsidRPr="00F00925">
        <w:rPr>
          <w:rFonts w:ascii="Arial" w:hAnsi="Arial" w:cs="Arial"/>
        </w:rPr>
        <w:t>sple</w:t>
      </w:r>
      <w:r w:rsidR="00516171">
        <w:rPr>
          <w:rFonts w:ascii="Arial" w:hAnsi="Arial" w:cs="Arial"/>
        </w:rPr>
        <w:t>en cell</w:t>
      </w:r>
      <w:r w:rsidR="00516171" w:rsidRPr="00F00925">
        <w:rPr>
          <w:rFonts w:ascii="Arial" w:hAnsi="Arial" w:cs="Arial"/>
        </w:rPr>
        <w:t xml:space="preserve">s </w:t>
      </w:r>
      <w:r w:rsidR="003D2D64">
        <w:rPr>
          <w:rFonts w:ascii="Arial" w:hAnsi="Arial" w:cs="Arial"/>
        </w:rPr>
        <w:t xml:space="preserve">from the immunized mice </w:t>
      </w:r>
      <w:r w:rsidRPr="00F00925">
        <w:rPr>
          <w:rFonts w:ascii="Arial" w:hAnsi="Arial" w:cs="Arial"/>
        </w:rPr>
        <w:t xml:space="preserve">were analyzed </w:t>
      </w:r>
      <w:r w:rsidR="003D2D64">
        <w:rPr>
          <w:rFonts w:ascii="Arial" w:hAnsi="Arial" w:cs="Arial"/>
        </w:rPr>
        <w:t>frequencies of VFP</w:t>
      </w:r>
      <w:r w:rsidR="003D2D64" w:rsidRPr="00A307D3">
        <w:rPr>
          <w:rFonts w:ascii="Arial" w:hAnsi="Arial" w:cs="Arial"/>
          <w:vertAlign w:val="superscript"/>
        </w:rPr>
        <w:t>+</w:t>
      </w:r>
      <w:r w:rsidR="003D2D64">
        <w:rPr>
          <w:rFonts w:ascii="Arial" w:hAnsi="Arial" w:cs="Arial"/>
        </w:rPr>
        <w:t xml:space="preserve"> CD4</w:t>
      </w:r>
      <w:r w:rsidR="003D2D64" w:rsidRPr="00A307D3">
        <w:rPr>
          <w:rFonts w:ascii="Arial" w:hAnsi="Arial" w:cs="Arial"/>
          <w:vertAlign w:val="superscript"/>
        </w:rPr>
        <w:t>+</w:t>
      </w:r>
      <w:r w:rsidR="003D2D64">
        <w:rPr>
          <w:rFonts w:ascii="Arial" w:hAnsi="Arial" w:cs="Arial"/>
        </w:rPr>
        <w:t xml:space="preserve"> T cells </w:t>
      </w:r>
      <w:r w:rsidRPr="00F00925">
        <w:rPr>
          <w:rFonts w:ascii="Arial" w:hAnsi="Arial" w:cs="Arial"/>
        </w:rPr>
        <w:t xml:space="preserve">and </w:t>
      </w:r>
      <w:r w:rsidR="00516171">
        <w:rPr>
          <w:rFonts w:ascii="Arial" w:hAnsi="Arial" w:cs="Arial"/>
        </w:rPr>
        <w:t>the remain</w:t>
      </w:r>
      <w:r w:rsidR="003D2D64">
        <w:rPr>
          <w:rFonts w:ascii="Arial" w:hAnsi="Arial" w:cs="Arial"/>
        </w:rPr>
        <w:t>ing cells</w:t>
      </w:r>
      <w:r w:rsidR="00516171">
        <w:rPr>
          <w:rFonts w:ascii="Arial" w:hAnsi="Arial" w:cs="Arial"/>
        </w:rPr>
        <w:t xml:space="preserve"> </w:t>
      </w:r>
      <w:r w:rsidRPr="00F00925">
        <w:rPr>
          <w:rFonts w:ascii="Arial" w:hAnsi="Arial" w:cs="Arial"/>
        </w:rPr>
        <w:t xml:space="preserve">were injected </w:t>
      </w:r>
      <w:r w:rsidR="00516171">
        <w:rPr>
          <w:rFonts w:ascii="Arial" w:hAnsi="Arial" w:cs="Arial"/>
        </w:rPr>
        <w:t>i.v.</w:t>
      </w:r>
      <w:r w:rsidR="00516171" w:rsidRPr="00F00925">
        <w:rPr>
          <w:rFonts w:ascii="Arial" w:hAnsi="Arial" w:cs="Arial"/>
        </w:rPr>
        <w:t xml:space="preserve"> </w:t>
      </w:r>
      <w:r w:rsidRPr="00F00925">
        <w:rPr>
          <w:rFonts w:ascii="Arial" w:hAnsi="Arial" w:cs="Arial"/>
        </w:rPr>
        <w:t>into new</w:t>
      </w:r>
      <w:r w:rsidR="001C7BA6">
        <w:rPr>
          <w:rFonts w:ascii="Arial" w:hAnsi="Arial" w:cs="Arial"/>
        </w:rPr>
        <w:t xml:space="preserve"> </w:t>
      </w:r>
      <w:r w:rsidRPr="00F00925">
        <w:rPr>
          <w:rFonts w:ascii="Arial" w:hAnsi="Arial" w:cs="Arial"/>
          <w:i/>
          <w:iCs/>
        </w:rPr>
        <w:t>Tcrα</w:t>
      </w:r>
      <w:r w:rsidRPr="00E507D2">
        <w:rPr>
          <w:rFonts w:ascii="Arial" w:hAnsi="Arial" w:cs="Arial"/>
          <w:vertAlign w:val="superscript"/>
        </w:rPr>
        <w:t>-/-</w:t>
      </w:r>
      <w:r w:rsidRPr="00F00925">
        <w:rPr>
          <w:rFonts w:ascii="Arial" w:hAnsi="Arial" w:cs="Arial"/>
        </w:rPr>
        <w:t xml:space="preserve"> mice. </w:t>
      </w:r>
      <w:r w:rsidR="00B55B2F">
        <w:rPr>
          <w:rFonts w:ascii="Arial" w:hAnsi="Arial" w:cs="Arial"/>
        </w:rPr>
        <w:t xml:space="preserve">Frequencies of blood </w:t>
      </w:r>
      <w:r w:rsidR="001C7BA6">
        <w:rPr>
          <w:rFonts w:ascii="Arial" w:hAnsi="Arial" w:cs="Arial"/>
        </w:rPr>
        <w:t>VFP</w:t>
      </w:r>
      <w:r w:rsidR="00B55B2F" w:rsidRPr="00E507D2">
        <w:rPr>
          <w:rFonts w:ascii="Arial" w:hAnsi="Arial" w:cs="Arial"/>
          <w:vertAlign w:val="superscript"/>
        </w:rPr>
        <w:t>+</w:t>
      </w:r>
      <w:r w:rsidR="00B55B2F">
        <w:rPr>
          <w:rFonts w:ascii="Arial" w:hAnsi="Arial" w:cs="Arial"/>
        </w:rPr>
        <w:t xml:space="preserve"> CD4</w:t>
      </w:r>
      <w:r w:rsidR="00B55B2F" w:rsidRPr="00E507D2">
        <w:rPr>
          <w:rFonts w:ascii="Arial" w:hAnsi="Arial" w:cs="Arial"/>
          <w:vertAlign w:val="superscript"/>
        </w:rPr>
        <w:t>+</w:t>
      </w:r>
      <w:r w:rsidR="00B55B2F">
        <w:rPr>
          <w:rFonts w:ascii="Arial" w:hAnsi="Arial" w:cs="Arial"/>
        </w:rPr>
        <w:t xml:space="preserve"> T cells from the secondary recipients </w:t>
      </w:r>
      <w:r w:rsidR="00516171">
        <w:rPr>
          <w:rFonts w:ascii="Arial" w:hAnsi="Arial" w:cs="Arial"/>
        </w:rPr>
        <w:t xml:space="preserve">were monitored </w:t>
      </w:r>
      <w:r w:rsidR="00B55B2F">
        <w:rPr>
          <w:rFonts w:ascii="Arial" w:hAnsi="Arial" w:cs="Arial"/>
        </w:rPr>
        <w:t xml:space="preserve">serially </w:t>
      </w:r>
      <w:r w:rsidR="00EF1977">
        <w:rPr>
          <w:rFonts w:ascii="Arial" w:hAnsi="Arial" w:cs="Arial"/>
        </w:rPr>
        <w:t xml:space="preserve">for 10 wks. </w:t>
      </w:r>
      <w:r w:rsidR="00931391">
        <w:rPr>
          <w:rFonts w:ascii="Arial" w:hAnsi="Arial" w:cs="Arial"/>
        </w:rPr>
        <w:t xml:space="preserve">The secondary recipients were then </w:t>
      </w:r>
      <w:r w:rsidRPr="00F00925">
        <w:rPr>
          <w:rFonts w:ascii="Arial" w:hAnsi="Arial" w:cs="Arial"/>
        </w:rPr>
        <w:t xml:space="preserve">immunized with DNP-KLH in CFA, </w:t>
      </w:r>
      <w:r w:rsidR="00931391">
        <w:rPr>
          <w:rFonts w:ascii="Arial" w:hAnsi="Arial" w:cs="Arial"/>
        </w:rPr>
        <w:t>and splenic VFP</w:t>
      </w:r>
      <w:r w:rsidR="00931391" w:rsidRPr="00A307D3">
        <w:rPr>
          <w:rFonts w:ascii="Arial" w:hAnsi="Arial" w:cs="Arial"/>
          <w:vertAlign w:val="superscript"/>
        </w:rPr>
        <w:t>+</w:t>
      </w:r>
      <w:r w:rsidR="00931391">
        <w:rPr>
          <w:rFonts w:ascii="Arial" w:hAnsi="Arial" w:cs="Arial"/>
        </w:rPr>
        <w:t xml:space="preserve"> CD4</w:t>
      </w:r>
      <w:r w:rsidR="00931391" w:rsidRPr="00A307D3">
        <w:rPr>
          <w:rFonts w:ascii="Arial" w:hAnsi="Arial" w:cs="Arial"/>
          <w:vertAlign w:val="superscript"/>
        </w:rPr>
        <w:t>+</w:t>
      </w:r>
      <w:r w:rsidR="00931391">
        <w:rPr>
          <w:rFonts w:ascii="Arial" w:hAnsi="Arial" w:cs="Arial"/>
        </w:rPr>
        <w:t xml:space="preserve"> T cells were analyzed </w:t>
      </w:r>
      <w:r w:rsidRPr="00F00925">
        <w:rPr>
          <w:rFonts w:ascii="Arial" w:hAnsi="Arial" w:cs="Arial"/>
        </w:rPr>
        <w:t xml:space="preserve">11 days later mice. </w:t>
      </w:r>
      <w:r w:rsidR="007A5C3E">
        <w:rPr>
          <w:rFonts w:ascii="Arial" w:hAnsi="Arial" w:cs="Arial"/>
        </w:rPr>
        <w:t>Lower</w:t>
      </w:r>
      <w:r w:rsidR="00156427">
        <w:rPr>
          <w:rFonts w:ascii="Arial" w:hAnsi="Arial" w:cs="Arial"/>
        </w:rPr>
        <w:t xml:space="preserve"> panel</w:t>
      </w:r>
      <w:r w:rsidR="008622B7">
        <w:rPr>
          <w:rFonts w:ascii="Arial" w:hAnsi="Arial" w:cs="Arial"/>
        </w:rPr>
        <w:t>,</w:t>
      </w:r>
      <w:r w:rsidR="00156427">
        <w:rPr>
          <w:rFonts w:ascii="Arial" w:hAnsi="Arial" w:cs="Arial"/>
        </w:rPr>
        <w:t xml:space="preserve"> % </w:t>
      </w:r>
      <w:r w:rsidR="007A5C3E">
        <w:rPr>
          <w:rFonts w:ascii="Arial" w:hAnsi="Arial" w:cs="Arial"/>
        </w:rPr>
        <w:t>VFP</w:t>
      </w:r>
      <w:r w:rsidR="007A5C3E" w:rsidRPr="00E507D2">
        <w:rPr>
          <w:rFonts w:ascii="Arial" w:hAnsi="Arial" w:cs="Arial"/>
          <w:vertAlign w:val="superscript"/>
        </w:rPr>
        <w:t>+</w:t>
      </w:r>
      <w:r w:rsidR="007A5C3E">
        <w:rPr>
          <w:rFonts w:ascii="Arial" w:hAnsi="Arial" w:cs="Arial"/>
        </w:rPr>
        <w:t xml:space="preserve"> </w:t>
      </w:r>
      <w:r w:rsidR="00B55B2F">
        <w:rPr>
          <w:rFonts w:ascii="Arial" w:hAnsi="Arial" w:cs="Arial"/>
        </w:rPr>
        <w:t>nT</w:t>
      </w:r>
      <w:r w:rsidR="00B55B2F" w:rsidRPr="00E507D2">
        <w:rPr>
          <w:rFonts w:ascii="Arial" w:hAnsi="Arial" w:cs="Arial"/>
          <w:vertAlign w:val="subscript"/>
        </w:rPr>
        <w:t>FH</w:t>
      </w:r>
      <w:r w:rsidR="007A5C3E">
        <w:rPr>
          <w:rFonts w:ascii="Arial" w:hAnsi="Arial" w:cs="Arial"/>
        </w:rPr>
        <w:t xml:space="preserve"> </w:t>
      </w:r>
      <w:r w:rsidR="00B55B2F">
        <w:rPr>
          <w:rFonts w:ascii="Arial" w:hAnsi="Arial" w:cs="Arial"/>
        </w:rPr>
        <w:t xml:space="preserve">of total viable lymphocytes; </w:t>
      </w:r>
      <w:r w:rsidR="008622B7">
        <w:rPr>
          <w:rFonts w:ascii="Arial" w:hAnsi="Arial" w:cs="Arial"/>
        </w:rPr>
        <w:t>u</w:t>
      </w:r>
      <w:r w:rsidR="00B55B2F">
        <w:rPr>
          <w:rFonts w:ascii="Arial" w:hAnsi="Arial" w:cs="Arial"/>
        </w:rPr>
        <w:t>pper panel</w:t>
      </w:r>
      <w:r w:rsidR="008622B7">
        <w:rPr>
          <w:rFonts w:ascii="Arial" w:hAnsi="Arial" w:cs="Arial"/>
        </w:rPr>
        <w:t>,</w:t>
      </w:r>
      <w:r w:rsidR="00B55B2F">
        <w:rPr>
          <w:rFonts w:ascii="Arial" w:hAnsi="Arial" w:cs="Arial"/>
        </w:rPr>
        <w:t xml:space="preserve"> </w:t>
      </w:r>
      <w:r w:rsidR="007A5C3E">
        <w:rPr>
          <w:rFonts w:ascii="Arial" w:hAnsi="Arial" w:cs="Arial"/>
        </w:rPr>
        <w:t>%</w:t>
      </w:r>
      <w:r w:rsidR="00B55B2F" w:rsidRPr="00F00925">
        <w:rPr>
          <w:rFonts w:ascii="Arial" w:hAnsi="Arial" w:cs="Arial"/>
        </w:rPr>
        <w:t xml:space="preserve"> </w:t>
      </w:r>
      <w:r w:rsidR="007A5C3E">
        <w:rPr>
          <w:rFonts w:ascii="Arial" w:hAnsi="Arial" w:cs="Arial"/>
        </w:rPr>
        <w:t>VFP</w:t>
      </w:r>
      <w:r w:rsidR="007A5C3E" w:rsidRPr="00A307D3">
        <w:rPr>
          <w:rFonts w:ascii="Arial" w:hAnsi="Arial" w:cs="Arial"/>
          <w:vertAlign w:val="superscript"/>
        </w:rPr>
        <w:t>+</w:t>
      </w:r>
      <w:r w:rsidR="00047C42">
        <w:rPr>
          <w:rFonts w:ascii="Arial" w:hAnsi="Arial" w:cs="Arial"/>
          <w:vertAlign w:val="superscript"/>
        </w:rPr>
        <w:t xml:space="preserve"> </w:t>
      </w:r>
      <w:r w:rsidR="007A5C3E">
        <w:rPr>
          <w:rFonts w:ascii="Arial" w:hAnsi="Arial" w:cs="Arial"/>
        </w:rPr>
        <w:t>CXCR5</w:t>
      </w:r>
      <w:r w:rsidR="007A5C3E" w:rsidRPr="00027139">
        <w:rPr>
          <w:rFonts w:ascii="Arial" w:hAnsi="Arial" w:cs="Arial"/>
          <w:vertAlign w:val="superscript"/>
        </w:rPr>
        <w:t>+</w:t>
      </w:r>
      <w:r w:rsidR="00047C42">
        <w:rPr>
          <w:rFonts w:ascii="Arial" w:hAnsi="Arial" w:cs="Arial"/>
          <w:vertAlign w:val="superscript"/>
        </w:rPr>
        <w:t xml:space="preserve"> </w:t>
      </w:r>
      <w:r w:rsidR="007A5C3E">
        <w:rPr>
          <w:rFonts w:ascii="Arial" w:hAnsi="Arial" w:cs="Arial"/>
        </w:rPr>
        <w:t>PD1</w:t>
      </w:r>
      <w:r w:rsidR="007A5C3E" w:rsidRPr="00027139">
        <w:rPr>
          <w:rFonts w:ascii="Arial" w:hAnsi="Arial" w:cs="Arial"/>
          <w:vertAlign w:val="superscript"/>
        </w:rPr>
        <w:t>+</w:t>
      </w:r>
      <w:r w:rsidR="007A5C3E">
        <w:rPr>
          <w:rFonts w:ascii="Arial" w:hAnsi="Arial" w:cs="Arial"/>
          <w:vertAlign w:val="superscript"/>
        </w:rPr>
        <w:t xml:space="preserve"> </w:t>
      </w:r>
      <w:r w:rsidR="00A853CE">
        <w:rPr>
          <w:rFonts w:ascii="Arial" w:hAnsi="Arial" w:cs="Arial"/>
        </w:rPr>
        <w:t xml:space="preserve">full </w:t>
      </w:r>
      <w:r w:rsidR="00B55B2F">
        <w:rPr>
          <w:rFonts w:ascii="Arial" w:hAnsi="Arial" w:cs="Arial"/>
        </w:rPr>
        <w:t>T</w:t>
      </w:r>
      <w:r w:rsidR="00B55B2F" w:rsidRPr="00A307D3">
        <w:rPr>
          <w:rFonts w:ascii="Arial" w:hAnsi="Arial" w:cs="Arial"/>
          <w:vertAlign w:val="subscript"/>
        </w:rPr>
        <w:t>FH</w:t>
      </w:r>
      <w:r w:rsidR="00B55B2F">
        <w:rPr>
          <w:rFonts w:ascii="Arial" w:hAnsi="Arial" w:cs="Arial"/>
        </w:rPr>
        <w:t xml:space="preserve"> of total viable lymphocytes. </w:t>
      </w:r>
      <w:r w:rsidRPr="0085096A">
        <w:rPr>
          <w:rFonts w:ascii="Arial" w:hAnsi="Arial" w:cs="Arial"/>
          <w:b/>
          <w:bCs/>
        </w:rPr>
        <w:t>(c</w:t>
      </w:r>
      <w:r w:rsidR="00B55B2F">
        <w:rPr>
          <w:rFonts w:ascii="Arial" w:hAnsi="Arial" w:cs="Arial"/>
          <w:b/>
          <w:bCs/>
        </w:rPr>
        <w:t>-g</w:t>
      </w:r>
      <w:r w:rsidRPr="0085096A">
        <w:rPr>
          <w:rFonts w:ascii="Arial" w:hAnsi="Arial" w:cs="Arial"/>
          <w:b/>
          <w:bCs/>
        </w:rPr>
        <w:t>)</w:t>
      </w:r>
      <w:r w:rsidRPr="00F00925">
        <w:rPr>
          <w:rFonts w:ascii="Arial" w:hAnsi="Arial" w:cs="Arial"/>
        </w:rPr>
        <w:t xml:space="preserve"> Representative </w:t>
      </w:r>
      <w:r w:rsidR="005C3989">
        <w:rPr>
          <w:rFonts w:ascii="Arial" w:hAnsi="Arial" w:cs="Arial"/>
        </w:rPr>
        <w:t>profiles</w:t>
      </w:r>
      <w:r w:rsidR="00B55B2F">
        <w:rPr>
          <w:rFonts w:ascii="Arial" w:hAnsi="Arial" w:cs="Arial"/>
        </w:rPr>
        <w:t xml:space="preserve"> </w:t>
      </w:r>
      <w:r w:rsidR="00931391">
        <w:rPr>
          <w:rFonts w:ascii="Arial" w:hAnsi="Arial" w:cs="Arial"/>
        </w:rPr>
        <w:t>of VFP</w:t>
      </w:r>
      <w:r w:rsidR="005C3989">
        <w:rPr>
          <w:rFonts w:ascii="Arial" w:hAnsi="Arial" w:cs="Arial"/>
        </w:rPr>
        <w:t xml:space="preserve">-expressing </w:t>
      </w:r>
      <w:r w:rsidR="00931391">
        <w:rPr>
          <w:rFonts w:ascii="Arial" w:hAnsi="Arial" w:cs="Arial"/>
        </w:rPr>
        <w:t>CD4</w:t>
      </w:r>
      <w:r w:rsidR="00931391" w:rsidRPr="00E507D2">
        <w:rPr>
          <w:rFonts w:ascii="Arial" w:hAnsi="Arial" w:cs="Arial"/>
          <w:vertAlign w:val="superscript"/>
        </w:rPr>
        <w:t>+</w:t>
      </w:r>
      <w:r w:rsidR="00931391">
        <w:rPr>
          <w:rFonts w:ascii="Arial" w:hAnsi="Arial" w:cs="Arial"/>
        </w:rPr>
        <w:t xml:space="preserve"> T cells:</w:t>
      </w:r>
      <w:r w:rsidRPr="00F00925">
        <w:rPr>
          <w:rFonts w:ascii="Arial" w:hAnsi="Arial" w:cs="Arial"/>
        </w:rPr>
        <w:t xml:space="preserve"> </w:t>
      </w:r>
      <w:r w:rsidR="00931391">
        <w:rPr>
          <w:rFonts w:ascii="Arial" w:hAnsi="Arial" w:cs="Arial"/>
        </w:rPr>
        <w:t>(</w:t>
      </w:r>
      <w:r w:rsidR="00931391" w:rsidRPr="00E507D2">
        <w:rPr>
          <w:rFonts w:ascii="Arial" w:hAnsi="Arial" w:cs="Arial"/>
          <w:b/>
        </w:rPr>
        <w:t>c</w:t>
      </w:r>
      <w:r w:rsidR="00931391">
        <w:rPr>
          <w:rFonts w:ascii="Arial" w:hAnsi="Arial" w:cs="Arial"/>
        </w:rPr>
        <w:t xml:space="preserve">) </w:t>
      </w:r>
      <w:r w:rsidR="00A853CE" w:rsidRPr="00E507D2">
        <w:rPr>
          <w:rFonts w:ascii="Arial" w:hAnsi="Arial" w:cs="Arial"/>
          <w:highlight w:val="red"/>
        </w:rPr>
        <w:t>PBL??</w:t>
      </w:r>
      <w:r w:rsidR="00A853CE">
        <w:rPr>
          <w:rFonts w:ascii="Arial" w:hAnsi="Arial" w:cs="Arial"/>
        </w:rPr>
        <w:t xml:space="preserve"> from </w:t>
      </w:r>
      <w:r w:rsidRPr="00F00925">
        <w:rPr>
          <w:rFonts w:ascii="Arial" w:hAnsi="Arial" w:cs="Arial"/>
        </w:rPr>
        <w:t>a</w:t>
      </w:r>
      <w:r w:rsidR="00931391">
        <w:rPr>
          <w:rFonts w:ascii="Arial" w:hAnsi="Arial" w:cs="Arial"/>
        </w:rPr>
        <w:t xml:space="preserve"> negative control </w:t>
      </w:r>
      <w:r w:rsidRPr="00F00925">
        <w:rPr>
          <w:rFonts w:ascii="Arial" w:hAnsi="Arial" w:cs="Arial"/>
          <w:i/>
          <w:iCs/>
        </w:rPr>
        <w:t>Tcrα</w:t>
      </w:r>
      <w:r w:rsidRPr="00E507D2">
        <w:rPr>
          <w:rFonts w:ascii="Arial" w:hAnsi="Arial" w:cs="Arial"/>
          <w:vertAlign w:val="superscript"/>
        </w:rPr>
        <w:t>-/-</w:t>
      </w:r>
      <w:r w:rsidRPr="00F00925">
        <w:rPr>
          <w:rFonts w:ascii="Arial" w:hAnsi="Arial" w:cs="Arial"/>
        </w:rPr>
        <w:t xml:space="preserve"> mouse that received no donor cells</w:t>
      </w:r>
      <w:r w:rsidR="00931391">
        <w:rPr>
          <w:rFonts w:ascii="Arial" w:hAnsi="Arial" w:cs="Arial"/>
        </w:rPr>
        <w:t>; (</w:t>
      </w:r>
      <w:r w:rsidR="00931391" w:rsidRPr="00E507D2">
        <w:rPr>
          <w:rFonts w:ascii="Arial" w:hAnsi="Arial" w:cs="Arial"/>
          <w:b/>
        </w:rPr>
        <w:t>d</w:t>
      </w:r>
      <w:r w:rsidR="00931391">
        <w:rPr>
          <w:rFonts w:ascii="Arial" w:hAnsi="Arial" w:cs="Arial"/>
        </w:rPr>
        <w:t xml:space="preserve">) </w:t>
      </w:r>
      <w:r w:rsidR="00A853CE">
        <w:rPr>
          <w:rFonts w:ascii="Arial" w:hAnsi="Arial" w:cs="Arial"/>
        </w:rPr>
        <w:t xml:space="preserve">PBL from </w:t>
      </w:r>
      <w:r w:rsidR="005C3989">
        <w:rPr>
          <w:rFonts w:ascii="Arial" w:hAnsi="Arial" w:cs="Arial"/>
        </w:rPr>
        <w:t>a recipient 4 wks after adoptive transfer; (</w:t>
      </w:r>
      <w:r w:rsidR="005C3989" w:rsidRPr="00E507D2">
        <w:rPr>
          <w:rFonts w:ascii="Arial" w:hAnsi="Arial" w:cs="Arial"/>
          <w:b/>
        </w:rPr>
        <w:t>e</w:t>
      </w:r>
      <w:r w:rsidR="005C3989">
        <w:rPr>
          <w:rFonts w:ascii="Arial" w:hAnsi="Arial" w:cs="Arial"/>
        </w:rPr>
        <w:t>) spleen cells from a recipient 11 days after immunization; (</w:t>
      </w:r>
      <w:r w:rsidR="005C3989" w:rsidRPr="00E507D2">
        <w:rPr>
          <w:rFonts w:ascii="Arial" w:hAnsi="Arial" w:cs="Arial"/>
          <w:b/>
        </w:rPr>
        <w:t>f</w:t>
      </w:r>
      <w:r w:rsidR="005C3989">
        <w:rPr>
          <w:rFonts w:ascii="Arial" w:hAnsi="Arial" w:cs="Arial"/>
        </w:rPr>
        <w:t>) PBL from a secondary recipient 3.</w:t>
      </w:r>
      <w:r w:rsidR="007A5C3E">
        <w:rPr>
          <w:rFonts w:ascii="Arial" w:hAnsi="Arial" w:cs="Arial"/>
        </w:rPr>
        <w:t>5</w:t>
      </w:r>
      <w:r w:rsidR="005C3989">
        <w:rPr>
          <w:rFonts w:ascii="Arial" w:hAnsi="Arial" w:cs="Arial"/>
        </w:rPr>
        <w:t xml:space="preserve"> wks after adoptive transfer</w:t>
      </w:r>
      <w:r w:rsidR="00522F83">
        <w:rPr>
          <w:rFonts w:ascii="Arial" w:hAnsi="Arial" w:cs="Arial"/>
        </w:rPr>
        <w:t xml:space="preserve"> of immunized cells</w:t>
      </w:r>
      <w:r w:rsidR="005C3989">
        <w:rPr>
          <w:rFonts w:ascii="Arial" w:hAnsi="Arial" w:cs="Arial"/>
        </w:rPr>
        <w:t>; and (</w:t>
      </w:r>
      <w:r w:rsidR="005C3989" w:rsidRPr="00E507D2">
        <w:rPr>
          <w:rFonts w:ascii="Arial" w:hAnsi="Arial" w:cs="Arial"/>
          <w:b/>
        </w:rPr>
        <w:t>g</w:t>
      </w:r>
      <w:r w:rsidR="005C3989">
        <w:rPr>
          <w:rFonts w:ascii="Arial" w:hAnsi="Arial" w:cs="Arial"/>
        </w:rPr>
        <w:t xml:space="preserve">) spleen cells from </w:t>
      </w:r>
      <w:r w:rsidR="00522F83">
        <w:rPr>
          <w:rFonts w:ascii="Arial" w:hAnsi="Arial" w:cs="Arial"/>
        </w:rPr>
        <w:t xml:space="preserve">a secondary recipient 11 days after immunization.  </w:t>
      </w:r>
      <w:r w:rsidR="005C3989">
        <w:rPr>
          <w:rFonts w:ascii="Arial" w:hAnsi="Arial" w:cs="Arial"/>
        </w:rPr>
        <w:t xml:space="preserve"> </w:t>
      </w:r>
    </w:p>
    <w:p w14:paraId="79460BAD" w14:textId="77777777" w:rsidR="00872C8F" w:rsidRPr="00F00925" w:rsidRDefault="00872C8F" w:rsidP="009E5511">
      <w:pPr>
        <w:spacing w:line="360" w:lineRule="auto"/>
        <w:rPr>
          <w:rFonts w:ascii="Arial" w:hAnsi="Arial" w:cs="Arial"/>
          <w:b/>
        </w:rPr>
      </w:pPr>
    </w:p>
    <w:p w14:paraId="02A449A2" w14:textId="09A0CC9F" w:rsidR="0001405C" w:rsidRPr="00E507D2" w:rsidRDefault="00872C8F" w:rsidP="009E5511">
      <w:pPr>
        <w:spacing w:line="360" w:lineRule="auto"/>
        <w:rPr>
          <w:rFonts w:ascii="Arial" w:hAnsi="Arial" w:cs="Arial"/>
          <w:b/>
          <w:color w:val="000000" w:themeColor="text1"/>
        </w:rPr>
      </w:pPr>
      <w:r w:rsidRPr="00F00925">
        <w:rPr>
          <w:rFonts w:ascii="Arial" w:hAnsi="Arial" w:cs="Arial"/>
          <w:b/>
          <w:bCs/>
        </w:rPr>
        <w:t>Figure 8</w:t>
      </w:r>
      <w:r w:rsidR="00522F83" w:rsidRPr="00E507D2">
        <w:rPr>
          <w:rFonts w:ascii="Arial" w:hAnsi="Arial" w:cs="Arial"/>
          <w:b/>
          <w:color w:val="000000" w:themeColor="text1"/>
        </w:rPr>
        <w:t xml:space="preserve">: </w:t>
      </w:r>
      <w:r w:rsidRPr="00E507D2">
        <w:rPr>
          <w:rFonts w:ascii="Arial" w:hAnsi="Arial" w:cs="Arial"/>
          <w:b/>
          <w:color w:val="000000" w:themeColor="text1"/>
        </w:rPr>
        <w:t>T</w:t>
      </w:r>
      <w:r w:rsidR="0081113A" w:rsidRPr="00E507D2">
        <w:rPr>
          <w:rFonts w:ascii="Arial" w:hAnsi="Arial" w:cs="Arial"/>
          <w:b/>
          <w:color w:val="000000" w:themeColor="text1"/>
          <w:vertAlign w:val="subscript"/>
        </w:rPr>
        <w:t>REG</w:t>
      </w:r>
      <w:r w:rsidRPr="00E507D2">
        <w:rPr>
          <w:rFonts w:ascii="Arial" w:hAnsi="Arial" w:cs="Arial"/>
          <w:b/>
          <w:color w:val="000000" w:themeColor="text1"/>
        </w:rPr>
        <w:t xml:space="preserve"> </w:t>
      </w:r>
      <w:r w:rsidR="0001405C" w:rsidRPr="00E507D2">
        <w:rPr>
          <w:rFonts w:ascii="Arial" w:hAnsi="Arial" w:cs="Arial"/>
          <w:b/>
          <w:color w:val="000000" w:themeColor="text1"/>
        </w:rPr>
        <w:t xml:space="preserve">develop with and </w:t>
      </w:r>
      <w:r w:rsidRPr="00E507D2">
        <w:rPr>
          <w:rFonts w:ascii="Arial" w:hAnsi="Arial" w:cs="Arial"/>
          <w:b/>
          <w:color w:val="000000" w:themeColor="text1"/>
        </w:rPr>
        <w:t>potently restrain nT</w:t>
      </w:r>
      <w:r w:rsidRPr="00E507D2">
        <w:rPr>
          <w:rFonts w:ascii="Arial" w:hAnsi="Arial" w:cs="Arial"/>
          <w:b/>
          <w:color w:val="000000" w:themeColor="text1"/>
          <w:vertAlign w:val="subscript"/>
        </w:rPr>
        <w:t>FH</w:t>
      </w:r>
      <w:r w:rsidRPr="00E507D2">
        <w:rPr>
          <w:rFonts w:ascii="Arial" w:hAnsi="Arial" w:cs="Arial"/>
          <w:b/>
          <w:color w:val="000000" w:themeColor="text1"/>
        </w:rPr>
        <w:t xml:space="preserve">. </w:t>
      </w:r>
    </w:p>
    <w:p w14:paraId="65BC4E78" w14:textId="3215BC52" w:rsidR="003057BF" w:rsidRDefault="00872C8F" w:rsidP="003057BF">
      <w:pPr>
        <w:spacing w:line="360" w:lineRule="auto"/>
        <w:rPr>
          <w:rFonts w:ascii="Arial" w:hAnsi="Arial" w:cs="Arial"/>
        </w:rPr>
      </w:pPr>
      <w:r w:rsidRPr="0085096A">
        <w:rPr>
          <w:rFonts w:ascii="Arial" w:hAnsi="Arial" w:cs="Arial"/>
          <w:b/>
          <w:bCs/>
        </w:rPr>
        <w:t>(a)</w:t>
      </w:r>
      <w:r w:rsidRPr="00F00925">
        <w:rPr>
          <w:rFonts w:ascii="Arial" w:hAnsi="Arial" w:cs="Arial"/>
          <w:bCs/>
        </w:rPr>
        <w:t xml:space="preserve"> </w:t>
      </w:r>
      <w:r w:rsidR="006D3A85">
        <w:rPr>
          <w:rFonts w:ascii="Arial" w:hAnsi="Arial" w:cs="Arial"/>
          <w:bCs/>
        </w:rPr>
        <w:t xml:space="preserve">Flow cytometry </w:t>
      </w:r>
      <w:r w:rsidR="002F141F">
        <w:rPr>
          <w:rFonts w:ascii="Arial" w:hAnsi="Arial" w:cs="Arial"/>
          <w:bCs/>
        </w:rPr>
        <w:t>of</w:t>
      </w:r>
      <w:r w:rsidR="006D3A85">
        <w:rPr>
          <w:rFonts w:ascii="Arial" w:hAnsi="Arial" w:cs="Arial"/>
          <w:bCs/>
        </w:rPr>
        <w:t xml:space="preserve"> </w:t>
      </w:r>
      <w:r w:rsidR="007A5C3E" w:rsidRPr="0081113A">
        <w:rPr>
          <w:rFonts w:ascii="Arial" w:hAnsi="Arial" w:cs="Arial"/>
          <w:highlight w:val="yellow"/>
        </w:rPr>
        <w:t>IL21</w:t>
      </w:r>
      <w:r w:rsidR="007A5C3E" w:rsidRPr="00F00925">
        <w:rPr>
          <w:rFonts w:ascii="Arial" w:hAnsi="Arial" w:cs="Arial"/>
        </w:rPr>
        <w:t>-VFP and F</w:t>
      </w:r>
      <w:r w:rsidR="008622B7">
        <w:rPr>
          <w:rFonts w:ascii="Arial" w:hAnsi="Arial" w:cs="Arial"/>
        </w:rPr>
        <w:t>OX</w:t>
      </w:r>
      <w:r w:rsidR="007A5C3E" w:rsidRPr="00F00925">
        <w:rPr>
          <w:rFonts w:ascii="Arial" w:hAnsi="Arial" w:cs="Arial"/>
        </w:rPr>
        <w:t xml:space="preserve">P3-GFP </w:t>
      </w:r>
      <w:r w:rsidR="007A5C3E">
        <w:rPr>
          <w:rFonts w:ascii="Arial" w:hAnsi="Arial" w:cs="Arial"/>
        </w:rPr>
        <w:t xml:space="preserve">dual </w:t>
      </w:r>
      <w:r w:rsidR="007A5C3E" w:rsidRPr="00F00925">
        <w:rPr>
          <w:rFonts w:ascii="Arial" w:hAnsi="Arial" w:cs="Arial"/>
        </w:rPr>
        <w:t>reporter</w:t>
      </w:r>
      <w:r w:rsidR="007A5C3E">
        <w:rPr>
          <w:rFonts w:ascii="Arial" w:hAnsi="Arial" w:cs="Arial"/>
        </w:rPr>
        <w:t xml:space="preserve"> expression </w:t>
      </w:r>
      <w:r w:rsidR="00915EBF">
        <w:rPr>
          <w:rFonts w:ascii="Arial" w:hAnsi="Arial" w:cs="Arial"/>
        </w:rPr>
        <w:t xml:space="preserve">by </w:t>
      </w:r>
      <w:r w:rsidR="006D3A85">
        <w:rPr>
          <w:rFonts w:ascii="Arial" w:hAnsi="Arial" w:cs="Arial"/>
        </w:rPr>
        <w:t>CD4</w:t>
      </w:r>
      <w:r w:rsidR="006D3A85" w:rsidRPr="00E507D2">
        <w:rPr>
          <w:rFonts w:ascii="Arial" w:hAnsi="Arial" w:cs="Arial"/>
          <w:vertAlign w:val="superscript"/>
        </w:rPr>
        <w:t>+</w:t>
      </w:r>
      <w:r w:rsidR="006D3A85">
        <w:rPr>
          <w:rFonts w:ascii="Arial" w:hAnsi="Arial" w:cs="Arial"/>
        </w:rPr>
        <w:t xml:space="preserve"> T cells </w:t>
      </w:r>
      <w:r w:rsidR="002F141F">
        <w:rPr>
          <w:rFonts w:ascii="Arial" w:hAnsi="Arial" w:cs="Arial"/>
        </w:rPr>
        <w:t>from</w:t>
      </w:r>
      <w:r w:rsidR="007A5C3E">
        <w:rPr>
          <w:rFonts w:ascii="Arial" w:hAnsi="Arial" w:cs="Arial"/>
        </w:rPr>
        <w:t xml:space="preserve"> </w:t>
      </w:r>
      <w:r w:rsidR="002F141F">
        <w:rPr>
          <w:rFonts w:ascii="Arial" w:hAnsi="Arial" w:cs="Arial"/>
        </w:rPr>
        <w:t>blood</w:t>
      </w:r>
      <w:r w:rsidR="006D3A85">
        <w:rPr>
          <w:rFonts w:ascii="Arial" w:hAnsi="Arial" w:cs="Arial"/>
        </w:rPr>
        <w:t xml:space="preserve"> of </w:t>
      </w:r>
      <w:r w:rsidR="007A5C3E" w:rsidRPr="00F00925">
        <w:rPr>
          <w:rFonts w:ascii="Arial" w:hAnsi="Arial" w:cs="Arial"/>
        </w:rPr>
        <w:t>4 wk</w:t>
      </w:r>
      <w:r w:rsidR="008622B7">
        <w:rPr>
          <w:rFonts w:ascii="Arial" w:hAnsi="Arial" w:cs="Arial"/>
        </w:rPr>
        <w:t xml:space="preserve"> old mice </w:t>
      </w:r>
      <w:r w:rsidR="008622B7">
        <w:rPr>
          <w:rFonts w:ascii="Arial" w:hAnsi="Arial"/>
        </w:rPr>
        <w:t>after filtering for spectral overlaps</w:t>
      </w:r>
      <w:r w:rsidR="006D3A85" w:rsidRPr="00E507D2">
        <w:rPr>
          <w:rFonts w:ascii="Arial" w:hAnsi="Arial" w:cs="Arial"/>
          <w:bCs/>
        </w:rPr>
        <w:t xml:space="preserve">.  </w:t>
      </w:r>
      <w:r w:rsidR="006D3A85" w:rsidRPr="00E507D2">
        <w:rPr>
          <w:rFonts w:ascii="Arial" w:hAnsi="Arial" w:cs="Arial"/>
          <w:bCs/>
          <w:highlight w:val="green"/>
        </w:rPr>
        <w:t>#of mice tested per group</w:t>
      </w:r>
      <w:r w:rsidR="006D3A85" w:rsidRPr="00E507D2">
        <w:rPr>
          <w:rFonts w:ascii="Arial" w:hAnsi="Arial" w:cs="Arial"/>
          <w:bCs/>
        </w:rPr>
        <w:t>. (</w:t>
      </w:r>
      <w:r w:rsidR="006D3A85" w:rsidRPr="00E507D2">
        <w:rPr>
          <w:rFonts w:ascii="Arial" w:hAnsi="Arial" w:cs="Arial"/>
          <w:b/>
          <w:bCs/>
        </w:rPr>
        <w:t>b</w:t>
      </w:r>
      <w:r w:rsidR="006D3A85" w:rsidRPr="00E507D2">
        <w:rPr>
          <w:rFonts w:ascii="Arial" w:hAnsi="Arial" w:cs="Arial"/>
          <w:bCs/>
        </w:rPr>
        <w:t xml:space="preserve">) </w:t>
      </w:r>
      <w:r w:rsidR="00E340F6">
        <w:rPr>
          <w:rFonts w:ascii="Arial" w:hAnsi="Arial" w:cs="Arial"/>
          <w:bCs/>
        </w:rPr>
        <w:t xml:space="preserve">Upper, </w:t>
      </w:r>
      <w:r w:rsidR="002F141F">
        <w:rPr>
          <w:rFonts w:ascii="Arial" w:hAnsi="Arial" w:cs="Arial"/>
          <w:bCs/>
        </w:rPr>
        <w:t xml:space="preserve">flow cytometry </w:t>
      </w:r>
      <w:r w:rsidR="003057BF">
        <w:rPr>
          <w:rFonts w:ascii="Arial" w:hAnsi="Arial" w:cs="Arial"/>
          <w:bCs/>
        </w:rPr>
        <w:t xml:space="preserve">examples of </w:t>
      </w:r>
      <w:r w:rsidR="002F141F">
        <w:rPr>
          <w:rFonts w:ascii="Arial" w:hAnsi="Arial" w:cs="Arial"/>
        </w:rPr>
        <w:t>expression of VFP and co-expression of CXCR5 and PD1 of the VFP</w:t>
      </w:r>
      <w:r w:rsidR="002F141F" w:rsidRPr="0039707C">
        <w:rPr>
          <w:rFonts w:ascii="Arial" w:hAnsi="Arial" w:cs="Arial"/>
          <w:vertAlign w:val="superscript"/>
        </w:rPr>
        <w:t>+</w:t>
      </w:r>
      <w:r w:rsidR="002F141F">
        <w:rPr>
          <w:rFonts w:ascii="Arial" w:hAnsi="Arial" w:cs="Arial"/>
        </w:rPr>
        <w:t xml:space="preserve"> gated </w:t>
      </w:r>
      <w:r w:rsidR="00E340F6">
        <w:rPr>
          <w:rFonts w:ascii="Arial" w:hAnsi="Arial" w:cs="Arial"/>
          <w:bCs/>
        </w:rPr>
        <w:t>s</w:t>
      </w:r>
      <w:r w:rsidR="006D3A85">
        <w:rPr>
          <w:rFonts w:ascii="Arial" w:hAnsi="Arial" w:cs="Arial"/>
          <w:bCs/>
        </w:rPr>
        <w:t>plenic CD4</w:t>
      </w:r>
      <w:r w:rsidR="006D3A85" w:rsidRPr="00E507D2">
        <w:rPr>
          <w:rFonts w:ascii="Arial" w:hAnsi="Arial" w:cs="Arial"/>
          <w:bCs/>
          <w:vertAlign w:val="superscript"/>
        </w:rPr>
        <w:t>+</w:t>
      </w:r>
      <w:r w:rsidR="006D3A85">
        <w:rPr>
          <w:rFonts w:ascii="Arial" w:hAnsi="Arial" w:cs="Arial"/>
          <w:bCs/>
        </w:rPr>
        <w:t xml:space="preserve"> T cells </w:t>
      </w:r>
      <w:r w:rsidR="006D3A85">
        <w:rPr>
          <w:rFonts w:ascii="Arial" w:hAnsi="Arial" w:cs="Arial"/>
        </w:rPr>
        <w:t>from</w:t>
      </w:r>
      <w:r w:rsidR="006D3A85" w:rsidRPr="00F00925">
        <w:rPr>
          <w:rFonts w:ascii="Arial" w:hAnsi="Arial" w:cs="Arial"/>
          <w:bCs/>
        </w:rPr>
        <w:t xml:space="preserve"> </w:t>
      </w:r>
      <w:r w:rsidRPr="00F00925">
        <w:rPr>
          <w:rFonts w:ascii="Arial" w:hAnsi="Arial" w:cs="Arial"/>
        </w:rPr>
        <w:t xml:space="preserve">2 and 4 wk old IL21-VFP </w:t>
      </w:r>
      <w:r w:rsidR="006D3A85" w:rsidRPr="00C379E0">
        <w:rPr>
          <w:rFonts w:ascii="Arial" w:hAnsi="Arial" w:cs="Arial"/>
          <w:i/>
        </w:rPr>
        <w:t>Foxp3</w:t>
      </w:r>
      <w:r w:rsidR="006D3A85" w:rsidRPr="00C379E0">
        <w:rPr>
          <w:rFonts w:ascii="Arial" w:hAnsi="Arial" w:cs="Arial"/>
          <w:i/>
          <w:vertAlign w:val="superscript"/>
        </w:rPr>
        <w:t>-/-</w:t>
      </w:r>
      <w:r w:rsidR="006D3A85" w:rsidRPr="00F00925">
        <w:rPr>
          <w:rFonts w:ascii="Arial" w:hAnsi="Arial" w:cs="Arial"/>
        </w:rPr>
        <w:t xml:space="preserve"> </w:t>
      </w:r>
      <w:r w:rsidRPr="00F00925">
        <w:rPr>
          <w:rFonts w:ascii="Arial" w:hAnsi="Arial" w:cs="Arial"/>
        </w:rPr>
        <w:t>and</w:t>
      </w:r>
      <w:r w:rsidR="006D3A85">
        <w:rPr>
          <w:rFonts w:ascii="Arial" w:hAnsi="Arial" w:cs="Arial"/>
        </w:rPr>
        <w:t xml:space="preserve"> </w:t>
      </w:r>
      <w:r w:rsidRPr="00F00925">
        <w:rPr>
          <w:rFonts w:ascii="Arial" w:hAnsi="Arial" w:cs="Arial"/>
        </w:rPr>
        <w:t xml:space="preserve">IL21-VFP </w:t>
      </w:r>
      <w:r w:rsidR="006D3A85">
        <w:rPr>
          <w:rFonts w:ascii="Arial" w:hAnsi="Arial" w:cs="Arial"/>
        </w:rPr>
        <w:t xml:space="preserve">WT </w:t>
      </w:r>
      <w:r w:rsidRPr="00F00925">
        <w:rPr>
          <w:rFonts w:ascii="Arial" w:hAnsi="Arial" w:cs="Arial"/>
        </w:rPr>
        <w:t>mice</w:t>
      </w:r>
      <w:r w:rsidR="00E340F6">
        <w:rPr>
          <w:rFonts w:ascii="Arial" w:hAnsi="Arial" w:cs="Arial"/>
        </w:rPr>
        <w:t xml:space="preserve">; lower, </w:t>
      </w:r>
      <w:r w:rsidR="002F141F">
        <w:rPr>
          <w:rFonts w:ascii="Arial" w:hAnsi="Arial" w:cs="Arial"/>
        </w:rPr>
        <w:t xml:space="preserve">frequencies of </w:t>
      </w:r>
      <w:r w:rsidR="00E340F6">
        <w:rPr>
          <w:rFonts w:ascii="Arial" w:hAnsi="Arial" w:cs="Arial"/>
        </w:rPr>
        <w:t>VFP</w:t>
      </w:r>
      <w:r w:rsidR="00E340F6" w:rsidRPr="00E507D2">
        <w:rPr>
          <w:rFonts w:ascii="Arial" w:hAnsi="Arial" w:cs="Arial"/>
          <w:vertAlign w:val="superscript"/>
        </w:rPr>
        <w:t>+</w:t>
      </w:r>
      <w:r w:rsidR="00E340F6">
        <w:rPr>
          <w:rFonts w:ascii="Arial" w:hAnsi="Arial" w:cs="Arial"/>
        </w:rPr>
        <w:t xml:space="preserve"> CD4</w:t>
      </w:r>
      <w:r w:rsidR="00E340F6" w:rsidRPr="00E507D2">
        <w:rPr>
          <w:rFonts w:ascii="Arial" w:hAnsi="Arial" w:cs="Arial"/>
          <w:vertAlign w:val="superscript"/>
        </w:rPr>
        <w:t>+</w:t>
      </w:r>
      <w:r w:rsidR="00E340F6">
        <w:rPr>
          <w:rFonts w:ascii="Arial" w:hAnsi="Arial" w:cs="Arial"/>
        </w:rPr>
        <w:t xml:space="preserve"> T cells</w:t>
      </w:r>
      <w:r w:rsidR="002F141F">
        <w:rPr>
          <w:rFonts w:ascii="Arial" w:hAnsi="Arial" w:cs="Arial"/>
        </w:rPr>
        <w:t xml:space="preserve"> in cohorts</w:t>
      </w:r>
      <w:r w:rsidR="00E340F6">
        <w:rPr>
          <w:rFonts w:ascii="Arial" w:hAnsi="Arial" w:cs="Arial"/>
        </w:rPr>
        <w:t xml:space="preserve">. </w:t>
      </w:r>
      <w:r w:rsidR="00E340F6" w:rsidRPr="00A307D3">
        <w:rPr>
          <w:rFonts w:ascii="Arial" w:hAnsi="Arial" w:cs="Arial"/>
          <w:bCs/>
        </w:rPr>
        <w:t>(</w:t>
      </w:r>
      <w:r w:rsidR="00E340F6">
        <w:rPr>
          <w:rFonts w:ascii="Arial" w:hAnsi="Arial" w:cs="Arial"/>
          <w:b/>
          <w:bCs/>
        </w:rPr>
        <w:t>c</w:t>
      </w:r>
      <w:r w:rsidR="00E340F6" w:rsidRPr="00A307D3">
        <w:rPr>
          <w:rFonts w:ascii="Arial" w:hAnsi="Arial" w:cs="Arial"/>
          <w:bCs/>
        </w:rPr>
        <w:t xml:space="preserve">) </w:t>
      </w:r>
      <w:r w:rsidR="002F141F">
        <w:rPr>
          <w:rFonts w:ascii="Arial" w:hAnsi="Arial" w:cs="Arial"/>
        </w:rPr>
        <w:t>Frequencies</w:t>
      </w:r>
      <w:r w:rsidR="00E340F6">
        <w:rPr>
          <w:rFonts w:ascii="Arial" w:hAnsi="Arial" w:cs="Arial"/>
        </w:rPr>
        <w:t xml:space="preserve"> </w:t>
      </w:r>
      <w:r w:rsidR="002F141F">
        <w:rPr>
          <w:rFonts w:ascii="Arial" w:hAnsi="Arial" w:cs="Arial"/>
        </w:rPr>
        <w:t xml:space="preserve">from </w:t>
      </w:r>
      <w:r w:rsidR="002F141F" w:rsidRPr="00E507D2">
        <w:rPr>
          <w:rFonts w:ascii="Arial" w:hAnsi="Arial" w:cs="Arial"/>
          <w:b/>
        </w:rPr>
        <w:t>b</w:t>
      </w:r>
      <w:r w:rsidR="002F141F">
        <w:rPr>
          <w:rFonts w:ascii="Arial" w:hAnsi="Arial" w:cs="Arial"/>
        </w:rPr>
        <w:t xml:space="preserve"> </w:t>
      </w:r>
      <w:r w:rsidR="00E340F6">
        <w:rPr>
          <w:rFonts w:ascii="Arial" w:hAnsi="Arial" w:cs="Arial"/>
        </w:rPr>
        <w:t>of VFP</w:t>
      </w:r>
      <w:r w:rsidR="00E340F6" w:rsidRPr="00A307D3">
        <w:rPr>
          <w:rFonts w:ascii="Arial" w:hAnsi="Arial" w:cs="Arial"/>
          <w:vertAlign w:val="superscript"/>
        </w:rPr>
        <w:t>+</w:t>
      </w:r>
      <w:r w:rsidR="00E340F6">
        <w:rPr>
          <w:rFonts w:ascii="Arial" w:hAnsi="Arial" w:cs="Arial"/>
        </w:rPr>
        <w:t xml:space="preserve"> CD4</w:t>
      </w:r>
      <w:r w:rsidR="00E340F6" w:rsidRPr="00A307D3">
        <w:rPr>
          <w:rFonts w:ascii="Arial" w:hAnsi="Arial" w:cs="Arial"/>
          <w:vertAlign w:val="superscript"/>
        </w:rPr>
        <w:t>+</w:t>
      </w:r>
      <w:r w:rsidR="00E340F6">
        <w:rPr>
          <w:rFonts w:ascii="Arial" w:hAnsi="Arial" w:cs="Arial"/>
        </w:rPr>
        <w:t xml:space="preserve"> T cells further </w:t>
      </w:r>
      <w:r w:rsidR="003057BF">
        <w:rPr>
          <w:rFonts w:ascii="Arial" w:hAnsi="Arial" w:cs="Arial"/>
        </w:rPr>
        <w:t>distinguished as nT</w:t>
      </w:r>
      <w:r w:rsidR="003057BF" w:rsidRPr="00E507D2">
        <w:rPr>
          <w:rFonts w:ascii="Arial" w:hAnsi="Arial" w:cs="Arial"/>
          <w:vertAlign w:val="subscript"/>
        </w:rPr>
        <w:t>FH</w:t>
      </w:r>
      <w:r w:rsidR="003057BF">
        <w:rPr>
          <w:rFonts w:ascii="Arial" w:hAnsi="Arial" w:cs="Arial"/>
        </w:rPr>
        <w:t xml:space="preserve"> (ICOS</w:t>
      </w:r>
      <w:r w:rsidR="003057BF">
        <w:rPr>
          <w:rFonts w:ascii="Arial" w:hAnsi="Arial" w:cs="Arial"/>
          <w:vertAlign w:val="superscript"/>
        </w:rPr>
        <w:t>hi</w:t>
      </w:r>
      <w:r w:rsidR="003057BF">
        <w:rPr>
          <w:rFonts w:ascii="Arial" w:hAnsi="Arial" w:cs="Arial"/>
        </w:rPr>
        <w:t xml:space="preserve"> CXCR5</w:t>
      </w:r>
      <w:r w:rsidR="003057BF" w:rsidRPr="00E507D2">
        <w:rPr>
          <w:rFonts w:ascii="Arial" w:hAnsi="Arial" w:cs="Arial"/>
          <w:vertAlign w:val="superscript"/>
        </w:rPr>
        <w:t>-/lo</w:t>
      </w:r>
      <w:r w:rsidR="003057BF">
        <w:rPr>
          <w:rFonts w:ascii="Arial" w:hAnsi="Arial" w:cs="Arial"/>
        </w:rPr>
        <w:t xml:space="preserve"> PD1</w:t>
      </w:r>
      <w:r w:rsidR="003057BF" w:rsidRPr="00E507D2">
        <w:rPr>
          <w:rFonts w:ascii="Arial" w:hAnsi="Arial" w:cs="Arial"/>
          <w:vertAlign w:val="superscript"/>
        </w:rPr>
        <w:t>-</w:t>
      </w:r>
      <w:r w:rsidR="003057BF">
        <w:rPr>
          <w:rFonts w:ascii="Arial" w:hAnsi="Arial" w:cs="Arial"/>
        </w:rPr>
        <w:t>), pre-T</w:t>
      </w:r>
      <w:r w:rsidR="003057BF" w:rsidRPr="00A307D3">
        <w:rPr>
          <w:rFonts w:ascii="Arial" w:hAnsi="Arial" w:cs="Arial"/>
          <w:vertAlign w:val="subscript"/>
        </w:rPr>
        <w:t>FH</w:t>
      </w:r>
      <w:r w:rsidR="003057BF">
        <w:rPr>
          <w:rFonts w:ascii="Arial" w:hAnsi="Arial" w:cs="Arial"/>
        </w:rPr>
        <w:t xml:space="preserve"> (ICOS</w:t>
      </w:r>
      <w:r w:rsidR="003057BF" w:rsidRPr="00A307D3">
        <w:rPr>
          <w:rFonts w:ascii="Arial" w:hAnsi="Arial" w:cs="Arial"/>
          <w:vertAlign w:val="superscript"/>
        </w:rPr>
        <w:t>-/lo</w:t>
      </w:r>
      <w:r w:rsidR="003057BF">
        <w:rPr>
          <w:rFonts w:ascii="Arial" w:hAnsi="Arial" w:cs="Arial"/>
        </w:rPr>
        <w:t xml:space="preserve"> CXCR5</w:t>
      </w:r>
      <w:r w:rsidR="003057BF">
        <w:rPr>
          <w:rFonts w:ascii="Arial" w:hAnsi="Arial" w:cs="Arial"/>
          <w:vertAlign w:val="superscript"/>
        </w:rPr>
        <w:t>hi</w:t>
      </w:r>
      <w:r w:rsidR="003057BF">
        <w:rPr>
          <w:rFonts w:ascii="Arial" w:hAnsi="Arial" w:cs="Arial"/>
        </w:rPr>
        <w:t xml:space="preserve"> PD1</w:t>
      </w:r>
      <w:r w:rsidR="003057BF" w:rsidRPr="00A307D3">
        <w:rPr>
          <w:rFonts w:ascii="Arial" w:hAnsi="Arial" w:cs="Arial"/>
          <w:vertAlign w:val="superscript"/>
        </w:rPr>
        <w:t>-</w:t>
      </w:r>
      <w:r w:rsidR="003057BF">
        <w:rPr>
          <w:rFonts w:ascii="Arial" w:hAnsi="Arial" w:cs="Arial"/>
        </w:rPr>
        <w:t>), full T</w:t>
      </w:r>
      <w:r w:rsidR="003057BF" w:rsidRPr="00A307D3">
        <w:rPr>
          <w:rFonts w:ascii="Arial" w:hAnsi="Arial" w:cs="Arial"/>
          <w:vertAlign w:val="subscript"/>
        </w:rPr>
        <w:t>FH</w:t>
      </w:r>
      <w:r w:rsidR="003057BF">
        <w:rPr>
          <w:rFonts w:ascii="Arial" w:hAnsi="Arial" w:cs="Arial"/>
        </w:rPr>
        <w:t xml:space="preserve"> (ICOS</w:t>
      </w:r>
      <w:r w:rsidR="003057BF">
        <w:rPr>
          <w:rFonts w:ascii="Arial" w:hAnsi="Arial" w:cs="Arial"/>
          <w:vertAlign w:val="superscript"/>
        </w:rPr>
        <w:t>hi</w:t>
      </w:r>
      <w:r w:rsidR="003057BF">
        <w:rPr>
          <w:rFonts w:ascii="Arial" w:hAnsi="Arial" w:cs="Arial"/>
        </w:rPr>
        <w:t xml:space="preserve"> CXCR5</w:t>
      </w:r>
      <w:r w:rsidR="003057BF">
        <w:rPr>
          <w:rFonts w:ascii="Arial" w:hAnsi="Arial" w:cs="Arial"/>
          <w:vertAlign w:val="superscript"/>
        </w:rPr>
        <w:t>hi</w:t>
      </w:r>
      <w:r w:rsidR="003057BF">
        <w:rPr>
          <w:rFonts w:ascii="Arial" w:hAnsi="Arial" w:cs="Arial"/>
        </w:rPr>
        <w:t xml:space="preserve"> PD1</w:t>
      </w:r>
      <w:r w:rsidR="003057BF">
        <w:rPr>
          <w:rFonts w:ascii="Arial" w:hAnsi="Arial" w:cs="Arial"/>
          <w:vertAlign w:val="superscript"/>
        </w:rPr>
        <w:t>+</w:t>
      </w:r>
      <w:r w:rsidR="003057BF">
        <w:rPr>
          <w:rFonts w:ascii="Arial" w:hAnsi="Arial" w:cs="Arial"/>
        </w:rPr>
        <w:t>). (</w:t>
      </w:r>
      <w:r w:rsidR="003057BF" w:rsidRPr="00E507D2">
        <w:rPr>
          <w:rFonts w:ascii="Arial" w:hAnsi="Arial" w:cs="Arial"/>
          <w:b/>
        </w:rPr>
        <w:t>d</w:t>
      </w:r>
      <w:r w:rsidR="003057BF">
        <w:rPr>
          <w:rFonts w:ascii="Arial" w:hAnsi="Arial" w:cs="Arial"/>
        </w:rPr>
        <w:t>) Example</w:t>
      </w:r>
      <w:r w:rsidR="00047C42">
        <w:rPr>
          <w:rFonts w:ascii="Arial" w:hAnsi="Arial" w:cs="Arial"/>
        </w:rPr>
        <w:t>s</w:t>
      </w:r>
      <w:r w:rsidR="003057BF">
        <w:rPr>
          <w:rFonts w:ascii="Arial" w:hAnsi="Arial" w:cs="Arial"/>
        </w:rPr>
        <w:t xml:space="preserve"> and group comparisons of VFP expression by CD4</w:t>
      </w:r>
      <w:r w:rsidR="003057BF" w:rsidRPr="00E507D2">
        <w:rPr>
          <w:rFonts w:ascii="Arial" w:hAnsi="Arial" w:cs="Arial"/>
          <w:vertAlign w:val="superscript"/>
        </w:rPr>
        <w:t>+</w:t>
      </w:r>
      <w:r w:rsidR="003057BF">
        <w:rPr>
          <w:rFonts w:ascii="Arial" w:hAnsi="Arial" w:cs="Arial"/>
        </w:rPr>
        <w:t xml:space="preserve"> single positive thymocytes from 2 wk old IL21-VFP </w:t>
      </w:r>
      <w:r w:rsidR="003057BF" w:rsidRPr="00E507D2">
        <w:rPr>
          <w:rFonts w:ascii="Arial" w:hAnsi="Arial" w:cs="Arial"/>
          <w:i/>
        </w:rPr>
        <w:t>Foxp3</w:t>
      </w:r>
      <w:r w:rsidR="003057BF" w:rsidRPr="00E507D2">
        <w:rPr>
          <w:rFonts w:ascii="Arial" w:hAnsi="Arial" w:cs="Arial"/>
          <w:i/>
          <w:vertAlign w:val="superscript"/>
        </w:rPr>
        <w:t>-/-</w:t>
      </w:r>
      <w:r w:rsidR="003057BF">
        <w:rPr>
          <w:rFonts w:ascii="Arial" w:hAnsi="Arial" w:cs="Arial"/>
        </w:rPr>
        <w:t xml:space="preserve"> and IL21-VFP WT mice. </w:t>
      </w:r>
      <w:r w:rsidR="003057BF" w:rsidRPr="00A307D3">
        <w:rPr>
          <w:rFonts w:ascii="Arial" w:hAnsi="Arial" w:cs="Arial"/>
          <w:highlight w:val="red"/>
        </w:rPr>
        <w:t>*, p≤0.05; **, p≤0.01; NS, not significantly different. Results are representative of XXX experiments.</w:t>
      </w:r>
    </w:p>
    <w:p w14:paraId="59368209" w14:textId="0D255404" w:rsidR="007A5C3E" w:rsidRDefault="007A5C3E" w:rsidP="009E5511">
      <w:pPr>
        <w:spacing w:line="360" w:lineRule="auto"/>
        <w:rPr>
          <w:rFonts w:ascii="Arial" w:hAnsi="Arial" w:cs="Arial"/>
        </w:rPr>
      </w:pPr>
    </w:p>
    <w:p w14:paraId="4FA76BA2" w14:textId="77777777" w:rsidR="00795122" w:rsidRDefault="00795122" w:rsidP="0081113A">
      <w:pPr>
        <w:rPr>
          <w:rFonts w:ascii="Arial" w:hAnsi="Arial" w:cs="Arial"/>
          <w:b/>
          <w:bCs/>
        </w:rPr>
      </w:pPr>
    </w:p>
    <w:p w14:paraId="62AAB637" w14:textId="77777777" w:rsidR="00BB4295" w:rsidRDefault="00BB4295">
      <w:pPr>
        <w:rPr>
          <w:rFonts w:ascii="Arial" w:hAnsi="Arial" w:cs="Arial"/>
          <w:b/>
          <w:bCs/>
        </w:rPr>
      </w:pPr>
      <w:r>
        <w:rPr>
          <w:rFonts w:ascii="Arial" w:hAnsi="Arial" w:cs="Arial"/>
          <w:b/>
          <w:bCs/>
        </w:rPr>
        <w:br w:type="page"/>
      </w:r>
    </w:p>
    <w:p w14:paraId="2541B5E2" w14:textId="77777777" w:rsidR="00BB4295" w:rsidRPr="00E507D2" w:rsidRDefault="00BB4295" w:rsidP="00BB4295">
      <w:pPr>
        <w:rPr>
          <w:rFonts w:ascii="Arial" w:hAnsi="Arial" w:cs="Arial"/>
          <w:b/>
          <w:sz w:val="28"/>
          <w:szCs w:val="28"/>
        </w:rPr>
      </w:pPr>
      <w:r w:rsidRPr="00E507D2">
        <w:rPr>
          <w:rFonts w:ascii="Arial" w:hAnsi="Arial" w:cs="Arial"/>
          <w:b/>
          <w:sz w:val="28"/>
          <w:szCs w:val="28"/>
        </w:rPr>
        <w:t>Supplementary Material</w:t>
      </w:r>
    </w:p>
    <w:p w14:paraId="117395BE" w14:textId="77777777" w:rsidR="00BB4295" w:rsidRDefault="00BB4295" w:rsidP="00BB4295">
      <w:pPr>
        <w:rPr>
          <w:rFonts w:ascii="Arial" w:hAnsi="Arial" w:cs="Times New Roman"/>
          <w:b/>
        </w:rPr>
      </w:pPr>
    </w:p>
    <w:p w14:paraId="7B40E4B2" w14:textId="77777777" w:rsidR="00BB4295" w:rsidRDefault="00BB4295" w:rsidP="00BB4295">
      <w:pPr>
        <w:rPr>
          <w:rFonts w:ascii="Arial" w:hAnsi="Arial" w:cs="Times New Roman"/>
          <w:b/>
        </w:rPr>
      </w:pPr>
      <w:r w:rsidRPr="00A307D3">
        <w:rPr>
          <w:rFonts w:ascii="Arial" w:hAnsi="Arial" w:cs="Times New Roman"/>
          <w:b/>
        </w:rPr>
        <w:t xml:space="preserve">Supplementary Table </w:t>
      </w:r>
      <w:r>
        <w:rPr>
          <w:rFonts w:ascii="Arial" w:hAnsi="Arial" w:cs="Times New Roman"/>
          <w:b/>
        </w:rPr>
        <w:t>1</w:t>
      </w:r>
    </w:p>
    <w:p w14:paraId="03928165" w14:textId="77777777" w:rsidR="00BB4295" w:rsidRDefault="00BB4295" w:rsidP="00BB4295">
      <w:pPr>
        <w:rPr>
          <w:rFonts w:ascii="Arial" w:hAnsi="Arial" w:cs="Times New Roman"/>
          <w:b/>
        </w:rPr>
      </w:pPr>
    </w:p>
    <w:p w14:paraId="267AB591" w14:textId="7A7354FF" w:rsidR="00BB4295" w:rsidRPr="00E507D2" w:rsidRDefault="00200F90" w:rsidP="00BB4295">
      <w:pPr>
        <w:spacing w:line="360" w:lineRule="auto"/>
        <w:rPr>
          <w:rFonts w:ascii="Arial" w:hAnsi="Arial"/>
          <w:b/>
        </w:rPr>
      </w:pPr>
      <w:ins w:id="131" w:author="Xulong Wang" w:date="2015-03-12T13:41:00Z">
        <w:r>
          <w:rPr>
            <w:rFonts w:ascii="Arial" w:hAnsi="Arial"/>
            <w:highlight w:val="yellow"/>
          </w:rPr>
          <w:t xml:space="preserve">Expression values, ANOVA p-values, and fold changes </w:t>
        </w:r>
      </w:ins>
      <w:ins w:id="132" w:author="Xulong Wang" w:date="2015-03-12T13:43:00Z">
        <w:r>
          <w:rPr>
            <w:rFonts w:ascii="Arial" w:hAnsi="Arial"/>
            <w:highlight w:val="yellow"/>
          </w:rPr>
          <w:t>of the</w:t>
        </w:r>
      </w:ins>
      <w:ins w:id="133" w:author="Xulong Wang" w:date="2015-03-12T13:41:00Z">
        <w:r>
          <w:rPr>
            <w:rFonts w:ascii="Arial" w:hAnsi="Arial"/>
            <w:highlight w:val="yellow"/>
          </w:rPr>
          <w:t xml:space="preserve"> </w:t>
        </w:r>
      </w:ins>
      <w:del w:id="134" w:author="Xulong Wang" w:date="2015-03-12T11:31:00Z">
        <w:r w:rsidR="00BB4295" w:rsidRPr="003A26F7" w:rsidDel="007C6E5A">
          <w:rPr>
            <w:rFonts w:ascii="Arial" w:hAnsi="Arial"/>
            <w:highlight w:val="yellow"/>
          </w:rPr>
          <w:delText xml:space="preserve">541 </w:delText>
        </w:r>
      </w:del>
      <w:bookmarkStart w:id="135" w:name="_GoBack"/>
      <w:ins w:id="136" w:author="Xulong Wang" w:date="2015-03-12T11:31:00Z">
        <w:r w:rsidR="00185713">
          <w:rPr>
            <w:rFonts w:ascii="Arial" w:hAnsi="Arial"/>
            <w:highlight w:val="yellow"/>
          </w:rPr>
          <w:t>3</w:t>
        </w:r>
        <w:r w:rsidR="007C6E5A">
          <w:rPr>
            <w:rFonts w:ascii="Arial" w:hAnsi="Arial"/>
            <w:highlight w:val="yellow"/>
          </w:rPr>
          <w:t>30</w:t>
        </w:r>
        <w:bookmarkEnd w:id="135"/>
        <w:r w:rsidR="007C6E5A" w:rsidRPr="003A26F7">
          <w:rPr>
            <w:rFonts w:ascii="Arial" w:hAnsi="Arial"/>
            <w:highlight w:val="yellow"/>
          </w:rPr>
          <w:t xml:space="preserve"> </w:t>
        </w:r>
      </w:ins>
      <w:r w:rsidR="00BB4295" w:rsidRPr="003A26F7">
        <w:rPr>
          <w:rFonts w:ascii="Arial" w:hAnsi="Arial"/>
          <w:highlight w:val="yellow"/>
        </w:rPr>
        <w:t xml:space="preserve">most discriminating genes </w:t>
      </w:r>
      <w:del w:id="137" w:author="Xulong Wang" w:date="2015-03-12T13:41:00Z">
        <w:r w:rsidR="00BB4295" w:rsidRPr="003A26F7" w:rsidDel="00200F90">
          <w:rPr>
            <w:rFonts w:ascii="Arial" w:hAnsi="Arial"/>
            <w:highlight w:val="yellow"/>
          </w:rPr>
          <w:delText xml:space="preserve">were identified </w:delText>
        </w:r>
      </w:del>
      <w:ins w:id="138" w:author="Xulong Wang" w:date="2015-03-12T13:42:00Z">
        <w:r>
          <w:rPr>
            <w:rFonts w:ascii="Arial" w:hAnsi="Arial"/>
            <w:highlight w:val="yellow"/>
          </w:rPr>
          <w:t xml:space="preserve">for </w:t>
        </w:r>
      </w:ins>
      <w:del w:id="139" w:author="Xulong Wang" w:date="2015-03-12T13:42:00Z">
        <w:r w:rsidR="00BB4295" w:rsidRPr="003A26F7" w:rsidDel="00200F90">
          <w:rPr>
            <w:rFonts w:ascii="Arial" w:hAnsi="Arial"/>
            <w:highlight w:val="yellow"/>
          </w:rPr>
          <w:delText xml:space="preserve">131 for </w:delText>
        </w:r>
      </w:del>
      <w:del w:id="140" w:author="Xulong Wang" w:date="2015-03-12T13:41:00Z">
        <w:r w:rsidR="00BB4295" w:rsidRPr="003A26F7" w:rsidDel="00200F90">
          <w:rPr>
            <w:rFonts w:ascii="Arial" w:hAnsi="Arial"/>
            <w:highlight w:val="yellow"/>
          </w:rPr>
          <w:delText>Naive</w:delText>
        </w:r>
      </w:del>
      <w:ins w:id="141" w:author="Xulong Wang" w:date="2015-03-12T13:42:00Z">
        <w:r>
          <w:rPr>
            <w:rFonts w:ascii="Arial" w:hAnsi="Arial"/>
            <w:highlight w:val="yellow"/>
          </w:rPr>
          <w:t>N</w:t>
        </w:r>
      </w:ins>
      <w:ins w:id="142" w:author="Xulong Wang" w:date="2015-03-12T13:41:00Z">
        <w:r>
          <w:rPr>
            <w:rFonts w:ascii="Arial" w:hAnsi="Arial"/>
            <w:highlight w:val="yellow"/>
          </w:rPr>
          <w:t xml:space="preserve"> (</w:t>
        </w:r>
      </w:ins>
      <w:ins w:id="143" w:author="Xulong Wang" w:date="2015-03-12T13:42:00Z">
        <w:r>
          <w:rPr>
            <w:rFonts w:ascii="Arial" w:hAnsi="Arial"/>
            <w:highlight w:val="yellow"/>
          </w:rPr>
          <w:t>111</w:t>
        </w:r>
      </w:ins>
      <w:ins w:id="144" w:author="Xulong Wang" w:date="2015-03-12T13:41:00Z">
        <w:r>
          <w:rPr>
            <w:rFonts w:ascii="Arial" w:hAnsi="Arial"/>
            <w:highlight w:val="yellow"/>
          </w:rPr>
          <w:t>)</w:t>
        </w:r>
      </w:ins>
      <w:ins w:id="145" w:author="Xulong Wang" w:date="2015-03-12T13:43:00Z">
        <w:r>
          <w:rPr>
            <w:rFonts w:ascii="Arial" w:hAnsi="Arial"/>
            <w:highlight w:val="yellow"/>
          </w:rPr>
          <w:t xml:space="preserve">, </w:t>
        </w:r>
      </w:ins>
      <w:del w:id="146" w:author="Xulong Wang" w:date="2015-03-12T13:43:00Z">
        <w:r w:rsidR="00BB4295" w:rsidRPr="003A26F7" w:rsidDel="00200F90">
          <w:rPr>
            <w:rFonts w:ascii="Arial" w:hAnsi="Arial"/>
            <w:highlight w:val="yellow"/>
          </w:rPr>
          <w:delText xml:space="preserve">; 213 for </w:delText>
        </w:r>
      </w:del>
      <w:r w:rsidR="00BB4295" w:rsidRPr="003A26F7">
        <w:rPr>
          <w:rFonts w:ascii="Arial" w:hAnsi="Arial"/>
          <w:highlight w:val="yellow"/>
        </w:rPr>
        <w:t>ACT</w:t>
      </w:r>
      <w:ins w:id="147" w:author="Xulong Wang" w:date="2015-03-12T13:42:00Z">
        <w:r>
          <w:rPr>
            <w:rFonts w:ascii="Arial" w:hAnsi="Arial"/>
            <w:highlight w:val="yellow"/>
          </w:rPr>
          <w:t xml:space="preserve"> (100)</w:t>
        </w:r>
      </w:ins>
      <w:ins w:id="148" w:author="Xulong Wang" w:date="2015-03-12T13:43:00Z">
        <w:r>
          <w:rPr>
            <w:rFonts w:ascii="Arial" w:hAnsi="Arial"/>
            <w:highlight w:val="yellow"/>
          </w:rPr>
          <w:t>,</w:t>
        </w:r>
      </w:ins>
      <w:del w:id="149" w:author="Xulong Wang" w:date="2015-03-12T13:43:00Z">
        <w:r w:rsidR="00BB4295" w:rsidRPr="003A26F7" w:rsidDel="00200F90">
          <w:rPr>
            <w:rFonts w:ascii="Arial" w:hAnsi="Arial"/>
            <w:highlight w:val="yellow"/>
          </w:rPr>
          <w:delText>;</w:delText>
        </w:r>
      </w:del>
      <w:r w:rsidR="00BB4295" w:rsidRPr="003A26F7">
        <w:rPr>
          <w:rFonts w:ascii="Arial" w:hAnsi="Arial"/>
          <w:highlight w:val="yellow"/>
        </w:rPr>
        <w:t xml:space="preserve"> and </w:t>
      </w:r>
      <w:del w:id="150" w:author="Xulong Wang" w:date="2015-03-12T13:43:00Z">
        <w:r w:rsidR="00BB4295" w:rsidRPr="003A26F7" w:rsidDel="00200F90">
          <w:rPr>
            <w:rFonts w:ascii="Arial" w:hAnsi="Arial"/>
            <w:highlight w:val="yellow"/>
          </w:rPr>
          <w:delText xml:space="preserve">197 for </w:delText>
        </w:r>
      </w:del>
      <w:r w:rsidR="00BB4295" w:rsidRPr="003A26F7">
        <w:rPr>
          <w:rFonts w:ascii="Arial" w:hAnsi="Arial"/>
          <w:highlight w:val="yellow"/>
        </w:rPr>
        <w:t>ACT IL21</w:t>
      </w:r>
      <w:r w:rsidR="00BB4295" w:rsidRPr="003A26F7">
        <w:rPr>
          <w:rFonts w:ascii="Arial" w:hAnsi="Arial"/>
          <w:highlight w:val="yellow"/>
          <w:vertAlign w:val="superscript"/>
        </w:rPr>
        <w:t>+</w:t>
      </w:r>
      <w:r w:rsidR="00BB4295" w:rsidRPr="003A26F7">
        <w:rPr>
          <w:rFonts w:ascii="Arial" w:hAnsi="Arial"/>
          <w:highlight w:val="yellow"/>
        </w:rPr>
        <w:t xml:space="preserve"> cells</w:t>
      </w:r>
      <w:ins w:id="151" w:author="Xulong Wang" w:date="2015-03-12T13:42:00Z">
        <w:r>
          <w:rPr>
            <w:rFonts w:ascii="Arial" w:hAnsi="Arial"/>
          </w:rPr>
          <w:t xml:space="preserve"> (119)</w:t>
        </w:r>
      </w:ins>
      <w:ins w:id="152" w:author="Xulong Wang" w:date="2015-03-12T11:31:00Z">
        <w:r w:rsidR="007C6E5A">
          <w:rPr>
            <w:rFonts w:ascii="Arial" w:hAnsi="Arial"/>
          </w:rPr>
          <w:t>.</w:t>
        </w:r>
      </w:ins>
    </w:p>
    <w:p w14:paraId="4C944627" w14:textId="77777777" w:rsidR="00BB4295" w:rsidRPr="00BB4295" w:rsidRDefault="00BB4295" w:rsidP="00BB4295">
      <w:pPr>
        <w:rPr>
          <w:rFonts w:ascii="Arial" w:hAnsi="Arial" w:cs="Times New Roman"/>
          <w:b/>
        </w:rPr>
      </w:pPr>
    </w:p>
    <w:p w14:paraId="6F543522" w14:textId="77777777" w:rsidR="00BB4295" w:rsidRPr="00BB4295" w:rsidRDefault="00BB4295" w:rsidP="00BB4295">
      <w:pPr>
        <w:rPr>
          <w:rFonts w:ascii="Arial" w:hAnsi="Arial" w:cs="Times New Roman"/>
          <w:b/>
        </w:rPr>
      </w:pPr>
      <w:r w:rsidRPr="00BB4295">
        <w:rPr>
          <w:rFonts w:ascii="Arial" w:hAnsi="Arial" w:cs="Times New Roman"/>
          <w:b/>
        </w:rPr>
        <w:t>Supplementary Table 2</w:t>
      </w:r>
    </w:p>
    <w:p w14:paraId="5B507C63" w14:textId="6A794B62" w:rsidR="00BB4295" w:rsidRPr="00AE42B4" w:rsidRDefault="00BB4295" w:rsidP="00BB4295">
      <w:pPr>
        <w:rPr>
          <w:rFonts w:ascii="Arial" w:hAnsi="Arial" w:cs="Times New Roman"/>
        </w:rPr>
      </w:pPr>
      <w:del w:id="153" w:author="Xulong Wang" w:date="2015-03-12T12:45:00Z">
        <w:r w:rsidRPr="00E507D2" w:rsidDel="00531AD0">
          <w:rPr>
            <w:rFonts w:ascii="Arial" w:hAnsi="Arial" w:cs="Times New Roman"/>
            <w:highlight w:val="yellow"/>
          </w:rPr>
          <w:delText>Values and stats for Fig 5 selected genes – last part of fig</w:delText>
        </w:r>
      </w:del>
      <w:ins w:id="154" w:author="Xulong Wang" w:date="2015-03-12T12:45:00Z">
        <w:r w:rsidR="00531AD0">
          <w:rPr>
            <w:rFonts w:ascii="Arial" w:hAnsi="Arial" w:cs="Times New Roman"/>
          </w:rPr>
          <w:t>Expression values</w:t>
        </w:r>
      </w:ins>
      <w:ins w:id="155" w:author="Xulong Wang" w:date="2015-03-12T13:41:00Z">
        <w:r w:rsidR="00200F90">
          <w:rPr>
            <w:rFonts w:ascii="Arial" w:hAnsi="Arial" w:cs="Times New Roman"/>
          </w:rPr>
          <w:t>, ANOVA p-values,</w:t>
        </w:r>
      </w:ins>
      <w:ins w:id="156" w:author="Xulong Wang" w:date="2015-03-12T12:45:00Z">
        <w:r w:rsidR="00531AD0">
          <w:rPr>
            <w:rFonts w:ascii="Arial" w:hAnsi="Arial" w:cs="Times New Roman"/>
          </w:rPr>
          <w:t xml:space="preserve"> and fold change</w:t>
        </w:r>
      </w:ins>
      <w:ins w:id="157" w:author="Xulong Wang" w:date="2015-03-12T12:48:00Z">
        <w:r w:rsidR="00935A20">
          <w:rPr>
            <w:rFonts w:ascii="Arial" w:hAnsi="Arial" w:cs="Times New Roman"/>
          </w:rPr>
          <w:t>s</w:t>
        </w:r>
      </w:ins>
      <w:ins w:id="158" w:author="Xulong Wang" w:date="2015-03-12T12:45:00Z">
        <w:r w:rsidR="00531AD0">
          <w:rPr>
            <w:rFonts w:ascii="Arial" w:hAnsi="Arial" w:cs="Times New Roman"/>
          </w:rPr>
          <w:t xml:space="preserve"> of </w:t>
        </w:r>
      </w:ins>
      <w:ins w:id="159" w:author="Xulong Wang" w:date="2015-03-12T12:47:00Z">
        <w:r w:rsidR="00531AD0">
          <w:rPr>
            <w:rFonts w:ascii="Arial" w:hAnsi="Arial" w:cs="Times New Roman"/>
          </w:rPr>
          <w:t>selected T</w:t>
        </w:r>
        <w:r w:rsidR="00E60103">
          <w:rPr>
            <w:rFonts w:ascii="Arial" w:hAnsi="Arial" w:cs="Times New Roman"/>
          </w:rPr>
          <w:t xml:space="preserve">fh-related genes </w:t>
        </w:r>
      </w:ins>
      <w:ins w:id="160" w:author="Xulong Wang" w:date="2015-03-12T12:48:00Z">
        <w:r w:rsidR="00531AD0">
          <w:rPr>
            <w:rFonts w:ascii="Arial" w:hAnsi="Arial" w:cs="Times New Roman"/>
          </w:rPr>
          <w:t>as</w:t>
        </w:r>
        <w:r w:rsidR="00935A20">
          <w:rPr>
            <w:rFonts w:ascii="Arial" w:hAnsi="Arial" w:cs="Times New Roman"/>
          </w:rPr>
          <w:t xml:space="preserve"> shown in Figure 5</w:t>
        </w:r>
      </w:ins>
      <w:ins w:id="161" w:author="Xulong Wang" w:date="2015-03-12T12:49:00Z">
        <w:r w:rsidR="00935A20">
          <w:rPr>
            <w:rFonts w:ascii="Arial" w:hAnsi="Arial" w:cs="Times New Roman"/>
          </w:rPr>
          <w:t>e.</w:t>
        </w:r>
      </w:ins>
      <w:ins w:id="162" w:author="Xulong Wang" w:date="2015-03-12T12:48:00Z">
        <w:r w:rsidR="00531AD0">
          <w:rPr>
            <w:rFonts w:ascii="Arial" w:hAnsi="Arial" w:cs="Times New Roman"/>
          </w:rPr>
          <w:t xml:space="preserve"> </w:t>
        </w:r>
      </w:ins>
      <w:ins w:id="163" w:author="Xulong Wang" w:date="2015-03-12T12:45:00Z">
        <w:r w:rsidR="00531AD0">
          <w:rPr>
            <w:rFonts w:ascii="Arial" w:hAnsi="Arial" w:cs="Times New Roman"/>
          </w:rPr>
          <w:t xml:space="preserve"> </w:t>
        </w:r>
      </w:ins>
    </w:p>
    <w:p w14:paraId="39C0C279" w14:textId="77777777" w:rsidR="00BB4295" w:rsidRDefault="00BB4295" w:rsidP="00BB4295">
      <w:pPr>
        <w:rPr>
          <w:rFonts w:ascii="Arial" w:hAnsi="Arial" w:cs="Times New Roman"/>
          <w:b/>
        </w:rPr>
      </w:pPr>
    </w:p>
    <w:p w14:paraId="32F17400" w14:textId="12405A23" w:rsidR="00BB4295" w:rsidRDefault="00BB4295" w:rsidP="00BB4295">
      <w:pPr>
        <w:rPr>
          <w:rFonts w:ascii="Arial" w:hAnsi="Arial" w:cs="Times New Roman"/>
          <w:b/>
        </w:rPr>
      </w:pPr>
      <w:r w:rsidRPr="00A307D3">
        <w:rPr>
          <w:rFonts w:ascii="Arial" w:hAnsi="Arial" w:cs="Times New Roman"/>
          <w:b/>
        </w:rPr>
        <w:t xml:space="preserve">Supplementary Table </w:t>
      </w:r>
      <w:r w:rsidR="0077217C">
        <w:rPr>
          <w:rFonts w:ascii="Arial" w:hAnsi="Arial" w:cs="Times New Roman"/>
          <w:b/>
        </w:rPr>
        <w:t>3</w:t>
      </w:r>
    </w:p>
    <w:p w14:paraId="73FBE7E2" w14:textId="77777777" w:rsidR="00BB4295" w:rsidRPr="00AE42B4" w:rsidRDefault="00BB4295" w:rsidP="00BB4295">
      <w:pPr>
        <w:rPr>
          <w:rFonts w:ascii="Arial" w:hAnsi="Arial" w:cs="Times New Roman"/>
        </w:rPr>
      </w:pPr>
      <w:r w:rsidRPr="00AE42B4">
        <w:rPr>
          <w:rFonts w:ascii="Arial" w:hAnsi="Arial" w:cs="Times New Roman"/>
        </w:rPr>
        <w:t>Antibodies used for flow cytometry</w:t>
      </w:r>
    </w:p>
    <w:p w14:paraId="21FBB8AC" w14:textId="77777777" w:rsidR="00BB4295" w:rsidRDefault="00BB4295" w:rsidP="00BB4295">
      <w:pPr>
        <w:rPr>
          <w:rFonts w:ascii="Arial" w:hAnsi="Arial" w:cs="Times New Roman"/>
          <w:b/>
        </w:rPr>
      </w:pPr>
    </w:p>
    <w:p w14:paraId="50E863CB" w14:textId="179D5C0E" w:rsidR="00BB4295" w:rsidRDefault="00BB4295" w:rsidP="00BB4295">
      <w:r w:rsidRPr="00A307D3">
        <w:rPr>
          <w:rFonts w:ascii="Arial" w:hAnsi="Arial" w:cs="Times New Roman"/>
          <w:b/>
        </w:rPr>
        <w:t xml:space="preserve">Supplementary Table </w:t>
      </w:r>
      <w:r w:rsidR="0077217C">
        <w:rPr>
          <w:rFonts w:ascii="Arial" w:hAnsi="Arial" w:cs="Times New Roman"/>
          <w:b/>
        </w:rPr>
        <w:t>4</w:t>
      </w:r>
    </w:p>
    <w:p w14:paraId="7E493D42" w14:textId="77777777" w:rsidR="00BB4295" w:rsidRPr="00AE42B4" w:rsidRDefault="00BB4295" w:rsidP="00BB4295">
      <w:pPr>
        <w:rPr>
          <w:rFonts w:ascii="Arial" w:hAnsi="Arial" w:cs="Times New Roman"/>
        </w:rPr>
      </w:pPr>
      <w:r w:rsidRPr="00AE42B4">
        <w:rPr>
          <w:rFonts w:ascii="Arial" w:hAnsi="Arial" w:cs="Times New Roman"/>
        </w:rPr>
        <w:t>Oligonucleotide primers used for RT-qPCR</w:t>
      </w:r>
    </w:p>
    <w:p w14:paraId="5ABFF700" w14:textId="77777777" w:rsidR="00BB4295" w:rsidRDefault="00BB4295" w:rsidP="00BB4295">
      <w:pPr>
        <w:rPr>
          <w:rFonts w:ascii="Arial" w:hAnsi="Arial" w:cs="Times New Roman"/>
          <w:b/>
        </w:rPr>
      </w:pPr>
    </w:p>
    <w:p w14:paraId="4D8B7CD5" w14:textId="77777777" w:rsidR="00BB4295" w:rsidRDefault="00BB4295" w:rsidP="0081113A">
      <w:pPr>
        <w:rPr>
          <w:rFonts w:ascii="Arial" w:hAnsi="Arial" w:cs="Arial"/>
          <w:b/>
          <w:bCs/>
        </w:rPr>
      </w:pPr>
    </w:p>
    <w:p w14:paraId="12FC7E70" w14:textId="77777777" w:rsidR="0081113A" w:rsidRPr="00F00925" w:rsidRDefault="0081113A" w:rsidP="0081113A">
      <w:pPr>
        <w:rPr>
          <w:rFonts w:ascii="Arial" w:hAnsi="Arial" w:cs="Arial"/>
        </w:rPr>
      </w:pPr>
      <w:r w:rsidRPr="00F00925">
        <w:rPr>
          <w:rFonts w:ascii="Arial" w:hAnsi="Arial" w:cs="Arial"/>
        </w:rPr>
        <w:t> </w:t>
      </w:r>
    </w:p>
    <w:p w14:paraId="6C18D769" w14:textId="090EB65E" w:rsidR="00676069" w:rsidRPr="00E507D2" w:rsidRDefault="00BB4295">
      <w:pPr>
        <w:spacing w:line="360" w:lineRule="auto"/>
        <w:rPr>
          <w:rFonts w:ascii="Arial" w:hAnsi="Arial" w:cs="Arial"/>
        </w:rPr>
      </w:pPr>
      <w:r w:rsidRPr="00A307D3">
        <w:rPr>
          <w:rFonts w:ascii="Arial" w:hAnsi="Arial" w:cs="Arial"/>
          <w:b/>
          <w:bCs/>
        </w:rPr>
        <w:t>Supplemental Figure 1</w:t>
      </w:r>
      <w:r w:rsidR="00676069">
        <w:rPr>
          <w:rFonts w:ascii="Arial" w:hAnsi="Arial" w:cs="Arial"/>
          <w:b/>
          <w:bCs/>
        </w:rPr>
        <w:t xml:space="preserve">: </w:t>
      </w:r>
      <w:r w:rsidR="00676069">
        <w:rPr>
          <w:rFonts w:ascii="Arial" w:hAnsi="Arial"/>
          <w:b/>
        </w:rPr>
        <w:t>An IL21-VFP IL21 knock-in allele</w:t>
      </w:r>
      <w:r w:rsidR="00676069" w:rsidRPr="002B1468">
        <w:rPr>
          <w:rFonts w:ascii="Arial" w:hAnsi="Arial"/>
          <w:b/>
        </w:rPr>
        <w:t xml:space="preserve"> </w:t>
      </w:r>
      <w:r w:rsidR="00676069" w:rsidRPr="00A307D3">
        <w:rPr>
          <w:rFonts w:ascii="Arial" w:hAnsi="Arial"/>
          <w:b/>
        </w:rPr>
        <w:t xml:space="preserve">reliably </w:t>
      </w:r>
      <w:r w:rsidR="00676069">
        <w:rPr>
          <w:rFonts w:ascii="Arial" w:hAnsi="Arial"/>
          <w:b/>
        </w:rPr>
        <w:t xml:space="preserve">reports </w:t>
      </w:r>
      <w:r w:rsidR="00676069" w:rsidRPr="00A307D3">
        <w:rPr>
          <w:rFonts w:ascii="Arial" w:hAnsi="Arial"/>
          <w:b/>
        </w:rPr>
        <w:t xml:space="preserve">IL21 expression by activated </w:t>
      </w:r>
      <w:r w:rsidR="00676069" w:rsidRPr="00E507D2">
        <w:rPr>
          <w:rFonts w:ascii="Arial" w:hAnsi="Arial"/>
          <w:b/>
        </w:rPr>
        <w:t>CD4</w:t>
      </w:r>
      <w:r w:rsidR="00676069" w:rsidRPr="00E507D2">
        <w:rPr>
          <w:rFonts w:ascii="Arial" w:hAnsi="Arial"/>
          <w:b/>
          <w:vertAlign w:val="superscript"/>
        </w:rPr>
        <w:t>+</w:t>
      </w:r>
      <w:r w:rsidR="00676069" w:rsidRPr="00A307D3">
        <w:rPr>
          <w:rFonts w:ascii="Arial" w:hAnsi="Arial"/>
          <w:b/>
        </w:rPr>
        <w:t xml:space="preserve"> T cells</w:t>
      </w:r>
      <w:r w:rsidR="00676069">
        <w:rPr>
          <w:rFonts w:ascii="Arial" w:hAnsi="Arial"/>
          <w:b/>
        </w:rPr>
        <w:t xml:space="preserve"> and T</w:t>
      </w:r>
      <w:r w:rsidR="00676069" w:rsidRPr="00E507D2">
        <w:rPr>
          <w:rFonts w:ascii="Arial" w:hAnsi="Arial"/>
          <w:b/>
          <w:vertAlign w:val="subscript"/>
        </w:rPr>
        <w:t>FH</w:t>
      </w:r>
      <w:r w:rsidR="00676069" w:rsidRPr="00A307D3">
        <w:rPr>
          <w:rFonts w:ascii="Arial" w:hAnsi="Arial"/>
          <w:b/>
        </w:rPr>
        <w:t>.</w:t>
      </w:r>
    </w:p>
    <w:p w14:paraId="6884CD9C" w14:textId="13193BC5" w:rsidR="00BB4295" w:rsidRPr="00A307D3" w:rsidRDefault="00BB4295" w:rsidP="00BB4295">
      <w:pPr>
        <w:spacing w:line="360" w:lineRule="auto"/>
        <w:rPr>
          <w:rFonts w:ascii="Arial" w:hAnsi="Arial" w:cs="Arial"/>
        </w:rPr>
      </w:pPr>
      <w:r w:rsidRPr="00A307D3">
        <w:rPr>
          <w:rFonts w:ascii="Arial" w:hAnsi="Arial" w:cs="Arial"/>
          <w:b/>
          <w:bCs/>
        </w:rPr>
        <w:t>(a)</w:t>
      </w:r>
      <w:r w:rsidRPr="00A307D3">
        <w:rPr>
          <w:rFonts w:ascii="Arial" w:hAnsi="Arial" w:cs="Arial"/>
        </w:rPr>
        <w:t xml:space="preserve"> IL21-VFP reporter construct design. An IRES-VFP cassette was inserted into non-coding exon 5 of </w:t>
      </w:r>
      <w:r w:rsidRPr="00A307D3">
        <w:rPr>
          <w:rFonts w:ascii="Arial" w:hAnsi="Arial" w:cs="Arial"/>
          <w:i/>
          <w:iCs/>
        </w:rPr>
        <w:t>Il21</w:t>
      </w:r>
      <w:r w:rsidRPr="00A307D3">
        <w:rPr>
          <w:rFonts w:ascii="Arial" w:hAnsi="Arial" w:cs="Arial"/>
        </w:rPr>
        <w:t xml:space="preserve"> along with a </w:t>
      </w:r>
      <w:r w:rsidRPr="00A307D3">
        <w:rPr>
          <w:rFonts w:ascii="Arial" w:hAnsi="Arial" w:cs="Arial"/>
          <w:i/>
          <w:iCs/>
        </w:rPr>
        <w:t>Neo</w:t>
      </w:r>
      <w:r w:rsidRPr="00A307D3">
        <w:rPr>
          <w:rFonts w:ascii="Arial" w:hAnsi="Arial" w:cs="Arial"/>
          <w:i/>
          <w:iCs/>
          <w:vertAlign w:val="superscript"/>
        </w:rPr>
        <w:t>R</w:t>
      </w:r>
      <w:r w:rsidRPr="00A307D3">
        <w:rPr>
          <w:rFonts w:ascii="Arial" w:hAnsi="Arial" w:cs="Arial"/>
        </w:rPr>
        <w:t xml:space="preserve"> selection cassette flanked by </w:t>
      </w:r>
      <w:r w:rsidRPr="00A307D3">
        <w:rPr>
          <w:rFonts w:ascii="Arial" w:hAnsi="Arial" w:cs="Arial"/>
          <w:i/>
        </w:rPr>
        <w:t>loxP</w:t>
      </w:r>
      <w:r w:rsidRPr="00A307D3">
        <w:rPr>
          <w:rFonts w:ascii="Arial" w:hAnsi="Arial" w:cs="Arial"/>
        </w:rPr>
        <w:t xml:space="preserve"> sites. </w:t>
      </w:r>
      <w:r>
        <w:rPr>
          <w:rFonts w:ascii="Arial" w:hAnsi="Arial" w:cs="Arial"/>
        </w:rPr>
        <w:t>T</w:t>
      </w:r>
      <w:r w:rsidRPr="00A307D3">
        <w:rPr>
          <w:rFonts w:ascii="Arial" w:hAnsi="Arial" w:cs="Arial"/>
        </w:rPr>
        <w:t xml:space="preserve">he </w:t>
      </w:r>
      <w:r w:rsidRPr="00A307D3">
        <w:rPr>
          <w:rFonts w:ascii="Arial" w:hAnsi="Arial" w:cs="Arial"/>
          <w:i/>
          <w:iCs/>
        </w:rPr>
        <w:t>Neo</w:t>
      </w:r>
      <w:r w:rsidRPr="00A307D3">
        <w:rPr>
          <w:rFonts w:ascii="Arial" w:hAnsi="Arial" w:cs="Arial"/>
          <w:i/>
          <w:iCs/>
          <w:vertAlign w:val="superscript"/>
        </w:rPr>
        <w:t>R</w:t>
      </w:r>
      <w:r w:rsidRPr="00A307D3">
        <w:rPr>
          <w:rFonts w:ascii="Arial" w:hAnsi="Arial" w:cs="Arial"/>
          <w:i/>
          <w:iCs/>
        </w:rPr>
        <w:t xml:space="preserve"> </w:t>
      </w:r>
      <w:r w:rsidRPr="00A307D3">
        <w:rPr>
          <w:rFonts w:ascii="Arial" w:hAnsi="Arial" w:cs="Arial"/>
        </w:rPr>
        <w:t xml:space="preserve">cassette was excised by cre-mediated deletion resulting in mice </w:t>
      </w:r>
      <w:r>
        <w:rPr>
          <w:rFonts w:ascii="Arial" w:hAnsi="Arial" w:cs="Arial"/>
        </w:rPr>
        <w:t xml:space="preserve">transmitting </w:t>
      </w:r>
      <w:r w:rsidRPr="00A307D3">
        <w:rPr>
          <w:rFonts w:ascii="Arial" w:hAnsi="Arial" w:cs="Arial"/>
        </w:rPr>
        <w:t xml:space="preserve">the </w:t>
      </w:r>
      <w:r>
        <w:rPr>
          <w:rFonts w:ascii="Arial" w:hAnsi="Arial" w:cs="Arial"/>
        </w:rPr>
        <w:t>bicistronic IL21-</w:t>
      </w:r>
      <w:r w:rsidRPr="00A307D3">
        <w:rPr>
          <w:rFonts w:ascii="Arial" w:hAnsi="Arial" w:cs="Arial"/>
        </w:rPr>
        <w:t xml:space="preserve">IRES-VFP reporter. </w:t>
      </w:r>
      <w:r w:rsidRPr="00A307D3">
        <w:rPr>
          <w:rFonts w:ascii="Arial" w:hAnsi="Arial" w:cs="Arial"/>
          <w:b/>
          <w:bCs/>
        </w:rPr>
        <w:t>(b)</w:t>
      </w:r>
      <w:r w:rsidRPr="00A307D3">
        <w:rPr>
          <w:rFonts w:ascii="Arial" w:hAnsi="Arial" w:cs="Arial"/>
        </w:rPr>
        <w:t xml:space="preserve"> PCR </w:t>
      </w:r>
      <w:r>
        <w:rPr>
          <w:rFonts w:ascii="Arial" w:hAnsi="Arial" w:cs="Arial"/>
        </w:rPr>
        <w:t>confirmation of germline transmitting mice</w:t>
      </w:r>
      <w:r w:rsidRPr="00A307D3">
        <w:rPr>
          <w:rFonts w:ascii="Arial" w:hAnsi="Arial" w:cs="Arial"/>
        </w:rPr>
        <w:t xml:space="preserve">. </w:t>
      </w:r>
      <w:r w:rsidRPr="00A307D3">
        <w:rPr>
          <w:rFonts w:ascii="Arial" w:hAnsi="Arial" w:cs="Arial"/>
          <w:b/>
          <w:bCs/>
        </w:rPr>
        <w:t xml:space="preserve">(c) </w:t>
      </w:r>
      <w:r w:rsidR="00550DF1" w:rsidRPr="00E507D2">
        <w:rPr>
          <w:rFonts w:ascii="Arial" w:hAnsi="Arial" w:cs="Arial"/>
          <w:bCs/>
        </w:rPr>
        <w:t xml:space="preserve">Cytokine and VFP </w:t>
      </w:r>
      <w:r w:rsidR="00576E64">
        <w:rPr>
          <w:rFonts w:ascii="Arial" w:hAnsi="Arial" w:cs="Arial"/>
          <w:bCs/>
        </w:rPr>
        <w:t xml:space="preserve">transcription </w:t>
      </w:r>
      <w:r w:rsidRPr="00A307D3">
        <w:rPr>
          <w:rFonts w:ascii="Arial" w:hAnsi="Arial" w:cs="Arial"/>
          <w:bCs/>
        </w:rPr>
        <w:t>of</w:t>
      </w:r>
      <w:r>
        <w:rPr>
          <w:rFonts w:ascii="Arial" w:hAnsi="Arial" w:cs="Arial"/>
          <w:b/>
          <w:bCs/>
        </w:rPr>
        <w:t xml:space="preserve"> </w:t>
      </w:r>
      <w:r w:rsidR="00576E64" w:rsidRPr="00E507D2">
        <w:rPr>
          <w:rFonts w:ascii="Arial" w:hAnsi="Arial" w:cs="Arial"/>
          <w:bCs/>
        </w:rPr>
        <w:t>CD4</w:t>
      </w:r>
      <w:r w:rsidR="00576E64" w:rsidRPr="00E507D2">
        <w:rPr>
          <w:rFonts w:ascii="Arial" w:hAnsi="Arial" w:cs="Arial"/>
          <w:bCs/>
          <w:vertAlign w:val="superscript"/>
        </w:rPr>
        <w:t>+</w:t>
      </w:r>
      <w:r w:rsidR="00576E64" w:rsidRPr="00E507D2">
        <w:rPr>
          <w:rFonts w:ascii="Arial" w:hAnsi="Arial" w:cs="Arial"/>
          <w:bCs/>
        </w:rPr>
        <w:t xml:space="preserve"> T cells from</w:t>
      </w:r>
      <w:r w:rsidR="00576E64">
        <w:rPr>
          <w:rFonts w:ascii="Arial" w:hAnsi="Arial" w:cs="Arial"/>
          <w:b/>
          <w:bCs/>
        </w:rPr>
        <w:t xml:space="preserve"> </w:t>
      </w:r>
      <w:r w:rsidRPr="00A307D3">
        <w:rPr>
          <w:rFonts w:ascii="Arial" w:hAnsi="Arial" w:cs="Arial"/>
        </w:rPr>
        <w:t>IL2</w:t>
      </w:r>
      <w:r>
        <w:rPr>
          <w:rFonts w:ascii="Arial" w:hAnsi="Arial" w:cs="Arial"/>
        </w:rPr>
        <w:t xml:space="preserve">1-VFP mice after stimulation </w:t>
      </w:r>
      <w:r w:rsidRPr="00A307D3">
        <w:rPr>
          <w:rFonts w:ascii="Arial" w:hAnsi="Arial" w:cs="Arial"/>
          <w:i/>
        </w:rPr>
        <w:t>in vitro</w:t>
      </w:r>
      <w:r>
        <w:rPr>
          <w:rFonts w:ascii="Arial" w:hAnsi="Arial" w:cs="Arial"/>
          <w:i/>
        </w:rPr>
        <w:t>.</w:t>
      </w:r>
      <w:r>
        <w:rPr>
          <w:rFonts w:ascii="Arial" w:hAnsi="Arial" w:cs="Arial"/>
        </w:rPr>
        <w:t xml:space="preserve"> S</w:t>
      </w:r>
      <w:r w:rsidRPr="00A307D3">
        <w:rPr>
          <w:rFonts w:ascii="Arial" w:hAnsi="Arial" w:cs="Arial"/>
        </w:rPr>
        <w:t xml:space="preserve">plenocytes from IL21-VFP mice were cultured with antibodies to CD3 and CD28. </w:t>
      </w:r>
      <w:r w:rsidRPr="00676F67">
        <w:rPr>
          <w:rFonts w:ascii="Arial" w:hAnsi="Arial" w:cs="Arial"/>
        </w:rPr>
        <w:t>VFP</w:t>
      </w:r>
      <w:r w:rsidRPr="00676F67">
        <w:rPr>
          <w:rFonts w:ascii="Arial" w:hAnsi="Arial" w:cs="Arial"/>
          <w:vertAlign w:val="superscript"/>
        </w:rPr>
        <w:t>-</w:t>
      </w:r>
      <w:r w:rsidRPr="00676F67">
        <w:rPr>
          <w:rFonts w:ascii="Arial" w:hAnsi="Arial" w:cs="Arial"/>
        </w:rPr>
        <w:t xml:space="preserve"> or VFP</w:t>
      </w:r>
      <w:r w:rsidRPr="00676F67">
        <w:rPr>
          <w:rFonts w:ascii="Arial" w:hAnsi="Arial" w:cs="Arial"/>
          <w:vertAlign w:val="superscript"/>
        </w:rPr>
        <w:t>+</w:t>
      </w:r>
      <w:r w:rsidRPr="00676F67">
        <w:rPr>
          <w:rFonts w:ascii="Arial" w:hAnsi="Arial" w:cs="Arial"/>
        </w:rPr>
        <w:t xml:space="preserve"> </w:t>
      </w:r>
      <w:r>
        <w:rPr>
          <w:rFonts w:ascii="Arial" w:hAnsi="Arial" w:cs="Arial"/>
        </w:rPr>
        <w:t>CD4</w:t>
      </w:r>
      <w:r w:rsidRPr="00A307D3">
        <w:rPr>
          <w:rFonts w:ascii="Arial" w:hAnsi="Arial" w:cs="Arial"/>
          <w:vertAlign w:val="superscript"/>
        </w:rPr>
        <w:t>+</w:t>
      </w:r>
      <w:r>
        <w:rPr>
          <w:rFonts w:ascii="Arial" w:hAnsi="Arial" w:cs="Arial"/>
        </w:rPr>
        <w:t xml:space="preserve"> T cells </w:t>
      </w:r>
      <w:r w:rsidRPr="00A307D3">
        <w:rPr>
          <w:rFonts w:ascii="Arial" w:hAnsi="Arial" w:cs="Arial"/>
        </w:rPr>
        <w:t xml:space="preserve">were then </w:t>
      </w:r>
      <w:r>
        <w:rPr>
          <w:rFonts w:ascii="Arial" w:hAnsi="Arial" w:cs="Arial"/>
        </w:rPr>
        <w:t>FACS purified</w:t>
      </w:r>
      <w:r w:rsidRPr="00A307D3">
        <w:rPr>
          <w:rFonts w:ascii="Arial" w:hAnsi="Arial" w:cs="Arial"/>
        </w:rPr>
        <w:t xml:space="preserve"> </w:t>
      </w:r>
      <w:r>
        <w:rPr>
          <w:rFonts w:ascii="Arial" w:hAnsi="Arial" w:cs="Arial"/>
        </w:rPr>
        <w:t xml:space="preserve">and </w:t>
      </w:r>
      <w:r w:rsidRPr="00E40C9D">
        <w:rPr>
          <w:rFonts w:ascii="Arial" w:hAnsi="Arial" w:cs="Arial"/>
        </w:rPr>
        <w:t xml:space="preserve">RT-qPCR </w:t>
      </w:r>
      <w:r>
        <w:rPr>
          <w:rFonts w:ascii="Arial" w:hAnsi="Arial" w:cs="Arial"/>
        </w:rPr>
        <w:t xml:space="preserve">was performed on their </w:t>
      </w:r>
      <w:r w:rsidR="00BE2FF0">
        <w:rPr>
          <w:rFonts w:ascii="Arial" w:hAnsi="Arial" w:cs="Arial"/>
        </w:rPr>
        <w:t>RNAs.</w:t>
      </w:r>
      <w:r>
        <w:rPr>
          <w:rFonts w:ascii="Arial" w:hAnsi="Arial" w:cs="Arial"/>
        </w:rPr>
        <w:t xml:space="preserve"> Data shown are the mean fold changes +/- SD of cells from 3 B6.IL21-VFP mic</w:t>
      </w:r>
      <w:r w:rsidRPr="00A307D3">
        <w:rPr>
          <w:rFonts w:ascii="Arial" w:hAnsi="Arial" w:cs="Arial"/>
        </w:rPr>
        <w:t xml:space="preserve">e </w:t>
      </w:r>
      <w:r w:rsidRPr="00A307D3">
        <w:rPr>
          <w:rFonts w:ascii="Arial" w:hAnsi="Arial" w:cs="Arial"/>
        </w:rPr>
        <w:t></w:t>
      </w:r>
      <w:r w:rsidRPr="00A307D3">
        <w:rPr>
          <w:rFonts w:ascii="Arial" w:hAnsi="Arial" w:cs="Arial"/>
        </w:rPr>
        <w:t></w:t>
      </w:r>
      <w:r w:rsidRPr="00A307D3">
        <w:rPr>
          <w:rFonts w:ascii="Arial" w:hAnsi="Arial" w:cs="Arial"/>
        </w:rPr>
        <w:t></w:t>
      </w:r>
      <w:r w:rsidRPr="00A307D3">
        <w:rPr>
          <w:rFonts w:ascii="Arial" w:hAnsi="Arial" w:cs="Arial"/>
        </w:rPr>
        <w:t></w:t>
      </w:r>
      <w:r w:rsidRPr="00A307D3">
        <w:rPr>
          <w:rFonts w:ascii="Arial" w:hAnsi="Arial" w:cs="Arial"/>
        </w:rPr>
        <w:t></w:t>
      </w:r>
      <w:r>
        <w:rPr>
          <w:rFonts w:ascii="Arial" w:hAnsi="Arial" w:cs="Arial"/>
        </w:rPr>
        <w:t xml:space="preserve"> </w:t>
      </w:r>
      <w:r w:rsidRPr="00A307D3">
        <w:rPr>
          <w:rFonts w:ascii="Symbol" w:hAnsi="Symbol" w:cs="Arial"/>
        </w:rPr>
        <w:t></w:t>
      </w:r>
      <w:r w:rsidRPr="00A307D3">
        <w:rPr>
          <w:rFonts w:ascii="Symbol" w:hAnsi="Symbol" w:cs="Arial"/>
        </w:rPr>
        <w:t></w:t>
      </w:r>
      <w:r>
        <w:rPr>
          <w:rFonts w:ascii="Arial" w:hAnsi="Arial" w:cs="Arial"/>
        </w:rPr>
        <w:t xml:space="preserve">Ct normalization to 18S RNA. </w:t>
      </w:r>
      <w:r w:rsidRPr="00A307D3">
        <w:rPr>
          <w:rFonts w:ascii="Arial" w:hAnsi="Arial" w:cs="Arial"/>
          <w:highlight w:val="yellow"/>
        </w:rPr>
        <w:t>*, p</w:t>
      </w:r>
      <w:r w:rsidR="00B360DA">
        <w:rPr>
          <w:rFonts w:ascii="Arial" w:hAnsi="Arial" w:cs="Arial"/>
          <w:highlight w:val="yellow"/>
        </w:rPr>
        <w:t>≤</w:t>
      </w:r>
      <w:r w:rsidRPr="00A307D3">
        <w:rPr>
          <w:rFonts w:ascii="Arial" w:hAnsi="Arial" w:cs="Arial"/>
          <w:highlight w:val="yellow"/>
        </w:rPr>
        <w:t>0.05; **, p</w:t>
      </w:r>
      <w:r w:rsidR="00B360DA">
        <w:rPr>
          <w:rFonts w:ascii="Arial" w:hAnsi="Arial" w:cs="Arial"/>
          <w:highlight w:val="yellow"/>
        </w:rPr>
        <w:t>≤</w:t>
      </w:r>
      <w:r w:rsidRPr="00A307D3">
        <w:rPr>
          <w:rFonts w:ascii="Arial" w:hAnsi="Arial" w:cs="Arial"/>
          <w:highlight w:val="yellow"/>
        </w:rPr>
        <w:t>0.01</w:t>
      </w:r>
      <w:r w:rsidR="00015DEB">
        <w:rPr>
          <w:rFonts w:ascii="Arial" w:hAnsi="Arial" w:cs="Arial"/>
        </w:rPr>
        <w:t xml:space="preserve"> </w:t>
      </w:r>
      <w:r w:rsidR="00B360DA">
        <w:rPr>
          <w:rFonts w:ascii="Arial" w:hAnsi="Arial" w:cs="Arial"/>
        </w:rPr>
        <w:t>by the non-parametric Mann Whitney U test</w:t>
      </w:r>
      <w:r w:rsidRPr="00A307D3">
        <w:rPr>
          <w:rFonts w:ascii="Arial" w:hAnsi="Arial" w:cs="Arial"/>
        </w:rPr>
        <w:t xml:space="preserve">. </w:t>
      </w:r>
      <w:r w:rsidRPr="00A307D3">
        <w:rPr>
          <w:rFonts w:ascii="Arial" w:hAnsi="Arial" w:cs="Arial"/>
          <w:b/>
          <w:bCs/>
        </w:rPr>
        <w:t xml:space="preserve">(d) </w:t>
      </w:r>
      <w:r w:rsidR="00550DF1" w:rsidRPr="00E507D2">
        <w:rPr>
          <w:rFonts w:ascii="Arial" w:hAnsi="Arial" w:cs="Arial"/>
          <w:bCs/>
        </w:rPr>
        <w:t xml:space="preserve">VFP is expressed </w:t>
      </w:r>
      <w:r w:rsidR="008E3E5C" w:rsidRPr="00E507D2">
        <w:rPr>
          <w:rFonts w:ascii="Arial" w:hAnsi="Arial" w:cs="Arial"/>
          <w:bCs/>
        </w:rPr>
        <w:t xml:space="preserve">in immunized mice almost exclusively by </w:t>
      </w:r>
      <w:r w:rsidR="00882E74">
        <w:rPr>
          <w:rFonts w:ascii="Arial" w:hAnsi="Arial" w:cs="Arial"/>
          <w:bCs/>
        </w:rPr>
        <w:t>CD44</w:t>
      </w:r>
      <w:r w:rsidR="00882E74" w:rsidRPr="00E507D2">
        <w:rPr>
          <w:rFonts w:ascii="Arial" w:hAnsi="Arial" w:cs="Arial"/>
          <w:bCs/>
          <w:vertAlign w:val="superscript"/>
        </w:rPr>
        <w:t>hi</w:t>
      </w:r>
      <w:r w:rsidR="00882E74">
        <w:rPr>
          <w:rFonts w:ascii="Arial" w:hAnsi="Arial" w:cs="Arial"/>
          <w:bCs/>
        </w:rPr>
        <w:t xml:space="preserve"> ICOS</w:t>
      </w:r>
      <w:r w:rsidR="00882E74" w:rsidRPr="00E507D2">
        <w:rPr>
          <w:rFonts w:ascii="Arial" w:hAnsi="Arial" w:cs="Arial"/>
          <w:bCs/>
          <w:vertAlign w:val="superscript"/>
        </w:rPr>
        <w:t>hi</w:t>
      </w:r>
      <w:r w:rsidR="00882E74">
        <w:rPr>
          <w:rFonts w:ascii="Arial" w:hAnsi="Arial" w:cs="Arial"/>
          <w:bCs/>
        </w:rPr>
        <w:t xml:space="preserve"> PD1</w:t>
      </w:r>
      <w:r w:rsidR="00882E74" w:rsidRPr="00E507D2">
        <w:rPr>
          <w:rFonts w:ascii="Arial" w:hAnsi="Arial" w:cs="Arial"/>
          <w:bCs/>
          <w:vertAlign w:val="superscript"/>
        </w:rPr>
        <w:t>hi</w:t>
      </w:r>
      <w:r w:rsidR="00882E74">
        <w:rPr>
          <w:rFonts w:ascii="Arial" w:hAnsi="Arial" w:cs="Arial"/>
          <w:bCs/>
        </w:rPr>
        <w:t xml:space="preserve"> </w:t>
      </w:r>
      <w:r w:rsidR="008E3E5C" w:rsidRPr="00E507D2">
        <w:rPr>
          <w:rFonts w:ascii="Arial" w:hAnsi="Arial" w:cs="Arial"/>
          <w:bCs/>
        </w:rPr>
        <w:t>T</w:t>
      </w:r>
      <w:r w:rsidR="008E3E5C" w:rsidRPr="00E507D2">
        <w:rPr>
          <w:rFonts w:ascii="Arial" w:hAnsi="Arial" w:cs="Arial"/>
          <w:bCs/>
          <w:vertAlign w:val="subscript"/>
        </w:rPr>
        <w:t>FH</w:t>
      </w:r>
      <w:r w:rsidR="008E3E5C" w:rsidRPr="00E507D2">
        <w:rPr>
          <w:rFonts w:ascii="Arial" w:hAnsi="Arial" w:cs="Arial"/>
          <w:bCs/>
        </w:rPr>
        <w:t>.</w:t>
      </w:r>
      <w:r w:rsidR="008E3E5C">
        <w:rPr>
          <w:rFonts w:ascii="Arial" w:hAnsi="Arial" w:cs="Arial"/>
          <w:b/>
          <w:bCs/>
        </w:rPr>
        <w:t xml:space="preserve"> </w:t>
      </w:r>
      <w:r w:rsidRPr="00A307D3">
        <w:rPr>
          <w:rFonts w:ascii="Arial" w:hAnsi="Arial" w:cs="Arial"/>
        </w:rPr>
        <w:t xml:space="preserve">IL21-VFP mice were immunized with DNP-KLH in CFA and </w:t>
      </w:r>
      <w:r w:rsidR="00955797">
        <w:rPr>
          <w:rFonts w:ascii="Arial" w:hAnsi="Arial" w:cs="Arial"/>
        </w:rPr>
        <w:t xml:space="preserve">their spleen cells as well as gating </w:t>
      </w:r>
      <w:r w:rsidR="00AE7F6B">
        <w:rPr>
          <w:rFonts w:ascii="Arial" w:hAnsi="Arial" w:cs="Arial"/>
        </w:rPr>
        <w:t xml:space="preserve">control </w:t>
      </w:r>
      <w:r w:rsidR="00955797">
        <w:rPr>
          <w:rFonts w:ascii="Arial" w:hAnsi="Arial" w:cs="Arial"/>
        </w:rPr>
        <w:t xml:space="preserve">cells from an </w:t>
      </w:r>
      <w:r w:rsidR="00955797" w:rsidRPr="00A307D3">
        <w:rPr>
          <w:rFonts w:ascii="Arial" w:hAnsi="Arial" w:cs="Arial"/>
        </w:rPr>
        <w:t xml:space="preserve">unimmunized B6 mouse </w:t>
      </w:r>
      <w:r w:rsidR="00955797">
        <w:rPr>
          <w:rFonts w:ascii="Arial" w:hAnsi="Arial" w:cs="Arial"/>
        </w:rPr>
        <w:t xml:space="preserve">were </w:t>
      </w:r>
      <w:r w:rsidRPr="00A307D3">
        <w:rPr>
          <w:rFonts w:ascii="Arial" w:hAnsi="Arial" w:cs="Arial"/>
        </w:rPr>
        <w:t xml:space="preserve">analyzed </w:t>
      </w:r>
      <w:r w:rsidR="00955797">
        <w:rPr>
          <w:rFonts w:ascii="Arial" w:hAnsi="Arial" w:cs="Arial"/>
        </w:rPr>
        <w:t xml:space="preserve">by flow cytometry </w:t>
      </w:r>
      <w:r w:rsidRPr="00A307D3">
        <w:rPr>
          <w:rFonts w:ascii="Arial" w:hAnsi="Arial" w:cs="Arial"/>
        </w:rPr>
        <w:t>11 days later.</w:t>
      </w:r>
      <w:r w:rsidR="008E3E5C">
        <w:rPr>
          <w:rFonts w:ascii="Arial" w:hAnsi="Arial" w:cs="Arial"/>
        </w:rPr>
        <w:t xml:space="preserve"> </w:t>
      </w:r>
      <w:r w:rsidR="00BE2FF0">
        <w:rPr>
          <w:rFonts w:ascii="Arial" w:hAnsi="Arial" w:cs="Arial"/>
        </w:rPr>
        <w:t>D</w:t>
      </w:r>
      <w:r w:rsidR="008E3E5C">
        <w:rPr>
          <w:rFonts w:ascii="Arial" w:hAnsi="Arial" w:cs="Arial"/>
        </w:rPr>
        <w:t xml:space="preserve">ata </w:t>
      </w:r>
      <w:r w:rsidR="00B360DA">
        <w:rPr>
          <w:rFonts w:ascii="Arial" w:hAnsi="Arial" w:cs="Arial"/>
        </w:rPr>
        <w:t>shown are</w:t>
      </w:r>
      <w:r w:rsidR="004D52D7">
        <w:rPr>
          <w:rFonts w:ascii="Arial" w:hAnsi="Arial" w:cs="Arial"/>
        </w:rPr>
        <w:t xml:space="preserve"> </w:t>
      </w:r>
      <w:r w:rsidR="00BE2FF0">
        <w:rPr>
          <w:rFonts w:ascii="Arial" w:hAnsi="Arial" w:cs="Arial"/>
        </w:rPr>
        <w:t xml:space="preserve">representative of </w:t>
      </w:r>
      <w:r w:rsidR="004D52D7" w:rsidRPr="00F45AA0">
        <w:rPr>
          <w:rFonts w:ascii="Arial" w:hAnsi="Arial" w:cs="Arial"/>
          <w:highlight w:val="yellow"/>
        </w:rPr>
        <w:t>3-5 mice</w:t>
      </w:r>
      <w:r w:rsidR="004D52D7">
        <w:rPr>
          <w:rFonts w:ascii="Arial" w:hAnsi="Arial" w:cs="Arial"/>
        </w:rPr>
        <w:t xml:space="preserve"> in </w:t>
      </w:r>
      <w:r w:rsidR="00BE2FF0" w:rsidRPr="00E507D2">
        <w:rPr>
          <w:rFonts w:ascii="Arial" w:hAnsi="Arial" w:cs="Arial"/>
          <w:highlight w:val="yellow"/>
        </w:rPr>
        <w:t>2</w:t>
      </w:r>
      <w:r w:rsidR="00015DEB">
        <w:rPr>
          <w:rFonts w:ascii="Arial" w:hAnsi="Arial" w:cs="Arial"/>
          <w:highlight w:val="yellow"/>
        </w:rPr>
        <w:t>???</w:t>
      </w:r>
      <w:r w:rsidR="00BE2FF0" w:rsidRPr="00E507D2">
        <w:rPr>
          <w:rFonts w:ascii="Arial" w:hAnsi="Arial" w:cs="Arial"/>
          <w:highlight w:val="yellow"/>
        </w:rPr>
        <w:t xml:space="preserve"> experiment</w:t>
      </w:r>
      <w:r w:rsidR="00C45625">
        <w:rPr>
          <w:rFonts w:ascii="Arial" w:hAnsi="Arial" w:cs="Arial"/>
          <w:highlight w:val="yellow"/>
        </w:rPr>
        <w:t>s</w:t>
      </w:r>
      <w:r w:rsidR="00BE2FF0">
        <w:rPr>
          <w:rFonts w:ascii="Arial" w:hAnsi="Arial" w:cs="Arial"/>
        </w:rPr>
        <w:t>.</w:t>
      </w:r>
      <w:r w:rsidR="00882E74">
        <w:rPr>
          <w:rFonts w:ascii="Arial" w:hAnsi="Arial" w:cs="Arial"/>
        </w:rPr>
        <w:t xml:space="preserve"> </w:t>
      </w:r>
      <w:r w:rsidRPr="00A307D3">
        <w:rPr>
          <w:rFonts w:ascii="Arial" w:hAnsi="Arial" w:cs="Arial"/>
        </w:rPr>
        <w:t>(</w:t>
      </w:r>
      <w:r w:rsidR="00882E74">
        <w:rPr>
          <w:rFonts w:ascii="Arial" w:hAnsi="Arial" w:cs="Arial"/>
          <w:b/>
          <w:bCs/>
        </w:rPr>
        <w:t>e</w:t>
      </w:r>
      <w:r w:rsidRPr="00A307D3">
        <w:rPr>
          <w:rFonts w:ascii="Arial" w:hAnsi="Arial" w:cs="Arial"/>
        </w:rPr>
        <w:t xml:space="preserve">) </w:t>
      </w:r>
      <w:r w:rsidR="00576E64">
        <w:rPr>
          <w:rFonts w:ascii="Arial" w:hAnsi="Arial" w:cs="Arial"/>
        </w:rPr>
        <w:t>VFP</w:t>
      </w:r>
      <w:r w:rsidR="00BE2FF0">
        <w:rPr>
          <w:rFonts w:ascii="Arial" w:hAnsi="Arial" w:cs="Arial"/>
          <w:vertAlign w:val="superscript"/>
        </w:rPr>
        <w:t xml:space="preserve">+ </w:t>
      </w:r>
      <w:r w:rsidR="00576E64">
        <w:rPr>
          <w:rFonts w:ascii="Arial" w:hAnsi="Arial" w:cs="Arial"/>
        </w:rPr>
        <w:t>CD4</w:t>
      </w:r>
      <w:r w:rsidR="00576E64" w:rsidRPr="00E507D2">
        <w:rPr>
          <w:rFonts w:ascii="Arial" w:hAnsi="Arial" w:cs="Arial"/>
          <w:vertAlign w:val="superscript"/>
        </w:rPr>
        <w:t>+</w:t>
      </w:r>
      <w:r w:rsidR="00576E64">
        <w:rPr>
          <w:rFonts w:ascii="Arial" w:hAnsi="Arial" w:cs="Arial"/>
        </w:rPr>
        <w:t xml:space="preserve"> T cells from immunized mice </w:t>
      </w:r>
      <w:r w:rsidR="00BE2FF0">
        <w:rPr>
          <w:rFonts w:ascii="Arial" w:hAnsi="Arial" w:cs="Arial"/>
        </w:rPr>
        <w:t>show</w:t>
      </w:r>
      <w:r w:rsidR="00576E64">
        <w:rPr>
          <w:rFonts w:ascii="Arial" w:hAnsi="Arial" w:cs="Arial"/>
        </w:rPr>
        <w:t xml:space="preserve"> elevated transcriptional expression of a number of T-helper cytokines, including </w:t>
      </w:r>
      <w:r w:rsidR="00576E64" w:rsidRPr="00E507D2">
        <w:rPr>
          <w:rFonts w:ascii="Arial" w:hAnsi="Arial" w:cs="Arial"/>
          <w:i/>
        </w:rPr>
        <w:t>Il21</w:t>
      </w:r>
      <w:r w:rsidR="00576E64">
        <w:rPr>
          <w:rFonts w:ascii="Arial" w:hAnsi="Arial" w:cs="Arial"/>
        </w:rPr>
        <w:t xml:space="preserve">. </w:t>
      </w:r>
      <w:r w:rsidR="00AE7F6B">
        <w:rPr>
          <w:rFonts w:ascii="Arial" w:hAnsi="Arial" w:cs="Arial"/>
        </w:rPr>
        <w:t xml:space="preserve">CD4-gated spleen cells from </w:t>
      </w:r>
      <w:r w:rsidR="00BE2FF0" w:rsidRPr="00E507D2">
        <w:rPr>
          <w:rFonts w:ascii="Arial" w:hAnsi="Arial" w:cs="Arial"/>
          <w:highlight w:val="yellow"/>
        </w:rPr>
        <w:t>3-XXX</w:t>
      </w:r>
      <w:r w:rsidR="00BE2FF0">
        <w:rPr>
          <w:rFonts w:ascii="Arial" w:hAnsi="Arial" w:cs="Arial"/>
        </w:rPr>
        <w:t xml:space="preserve"> immunized mice described in </w:t>
      </w:r>
      <w:r w:rsidR="00AE7F6B" w:rsidRPr="00E507D2">
        <w:rPr>
          <w:rFonts w:ascii="Arial" w:hAnsi="Arial" w:cs="Arial"/>
          <w:b/>
        </w:rPr>
        <w:t>d</w:t>
      </w:r>
      <w:r w:rsidR="00AE7F6B">
        <w:rPr>
          <w:rFonts w:ascii="Arial" w:hAnsi="Arial" w:cs="Arial"/>
        </w:rPr>
        <w:t xml:space="preserve"> were FACS-</w:t>
      </w:r>
      <w:r w:rsidRPr="00A307D3">
        <w:rPr>
          <w:rFonts w:ascii="Arial" w:hAnsi="Arial" w:cs="Arial"/>
        </w:rPr>
        <w:t xml:space="preserve">sorted </w:t>
      </w:r>
      <w:r w:rsidR="00AE7F6B">
        <w:rPr>
          <w:rFonts w:ascii="Arial" w:hAnsi="Arial" w:cs="Arial"/>
        </w:rPr>
        <w:t>for</w:t>
      </w:r>
      <w:r w:rsidRPr="00A307D3">
        <w:rPr>
          <w:rFonts w:ascii="Arial" w:hAnsi="Arial" w:cs="Arial"/>
        </w:rPr>
        <w:t xml:space="preserve"> VFP</w:t>
      </w:r>
      <w:r w:rsidRPr="00A307D3">
        <w:rPr>
          <w:rFonts w:ascii="Arial" w:hAnsi="Arial" w:cs="Arial"/>
          <w:vertAlign w:val="superscript"/>
        </w:rPr>
        <w:t>-</w:t>
      </w:r>
      <w:r w:rsidRPr="00A307D3">
        <w:rPr>
          <w:rFonts w:ascii="Arial" w:hAnsi="Arial" w:cs="Arial"/>
        </w:rPr>
        <w:t xml:space="preserve"> or VFP</w:t>
      </w:r>
      <w:r w:rsidRPr="00A307D3">
        <w:rPr>
          <w:rFonts w:ascii="Arial" w:hAnsi="Arial" w:cs="Arial"/>
          <w:vertAlign w:val="superscript"/>
        </w:rPr>
        <w:t>hi</w:t>
      </w:r>
      <w:r w:rsidR="00AE7F6B">
        <w:rPr>
          <w:rFonts w:ascii="Arial" w:hAnsi="Arial" w:cs="Arial"/>
        </w:rPr>
        <w:t xml:space="preserve"> expression,</w:t>
      </w:r>
      <w:r w:rsidR="00BE2FF0">
        <w:rPr>
          <w:rFonts w:ascii="Arial" w:hAnsi="Arial" w:cs="Arial"/>
        </w:rPr>
        <w:t xml:space="preserve"> </w:t>
      </w:r>
      <w:r w:rsidR="004D52D7">
        <w:rPr>
          <w:rFonts w:ascii="Arial" w:hAnsi="Arial" w:cs="Arial"/>
        </w:rPr>
        <w:t xml:space="preserve">and </w:t>
      </w:r>
      <w:r w:rsidR="00BE2FF0">
        <w:rPr>
          <w:rFonts w:ascii="Arial" w:hAnsi="Arial" w:cs="Arial"/>
        </w:rPr>
        <w:t xml:space="preserve">analyzed </w:t>
      </w:r>
      <w:r w:rsidR="00880C77">
        <w:rPr>
          <w:rFonts w:ascii="Arial" w:hAnsi="Arial" w:cs="Arial"/>
        </w:rPr>
        <w:t xml:space="preserve">by RT-qPCR as in </w:t>
      </w:r>
      <w:r w:rsidR="00880C77" w:rsidRPr="00E507D2">
        <w:rPr>
          <w:rFonts w:ascii="Arial" w:hAnsi="Arial" w:cs="Arial"/>
          <w:b/>
        </w:rPr>
        <w:t>c</w:t>
      </w:r>
      <w:r w:rsidR="00BE2FF0">
        <w:rPr>
          <w:rFonts w:ascii="Arial" w:hAnsi="Arial" w:cs="Arial"/>
        </w:rPr>
        <w:t xml:space="preserve">. </w:t>
      </w:r>
      <w:r w:rsidRPr="00A307D3">
        <w:rPr>
          <w:rFonts w:ascii="Arial" w:hAnsi="Arial" w:cs="Arial"/>
          <w:b/>
          <w:bCs/>
        </w:rPr>
        <w:t>(</w:t>
      </w:r>
      <w:r w:rsidR="00BE2FF0">
        <w:rPr>
          <w:rFonts w:ascii="Arial" w:hAnsi="Arial" w:cs="Arial"/>
          <w:b/>
          <w:bCs/>
        </w:rPr>
        <w:t>f</w:t>
      </w:r>
      <w:r w:rsidRPr="00A307D3">
        <w:rPr>
          <w:rFonts w:ascii="Arial" w:hAnsi="Arial" w:cs="Arial"/>
          <w:b/>
          <w:bCs/>
        </w:rPr>
        <w:t>)</w:t>
      </w:r>
      <w:r w:rsidRPr="00A307D3">
        <w:rPr>
          <w:rFonts w:ascii="Arial" w:hAnsi="Arial" w:cs="Arial"/>
        </w:rPr>
        <w:t xml:space="preserve"> </w:t>
      </w:r>
      <w:r w:rsidR="004D52D7" w:rsidRPr="00A307D3">
        <w:rPr>
          <w:rFonts w:ascii="Arial" w:hAnsi="Arial" w:cs="Arial"/>
        </w:rPr>
        <w:t xml:space="preserve">VFP </w:t>
      </w:r>
      <w:r w:rsidR="004D52D7">
        <w:rPr>
          <w:rFonts w:ascii="Arial" w:hAnsi="Arial" w:cs="Arial"/>
        </w:rPr>
        <w:t xml:space="preserve">expressing cells </w:t>
      </w:r>
      <w:r w:rsidR="00880C77">
        <w:rPr>
          <w:rFonts w:ascii="Arial" w:hAnsi="Arial" w:cs="Arial"/>
        </w:rPr>
        <w:t xml:space="preserve">localize </w:t>
      </w:r>
      <w:r w:rsidR="00880C77" w:rsidRPr="00A307D3">
        <w:rPr>
          <w:rFonts w:ascii="Arial" w:hAnsi="Arial" w:cs="Arial"/>
        </w:rPr>
        <w:t xml:space="preserve">to </w:t>
      </w:r>
      <w:r w:rsidR="00880C77">
        <w:rPr>
          <w:rFonts w:ascii="Arial" w:hAnsi="Arial" w:cs="Arial"/>
        </w:rPr>
        <w:t xml:space="preserve">a splenic germinal center (circled) of a </w:t>
      </w:r>
      <w:r w:rsidR="004D52D7" w:rsidRPr="00E507D2">
        <w:rPr>
          <w:rFonts w:ascii="Arial" w:hAnsi="Arial" w:cs="Arial"/>
          <w:highlight w:val="yellow"/>
        </w:rPr>
        <w:t>XXX wk old</w:t>
      </w:r>
      <w:r w:rsidR="004D52D7">
        <w:rPr>
          <w:rFonts w:ascii="Arial" w:hAnsi="Arial" w:cs="Arial"/>
        </w:rPr>
        <w:t xml:space="preserve"> </w:t>
      </w:r>
      <w:r w:rsidR="004D52D7" w:rsidRPr="00A307D3">
        <w:rPr>
          <w:rFonts w:ascii="Arial" w:hAnsi="Arial" w:cs="Arial"/>
        </w:rPr>
        <w:t>B6</w:t>
      </w:r>
      <w:r w:rsidR="004D52D7">
        <w:rPr>
          <w:rFonts w:ascii="Arial" w:hAnsi="Arial" w:cs="Arial"/>
        </w:rPr>
        <w:t>.</w:t>
      </w:r>
      <w:r w:rsidR="004D52D7" w:rsidRPr="00A307D3">
        <w:rPr>
          <w:rFonts w:ascii="Arial" w:hAnsi="Arial" w:cs="Arial"/>
          <w:i/>
        </w:rPr>
        <w:t>Sle1</w:t>
      </w:r>
      <w:r w:rsidR="004D52D7" w:rsidRPr="00A307D3">
        <w:rPr>
          <w:rFonts w:ascii="Arial" w:hAnsi="Arial" w:cs="Arial"/>
        </w:rPr>
        <w:t xml:space="preserve"> </w:t>
      </w:r>
      <w:r w:rsidR="004D52D7" w:rsidRPr="00A307D3">
        <w:rPr>
          <w:rFonts w:ascii="Arial" w:hAnsi="Arial" w:cs="Arial"/>
          <w:i/>
        </w:rPr>
        <w:t xml:space="preserve">Yaa </w:t>
      </w:r>
      <w:r w:rsidR="004D52D7" w:rsidRPr="00A307D3">
        <w:rPr>
          <w:rFonts w:ascii="Arial" w:hAnsi="Arial" w:cs="Arial"/>
        </w:rPr>
        <w:t xml:space="preserve">IL21-VFP </w:t>
      </w:r>
      <w:r w:rsidR="00880C77">
        <w:rPr>
          <w:rFonts w:ascii="Arial" w:hAnsi="Arial" w:cs="Arial"/>
        </w:rPr>
        <w:t xml:space="preserve">mouse.  </w:t>
      </w:r>
    </w:p>
    <w:p w14:paraId="76FBFCD4" w14:textId="77777777" w:rsidR="00F85B99" w:rsidRDefault="00F85B99" w:rsidP="0081113A">
      <w:pPr>
        <w:spacing w:line="360" w:lineRule="auto"/>
        <w:rPr>
          <w:rFonts w:ascii="Arial" w:hAnsi="Arial"/>
        </w:rPr>
      </w:pPr>
    </w:p>
    <w:p w14:paraId="2A562155" w14:textId="7B7088D2" w:rsidR="0081113A" w:rsidRPr="001C7B0A" w:rsidRDefault="00F85B99" w:rsidP="0081113A">
      <w:pPr>
        <w:spacing w:line="360" w:lineRule="auto"/>
        <w:rPr>
          <w:rFonts w:ascii="Arial" w:hAnsi="Arial"/>
          <w:highlight w:val="yellow"/>
        </w:rPr>
      </w:pPr>
      <w:r w:rsidRPr="001C7B0A">
        <w:rPr>
          <w:rFonts w:ascii="Arial" w:hAnsi="Arial"/>
          <w:b/>
          <w:highlight w:val="yellow"/>
        </w:rPr>
        <w:t>Supplementary Figure 2</w:t>
      </w:r>
    </w:p>
    <w:p w14:paraId="273DE3CA" w14:textId="45B554FE" w:rsidR="00F85B99" w:rsidRPr="001C7B0A" w:rsidRDefault="0058603E" w:rsidP="0081113A">
      <w:pPr>
        <w:spacing w:line="360" w:lineRule="auto"/>
        <w:rPr>
          <w:rFonts w:ascii="Arial" w:hAnsi="Arial"/>
          <w:highlight w:val="yellow"/>
        </w:rPr>
      </w:pPr>
      <w:ins w:id="164" w:author="Xulong Wang" w:date="2015-03-12T13:36:00Z">
        <w:r>
          <w:rPr>
            <w:rFonts w:ascii="Arial" w:hAnsi="Arial"/>
            <w:highlight w:val="yellow"/>
          </w:rPr>
          <w:t xml:space="preserve">Integrate with the ImmGen dataset. </w:t>
        </w:r>
      </w:ins>
      <w:del w:id="165" w:author="Xulong Wang" w:date="2015-03-12T12:50:00Z">
        <w:r w:rsidR="00F85B99" w:rsidRPr="001C7B0A" w:rsidDel="00F128BB">
          <w:rPr>
            <w:rFonts w:ascii="Arial" w:hAnsi="Arial"/>
            <w:highlight w:val="yellow"/>
          </w:rPr>
          <w:delText>IMMGEN PCA</w:delText>
        </w:r>
      </w:del>
      <w:ins w:id="166" w:author="Xulong Wang" w:date="2015-03-12T12:50:00Z">
        <w:r w:rsidR="00F128BB">
          <w:rPr>
            <w:rFonts w:ascii="Arial" w:hAnsi="Arial"/>
            <w:highlight w:val="yellow"/>
          </w:rPr>
          <w:t>(a) Top 20 most correlated ImmGen samples with each of N, ACT, and ACT IL21 samples. (b) PCA clustering of</w:t>
        </w:r>
      </w:ins>
      <w:ins w:id="167" w:author="Xulong Wang" w:date="2015-03-12T12:53:00Z">
        <w:r w:rsidR="00334919">
          <w:rPr>
            <w:rFonts w:ascii="Arial" w:hAnsi="Arial"/>
            <w:highlight w:val="yellow"/>
          </w:rPr>
          <w:t xml:space="preserve"> N, ACT, ACTIL21 and</w:t>
        </w:r>
      </w:ins>
      <w:ins w:id="168" w:author="Xulong Wang" w:date="2015-03-12T12:50:00Z">
        <w:r w:rsidR="00F128BB">
          <w:rPr>
            <w:rFonts w:ascii="Arial" w:hAnsi="Arial"/>
            <w:highlight w:val="yellow"/>
          </w:rPr>
          <w:t xml:space="preserve"> </w:t>
        </w:r>
      </w:ins>
      <w:ins w:id="169" w:author="Xulong Wang" w:date="2015-03-12T13:36:00Z">
        <w:r>
          <w:rPr>
            <w:rFonts w:ascii="Arial" w:hAnsi="Arial"/>
            <w:highlight w:val="yellow"/>
          </w:rPr>
          <w:t xml:space="preserve">all ImmGen samples in </w:t>
        </w:r>
      </w:ins>
      <w:ins w:id="170" w:author="Xulong Wang" w:date="2015-03-12T12:52:00Z">
        <w:r w:rsidR="00334919">
          <w:rPr>
            <w:rFonts w:ascii="Arial" w:hAnsi="Arial"/>
            <w:highlight w:val="yellow"/>
          </w:rPr>
          <w:t xml:space="preserve">Naïve T, NKT, T memory </w:t>
        </w:r>
      </w:ins>
      <w:ins w:id="171" w:author="Xulong Wang" w:date="2015-03-12T13:37:00Z">
        <w:r>
          <w:rPr>
            <w:rFonts w:ascii="Arial" w:hAnsi="Arial"/>
            <w:highlight w:val="yellow"/>
          </w:rPr>
          <w:t>categories</w:t>
        </w:r>
      </w:ins>
      <w:ins w:id="172" w:author="Xulong Wang" w:date="2015-03-12T12:52:00Z">
        <w:r w:rsidR="00334919">
          <w:rPr>
            <w:rFonts w:ascii="Arial" w:hAnsi="Arial"/>
            <w:highlight w:val="yellow"/>
          </w:rPr>
          <w:t>.</w:t>
        </w:r>
      </w:ins>
    </w:p>
    <w:p w14:paraId="1F547451" w14:textId="77777777" w:rsidR="00F85B99" w:rsidRPr="001C7B0A" w:rsidRDefault="00F85B99" w:rsidP="0081113A">
      <w:pPr>
        <w:spacing w:line="360" w:lineRule="auto"/>
        <w:rPr>
          <w:rFonts w:ascii="Arial" w:hAnsi="Arial"/>
          <w:b/>
          <w:highlight w:val="yellow"/>
        </w:rPr>
      </w:pPr>
    </w:p>
    <w:p w14:paraId="695A687D" w14:textId="092EE16D" w:rsidR="00F85B99" w:rsidRPr="001C7B0A" w:rsidRDefault="00F85B99" w:rsidP="00F85B99">
      <w:pPr>
        <w:widowControl w:val="0"/>
        <w:autoSpaceDE w:val="0"/>
        <w:autoSpaceDN w:val="0"/>
        <w:adjustRightInd w:val="0"/>
        <w:spacing w:line="360" w:lineRule="auto"/>
        <w:rPr>
          <w:rFonts w:ascii="Arial" w:hAnsi="Arial"/>
          <w:b/>
          <w:highlight w:val="yellow"/>
        </w:rPr>
      </w:pPr>
      <w:r w:rsidRPr="001C7B0A">
        <w:rPr>
          <w:rFonts w:ascii="Arial" w:hAnsi="Arial"/>
          <w:b/>
          <w:highlight w:val="yellow"/>
        </w:rPr>
        <w:t xml:space="preserve">Supplementary </w:t>
      </w:r>
      <w:r w:rsidR="00634252">
        <w:rPr>
          <w:rFonts w:ascii="Arial" w:hAnsi="Arial"/>
          <w:b/>
          <w:highlight w:val="yellow"/>
        </w:rPr>
        <w:t>Figure</w:t>
      </w:r>
      <w:r w:rsidR="00634252" w:rsidRPr="001C7B0A">
        <w:rPr>
          <w:rFonts w:ascii="Arial" w:hAnsi="Arial"/>
          <w:b/>
          <w:highlight w:val="yellow"/>
        </w:rPr>
        <w:t xml:space="preserve"> </w:t>
      </w:r>
      <w:r w:rsidRPr="001C7B0A">
        <w:rPr>
          <w:rFonts w:ascii="Arial" w:hAnsi="Arial"/>
          <w:b/>
          <w:highlight w:val="yellow"/>
        </w:rPr>
        <w:t>3</w:t>
      </w:r>
    </w:p>
    <w:p w14:paraId="2300352D" w14:textId="22A29046" w:rsidR="00F85B99" w:rsidRDefault="00005E53" w:rsidP="00F85B99">
      <w:pPr>
        <w:widowControl w:val="0"/>
        <w:autoSpaceDE w:val="0"/>
        <w:autoSpaceDN w:val="0"/>
        <w:adjustRightInd w:val="0"/>
        <w:spacing w:line="360" w:lineRule="auto"/>
        <w:rPr>
          <w:rFonts w:ascii="Arial" w:hAnsi="Arial"/>
        </w:rPr>
      </w:pPr>
      <w:ins w:id="173" w:author="Xulong Wang" w:date="2015-03-12T13:38:00Z">
        <w:r>
          <w:rPr>
            <w:rFonts w:ascii="Arial" w:hAnsi="Arial"/>
            <w:highlight w:val="yellow"/>
          </w:rPr>
          <w:t>Heatmap</w:t>
        </w:r>
      </w:ins>
      <w:ins w:id="174" w:author="Xulong Wang" w:date="2015-03-12T13:09:00Z">
        <w:r w:rsidR="00F87B0B" w:rsidRPr="00F87B0B">
          <w:rPr>
            <w:rFonts w:ascii="Arial" w:hAnsi="Arial"/>
            <w:highlight w:val="yellow"/>
            <w:rPrChange w:id="175" w:author="Xulong Wang" w:date="2015-03-12T13:09:00Z">
              <w:rPr>
                <w:rFonts w:ascii="Arial" w:hAnsi="Arial"/>
                <w:b/>
                <w:highlight w:val="yellow"/>
              </w:rPr>
            </w:rPrChange>
          </w:rPr>
          <w:t xml:space="preserve"> of</w:t>
        </w:r>
        <w:r w:rsidR="00F87B0B">
          <w:rPr>
            <w:rFonts w:ascii="Arial" w:hAnsi="Arial"/>
            <w:highlight w:val="yellow"/>
          </w:rPr>
          <w:t xml:space="preserve"> 811 genes </w:t>
        </w:r>
      </w:ins>
      <w:ins w:id="176" w:author="Xulong Wang" w:date="2015-03-12T13:38:00Z">
        <w:r w:rsidR="009B19E5">
          <w:rPr>
            <w:rFonts w:ascii="Arial" w:hAnsi="Arial"/>
            <w:highlight w:val="yellow"/>
          </w:rPr>
          <w:t>for</w:t>
        </w:r>
      </w:ins>
      <w:ins w:id="177" w:author="Xulong Wang" w:date="2015-03-12T13:09:00Z">
        <w:r w:rsidR="00F87B0B">
          <w:rPr>
            <w:rFonts w:ascii="Arial" w:hAnsi="Arial"/>
            <w:highlight w:val="yellow"/>
          </w:rPr>
          <w:t xml:space="preserve"> the </w:t>
        </w:r>
        <w:r w:rsidR="00910F23">
          <w:rPr>
            <w:rFonts w:ascii="Arial" w:hAnsi="Arial"/>
            <w:highlight w:val="yellow"/>
          </w:rPr>
          <w:t xml:space="preserve">hierarchical clustering </w:t>
        </w:r>
      </w:ins>
      <w:ins w:id="178" w:author="Xulong Wang" w:date="2015-03-12T13:39:00Z">
        <w:r w:rsidR="009B19E5">
          <w:rPr>
            <w:rFonts w:ascii="Arial" w:hAnsi="Arial"/>
            <w:highlight w:val="yellow"/>
          </w:rPr>
          <w:t>of</w:t>
        </w:r>
      </w:ins>
      <w:ins w:id="179" w:author="Xulong Wang" w:date="2015-03-12T13:14:00Z">
        <w:r w:rsidR="000408E9">
          <w:rPr>
            <w:rFonts w:ascii="Arial" w:hAnsi="Arial"/>
            <w:highlight w:val="yellow"/>
          </w:rPr>
          <w:t xml:space="preserve"> </w:t>
        </w:r>
      </w:ins>
      <w:ins w:id="180" w:author="Xulong Wang" w:date="2015-03-12T13:09:00Z">
        <w:r w:rsidR="00F87B0B" w:rsidRPr="0011534A">
          <w:rPr>
            <w:rFonts w:ascii="Arial" w:hAnsi="Arial" w:cs="Arial"/>
          </w:rPr>
          <w:t>CD44</w:t>
        </w:r>
        <w:r w:rsidR="00F87B0B" w:rsidRPr="0011534A">
          <w:rPr>
            <w:rFonts w:ascii="Arial" w:hAnsi="Arial" w:cs="Arial"/>
            <w:vertAlign w:val="superscript"/>
          </w:rPr>
          <w:t>+</w:t>
        </w:r>
        <w:r w:rsidR="00F87B0B" w:rsidRPr="0011534A">
          <w:rPr>
            <w:rFonts w:ascii="Arial" w:hAnsi="Arial" w:cs="Arial"/>
          </w:rPr>
          <w:t>BCL6</w:t>
        </w:r>
        <w:r w:rsidR="00F87B0B" w:rsidRPr="0011534A">
          <w:rPr>
            <w:rFonts w:ascii="Arial" w:hAnsi="Arial" w:cs="Arial"/>
            <w:vertAlign w:val="superscript"/>
          </w:rPr>
          <w:t>-</w:t>
        </w:r>
        <w:r w:rsidR="00F87B0B" w:rsidRPr="0011534A">
          <w:rPr>
            <w:rFonts w:ascii="Arial" w:hAnsi="Arial" w:cs="Arial"/>
          </w:rPr>
          <w:t>CXCR5</w:t>
        </w:r>
        <w:r w:rsidR="00F87B0B" w:rsidRPr="0011534A">
          <w:rPr>
            <w:rFonts w:ascii="Arial" w:hAnsi="Arial" w:cs="Arial"/>
            <w:vertAlign w:val="superscript"/>
          </w:rPr>
          <w:t>-</w:t>
        </w:r>
        <w:r w:rsidR="00F87B0B" w:rsidRPr="0011534A">
          <w:rPr>
            <w:rFonts w:ascii="Arial" w:hAnsi="Arial" w:cs="Arial"/>
          </w:rPr>
          <w:t>,</w:t>
        </w:r>
        <w:r w:rsidR="00F87B0B">
          <w:rPr>
            <w:rFonts w:ascii="Arial" w:hAnsi="Arial" w:cs="Arial"/>
          </w:rPr>
          <w:t xml:space="preserve"> </w:t>
        </w:r>
        <w:r w:rsidR="00F87B0B" w:rsidRPr="0011534A">
          <w:rPr>
            <w:rFonts w:ascii="Arial" w:hAnsi="Arial" w:cs="Arial"/>
          </w:rPr>
          <w:t>CD44</w:t>
        </w:r>
        <w:r w:rsidR="00F87B0B" w:rsidRPr="0011534A">
          <w:rPr>
            <w:rFonts w:ascii="Arial" w:hAnsi="Arial" w:cs="Arial"/>
            <w:vertAlign w:val="superscript"/>
          </w:rPr>
          <w:t>+</w:t>
        </w:r>
        <w:r w:rsidR="00F87B0B" w:rsidRPr="0011534A">
          <w:rPr>
            <w:rFonts w:ascii="Arial" w:hAnsi="Arial" w:cs="Arial"/>
          </w:rPr>
          <w:t>BCL6</w:t>
        </w:r>
        <w:r w:rsidR="00F87B0B" w:rsidRPr="0011534A">
          <w:rPr>
            <w:rFonts w:ascii="Arial" w:hAnsi="Arial" w:cs="Arial"/>
            <w:vertAlign w:val="superscript"/>
          </w:rPr>
          <w:t>lo</w:t>
        </w:r>
        <w:r w:rsidR="00F87B0B" w:rsidRPr="0011534A">
          <w:rPr>
            <w:rFonts w:ascii="Arial" w:hAnsi="Arial" w:cs="Arial"/>
          </w:rPr>
          <w:t>CXCR5</w:t>
        </w:r>
        <w:r w:rsidR="00F87B0B" w:rsidRPr="0011534A">
          <w:rPr>
            <w:rFonts w:ascii="Arial" w:hAnsi="Arial" w:cs="Arial"/>
            <w:vertAlign w:val="superscript"/>
          </w:rPr>
          <w:t>+</w:t>
        </w:r>
      </w:ins>
      <w:ins w:id="181" w:author="Xulong Wang" w:date="2015-03-12T13:12:00Z">
        <w:r w:rsidR="008F7D88">
          <w:rPr>
            <w:rFonts w:ascii="Arial" w:hAnsi="Arial" w:cs="Arial"/>
          </w:rPr>
          <w:t>,</w:t>
        </w:r>
      </w:ins>
      <w:ins w:id="182" w:author="Xulong Wang" w:date="2015-03-12T13:09:00Z">
        <w:r w:rsidR="00F87B0B" w:rsidRPr="0011534A">
          <w:rPr>
            <w:rFonts w:ascii="Arial" w:hAnsi="Arial" w:cs="Arial"/>
          </w:rPr>
          <w:t xml:space="preserve"> CD44</w:t>
        </w:r>
        <w:r w:rsidR="00F87B0B" w:rsidRPr="0011534A">
          <w:rPr>
            <w:rFonts w:ascii="Arial" w:hAnsi="Arial" w:cs="Arial"/>
            <w:vertAlign w:val="superscript"/>
          </w:rPr>
          <w:t xml:space="preserve">+ </w:t>
        </w:r>
        <w:r w:rsidR="00F87B0B" w:rsidRPr="0011534A">
          <w:rPr>
            <w:rFonts w:ascii="Arial" w:hAnsi="Arial" w:cs="Arial"/>
          </w:rPr>
          <w:t>BCL6</w:t>
        </w:r>
        <w:r w:rsidR="00F87B0B" w:rsidRPr="0011534A">
          <w:rPr>
            <w:rFonts w:ascii="Arial" w:hAnsi="Arial" w:cs="Arial"/>
            <w:vertAlign w:val="superscript"/>
          </w:rPr>
          <w:t>hi</w:t>
        </w:r>
        <w:r w:rsidR="00F87B0B" w:rsidRPr="0011534A">
          <w:rPr>
            <w:rFonts w:ascii="Arial" w:hAnsi="Arial" w:cs="Arial"/>
          </w:rPr>
          <w:t xml:space="preserve"> CXCR5</w:t>
        </w:r>
        <w:r w:rsidR="00F87B0B" w:rsidRPr="0011534A">
          <w:rPr>
            <w:rFonts w:ascii="Arial" w:hAnsi="Arial" w:cs="Arial"/>
            <w:vertAlign w:val="superscript"/>
          </w:rPr>
          <w:t>+</w:t>
        </w:r>
        <w:r w:rsidR="008F7D88">
          <w:rPr>
            <w:rFonts w:ascii="Arial" w:hAnsi="Arial" w:cs="Arial"/>
          </w:rPr>
          <w:t xml:space="preserve"> </w:t>
        </w:r>
      </w:ins>
      <w:ins w:id="183" w:author="Xulong Wang" w:date="2015-03-12T13:39:00Z">
        <w:r w:rsidR="009B19E5">
          <w:rPr>
            <w:rFonts w:ascii="Arial" w:hAnsi="Arial" w:cs="Arial"/>
          </w:rPr>
          <w:t xml:space="preserve">samples </w:t>
        </w:r>
      </w:ins>
      <w:ins w:id="184" w:author="Xulong Wang" w:date="2015-03-12T13:09:00Z">
        <w:r w:rsidR="008F7D88">
          <w:rPr>
            <w:rFonts w:ascii="Arial" w:hAnsi="Arial" w:cs="Arial"/>
          </w:rPr>
          <w:t>from Liu et al.</w:t>
        </w:r>
        <w:r w:rsidR="00F87B0B" w:rsidRPr="0011534A">
          <w:rPr>
            <w:rFonts w:ascii="Arial" w:hAnsi="Arial" w:cs="Arial"/>
            <w:vertAlign w:val="superscript"/>
          </w:rPr>
          <w:t xml:space="preserve"> </w:t>
        </w:r>
        <w:r w:rsidR="008F7D88">
          <w:rPr>
            <w:rFonts w:ascii="Arial" w:hAnsi="Arial" w:cs="Arial"/>
          </w:rPr>
          <w:t>and</w:t>
        </w:r>
        <w:r w:rsidR="008F5F85">
          <w:rPr>
            <w:rFonts w:ascii="Arial" w:hAnsi="Arial" w:cs="Arial"/>
          </w:rPr>
          <w:t xml:space="preserve"> N, ACT,</w:t>
        </w:r>
        <w:r w:rsidR="00F87B0B" w:rsidRPr="0011534A">
          <w:rPr>
            <w:rFonts w:ascii="Arial" w:hAnsi="Arial" w:cs="Arial"/>
          </w:rPr>
          <w:t xml:space="preserve"> ACT IL21</w:t>
        </w:r>
        <w:r w:rsidR="00F87B0B" w:rsidRPr="0011534A">
          <w:rPr>
            <w:rFonts w:ascii="Arial" w:hAnsi="Arial" w:cs="Arial"/>
            <w:vertAlign w:val="superscript"/>
          </w:rPr>
          <w:t>+</w:t>
        </w:r>
        <w:r w:rsidR="008F5F85">
          <w:rPr>
            <w:rFonts w:ascii="Arial" w:hAnsi="Arial" w:cs="Arial"/>
          </w:rPr>
          <w:t xml:space="preserve"> </w:t>
        </w:r>
      </w:ins>
      <w:ins w:id="185" w:author="Xulong Wang" w:date="2015-03-12T13:16:00Z">
        <w:r w:rsidR="008F5F85">
          <w:rPr>
            <w:rFonts w:ascii="Arial" w:hAnsi="Arial" w:cs="Arial"/>
          </w:rPr>
          <w:t>samples.</w:t>
        </w:r>
        <w:r w:rsidR="00685D25">
          <w:rPr>
            <w:rFonts w:ascii="Arial" w:hAnsi="Arial" w:cs="Arial"/>
          </w:rPr>
          <w:t xml:space="preserve"> </w:t>
        </w:r>
      </w:ins>
      <w:ins w:id="186" w:author="Xulong Wang" w:date="2015-03-12T13:39:00Z">
        <w:r w:rsidR="009B19E5">
          <w:rPr>
            <w:rFonts w:ascii="Arial" w:hAnsi="Arial" w:cs="Arial"/>
          </w:rPr>
          <w:t>The gene expression values were corrected for the batch effect as described in the methods.</w:t>
        </w:r>
      </w:ins>
    </w:p>
    <w:p w14:paraId="05FF0219" w14:textId="77777777" w:rsidR="00F85B99" w:rsidRDefault="00F85B99" w:rsidP="0081113A">
      <w:pPr>
        <w:spacing w:line="360" w:lineRule="auto"/>
        <w:rPr>
          <w:rFonts w:ascii="Arial" w:hAnsi="Arial"/>
          <w:b/>
        </w:rPr>
      </w:pPr>
    </w:p>
    <w:p w14:paraId="6E9B1142" w14:textId="77777777" w:rsidR="00F85B99" w:rsidRPr="00F00925" w:rsidRDefault="00F85B99" w:rsidP="0081113A">
      <w:pPr>
        <w:spacing w:line="360" w:lineRule="auto"/>
        <w:rPr>
          <w:rFonts w:ascii="Arial" w:hAnsi="Arial" w:cs="Arial"/>
        </w:rPr>
      </w:pPr>
    </w:p>
    <w:p w14:paraId="7624FE5F" w14:textId="77777777" w:rsidR="0081113A" w:rsidRPr="00F00925" w:rsidRDefault="0081113A" w:rsidP="009E5511">
      <w:pPr>
        <w:spacing w:line="360" w:lineRule="auto"/>
        <w:rPr>
          <w:rFonts w:ascii="Arial" w:hAnsi="Arial" w:cs="Arial"/>
        </w:rPr>
      </w:pPr>
    </w:p>
    <w:p w14:paraId="321D1743" w14:textId="7F17A80E" w:rsidR="00872C8F" w:rsidRDefault="00872C8F" w:rsidP="009E5511">
      <w:pPr>
        <w:spacing w:line="360" w:lineRule="auto"/>
        <w:rPr>
          <w:rFonts w:ascii="Arial" w:hAnsi="Arial" w:cs="Arial"/>
          <w:b/>
        </w:rPr>
      </w:pPr>
    </w:p>
    <w:sectPr w:rsidR="00872C8F" w:rsidSect="009D5269">
      <w:headerReference w:type="even" r:id="rId8"/>
      <w:headerReference w:type="default" r:id="rId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Xulong Wang" w:date="2015-03-12T10:55:00Z" w:initials="XW">
    <w:p w14:paraId="40387082" w14:textId="5E055442" w:rsidR="00910F23" w:rsidRDefault="00910F23">
      <w:pPr>
        <w:pStyle w:val="CommentText"/>
      </w:pPr>
      <w:r>
        <w:rPr>
          <w:rStyle w:val="CommentReference"/>
        </w:rPr>
        <w:annotationRef/>
      </w:r>
      <w:r>
        <w:t>What are they? Maybe put several examples?</w:t>
      </w:r>
    </w:p>
  </w:comment>
  <w:comment w:id="96" w:author="Xulong Wang" w:date="2015-03-12T14:00:00Z" w:initials="XW">
    <w:p w14:paraId="28F9EA7C" w14:textId="78AB891F" w:rsidR="00E93099" w:rsidRDefault="00E93099">
      <w:pPr>
        <w:pStyle w:val="CommentText"/>
      </w:pPr>
      <w:ins w:id="98" w:author="Xulong Wang" w:date="2015-03-12T13:59:00Z">
        <w:r>
          <w:rPr>
            <w:rStyle w:val="CommentReference"/>
          </w:rPr>
          <w:annotationRef/>
        </w:r>
      </w:ins>
      <w:r>
        <w:t>Nature will likely not accept this excuse. We better off not mentioning this part or go ahead use the right protocol for TCR quantification.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4AFED9" w14:textId="77777777" w:rsidR="00910F23" w:rsidRDefault="00910F23" w:rsidP="00C051DC">
      <w:r>
        <w:separator/>
      </w:r>
    </w:p>
  </w:endnote>
  <w:endnote w:type="continuationSeparator" w:id="0">
    <w:p w14:paraId="67AFB02D" w14:textId="77777777" w:rsidR="00910F23" w:rsidRDefault="00910F23" w:rsidP="00C05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rade Gothic LT Std">
    <w:altName w:val="Cambria"/>
    <w:panose1 w:val="00000000000000000000"/>
    <w:charset w:val="4D"/>
    <w:family w:val="swiss"/>
    <w:notTrueType/>
    <w:pitch w:val="default"/>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Minion Pro">
    <w:charset w:val="00"/>
    <w:family w:val="auto"/>
    <w:pitch w:val="variable"/>
    <w:sig w:usb0="E00002AF" w:usb1="5000E07B" w:usb2="00000000" w:usb3="00000000" w:csb0="0000019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017C41" w14:textId="77777777" w:rsidR="00910F23" w:rsidRDefault="00910F23" w:rsidP="00C051DC">
      <w:r>
        <w:separator/>
      </w:r>
    </w:p>
  </w:footnote>
  <w:footnote w:type="continuationSeparator" w:id="0">
    <w:p w14:paraId="263461F9" w14:textId="77777777" w:rsidR="00910F23" w:rsidRDefault="00910F23" w:rsidP="00C051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1655E" w14:textId="77777777" w:rsidR="00910F23" w:rsidRDefault="00910F23" w:rsidP="005C3D6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253F7D" w14:textId="77777777" w:rsidR="00910F23" w:rsidRDefault="00910F23" w:rsidP="005C3D6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7A1C1" w14:textId="77777777" w:rsidR="00910F23" w:rsidRDefault="00910F23" w:rsidP="005C3D6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85713">
      <w:rPr>
        <w:rStyle w:val="PageNumber"/>
        <w:noProof/>
      </w:rPr>
      <w:t>1</w:t>
    </w:r>
    <w:r>
      <w:rPr>
        <w:rStyle w:val="PageNumber"/>
      </w:rPr>
      <w:fldChar w:fldCharType="end"/>
    </w:r>
  </w:p>
  <w:p w14:paraId="3B32FAAD" w14:textId="77777777" w:rsidR="00910F23" w:rsidRDefault="00910F23" w:rsidP="005C3D65">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ature Immunolog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Layout&gt;"/>
    <w:docVar w:name="EN.Libraries" w:val="&lt;Libraries&gt;&lt;item db-id=&quot;v0etrzezkwfxa8ewfwt5twpz990z9xvp9wwx&quot;&gt;IL21 paper&lt;record-ids&gt;&lt;item&gt;2&lt;/item&gt;&lt;item&gt;3&lt;/item&gt;&lt;item&gt;4&lt;/item&gt;&lt;item&gt;5&lt;/item&gt;&lt;item&gt;8&lt;/item&gt;&lt;item&gt;12&lt;/item&gt;&lt;item&gt;15&lt;/item&gt;&lt;item&gt;17&lt;/item&gt;&lt;item&gt;21&lt;/item&gt;&lt;item&gt;22&lt;/item&gt;&lt;item&gt;25&lt;/item&gt;&lt;item&gt;27&lt;/item&gt;&lt;item&gt;31&lt;/item&gt;&lt;item&gt;33&lt;/item&gt;&lt;item&gt;39&lt;/item&gt;&lt;item&gt;40&lt;/item&gt;&lt;item&gt;41&lt;/item&gt;&lt;item&gt;42&lt;/item&gt;&lt;item&gt;43&lt;/item&gt;&lt;item&gt;44&lt;/item&gt;&lt;item&gt;45&lt;/item&gt;&lt;item&gt;46&lt;/item&gt;&lt;item&gt;47&lt;/item&gt;&lt;item&gt;48&lt;/item&gt;&lt;item&gt;49&lt;/item&gt;&lt;item&gt;50&lt;/item&gt;&lt;item&gt;51&lt;/item&gt;&lt;item&gt;52&lt;/item&gt;&lt;/record-ids&gt;&lt;/item&gt;&lt;/Libraries&gt;"/>
  </w:docVars>
  <w:rsids>
    <w:rsidRoot w:val="00FD739F"/>
    <w:rsid w:val="00003EA4"/>
    <w:rsid w:val="000047F1"/>
    <w:rsid w:val="0000484C"/>
    <w:rsid w:val="00005E53"/>
    <w:rsid w:val="00006D8E"/>
    <w:rsid w:val="0001076C"/>
    <w:rsid w:val="00011336"/>
    <w:rsid w:val="0001366B"/>
    <w:rsid w:val="0001405C"/>
    <w:rsid w:val="00015400"/>
    <w:rsid w:val="00015DEB"/>
    <w:rsid w:val="0002127C"/>
    <w:rsid w:val="00034A13"/>
    <w:rsid w:val="0003578C"/>
    <w:rsid w:val="000365AA"/>
    <w:rsid w:val="000408E9"/>
    <w:rsid w:val="00040E45"/>
    <w:rsid w:val="00047C42"/>
    <w:rsid w:val="00052F35"/>
    <w:rsid w:val="00056179"/>
    <w:rsid w:val="00056E79"/>
    <w:rsid w:val="00060544"/>
    <w:rsid w:val="0006097E"/>
    <w:rsid w:val="00060ABC"/>
    <w:rsid w:val="00060E71"/>
    <w:rsid w:val="000640C3"/>
    <w:rsid w:val="00064479"/>
    <w:rsid w:val="00070054"/>
    <w:rsid w:val="000711AC"/>
    <w:rsid w:val="0007519C"/>
    <w:rsid w:val="00077E57"/>
    <w:rsid w:val="00082E68"/>
    <w:rsid w:val="00083343"/>
    <w:rsid w:val="00091E8B"/>
    <w:rsid w:val="0009247E"/>
    <w:rsid w:val="00097BBD"/>
    <w:rsid w:val="000A026C"/>
    <w:rsid w:val="000A2157"/>
    <w:rsid w:val="000A49A6"/>
    <w:rsid w:val="000A655F"/>
    <w:rsid w:val="000B1882"/>
    <w:rsid w:val="000B2176"/>
    <w:rsid w:val="000B4170"/>
    <w:rsid w:val="000B5366"/>
    <w:rsid w:val="000B68DA"/>
    <w:rsid w:val="000D1064"/>
    <w:rsid w:val="000D2395"/>
    <w:rsid w:val="000D23D5"/>
    <w:rsid w:val="000D3BE4"/>
    <w:rsid w:val="000D553C"/>
    <w:rsid w:val="000D6D13"/>
    <w:rsid w:val="000D6D21"/>
    <w:rsid w:val="000D7EB8"/>
    <w:rsid w:val="000E0BDC"/>
    <w:rsid w:val="000E3E30"/>
    <w:rsid w:val="000E3F8D"/>
    <w:rsid w:val="000F0829"/>
    <w:rsid w:val="000F3C3A"/>
    <w:rsid w:val="001019DE"/>
    <w:rsid w:val="00103358"/>
    <w:rsid w:val="001077FB"/>
    <w:rsid w:val="00117481"/>
    <w:rsid w:val="00117BE9"/>
    <w:rsid w:val="0012531C"/>
    <w:rsid w:val="001259A1"/>
    <w:rsid w:val="00130856"/>
    <w:rsid w:val="0013193C"/>
    <w:rsid w:val="00132FD1"/>
    <w:rsid w:val="00133AE3"/>
    <w:rsid w:val="00135039"/>
    <w:rsid w:val="001376D8"/>
    <w:rsid w:val="00140220"/>
    <w:rsid w:val="0014432F"/>
    <w:rsid w:val="00145DE5"/>
    <w:rsid w:val="00146652"/>
    <w:rsid w:val="00156427"/>
    <w:rsid w:val="00161556"/>
    <w:rsid w:val="001646D4"/>
    <w:rsid w:val="0016799A"/>
    <w:rsid w:val="00167EAB"/>
    <w:rsid w:val="0017130E"/>
    <w:rsid w:val="00171670"/>
    <w:rsid w:val="001726EE"/>
    <w:rsid w:val="001841F8"/>
    <w:rsid w:val="00185713"/>
    <w:rsid w:val="001903E1"/>
    <w:rsid w:val="00190E9E"/>
    <w:rsid w:val="00191405"/>
    <w:rsid w:val="001A34FB"/>
    <w:rsid w:val="001A4C91"/>
    <w:rsid w:val="001A7732"/>
    <w:rsid w:val="001A78DA"/>
    <w:rsid w:val="001B00F3"/>
    <w:rsid w:val="001B3600"/>
    <w:rsid w:val="001C0AF7"/>
    <w:rsid w:val="001C5836"/>
    <w:rsid w:val="001C63B3"/>
    <w:rsid w:val="001C7B0A"/>
    <w:rsid w:val="001C7BA6"/>
    <w:rsid w:val="001D2499"/>
    <w:rsid w:val="001D4663"/>
    <w:rsid w:val="001D470F"/>
    <w:rsid w:val="001D745C"/>
    <w:rsid w:val="001E0AD0"/>
    <w:rsid w:val="001E23F8"/>
    <w:rsid w:val="001E3C2A"/>
    <w:rsid w:val="001F7082"/>
    <w:rsid w:val="00200F90"/>
    <w:rsid w:val="00201762"/>
    <w:rsid w:val="00205377"/>
    <w:rsid w:val="00207A1A"/>
    <w:rsid w:val="00211758"/>
    <w:rsid w:val="00223FBC"/>
    <w:rsid w:val="00230D7D"/>
    <w:rsid w:val="0023260F"/>
    <w:rsid w:val="0023402A"/>
    <w:rsid w:val="00235751"/>
    <w:rsid w:val="00242A2E"/>
    <w:rsid w:val="002446E0"/>
    <w:rsid w:val="002477C3"/>
    <w:rsid w:val="00251579"/>
    <w:rsid w:val="002518D0"/>
    <w:rsid w:val="00256E88"/>
    <w:rsid w:val="00261C22"/>
    <w:rsid w:val="002639A5"/>
    <w:rsid w:val="00263E30"/>
    <w:rsid w:val="0026789C"/>
    <w:rsid w:val="00270898"/>
    <w:rsid w:val="00273616"/>
    <w:rsid w:val="00273C0E"/>
    <w:rsid w:val="00280643"/>
    <w:rsid w:val="00282626"/>
    <w:rsid w:val="0028385B"/>
    <w:rsid w:val="00287F84"/>
    <w:rsid w:val="002913C6"/>
    <w:rsid w:val="002923F4"/>
    <w:rsid w:val="002937DC"/>
    <w:rsid w:val="00294C19"/>
    <w:rsid w:val="00294FFD"/>
    <w:rsid w:val="002A1EB0"/>
    <w:rsid w:val="002B109E"/>
    <w:rsid w:val="002B1468"/>
    <w:rsid w:val="002B1C46"/>
    <w:rsid w:val="002B1D96"/>
    <w:rsid w:val="002C3DB6"/>
    <w:rsid w:val="002C543B"/>
    <w:rsid w:val="002C63A7"/>
    <w:rsid w:val="002C67BE"/>
    <w:rsid w:val="002D01A0"/>
    <w:rsid w:val="002D35E5"/>
    <w:rsid w:val="002D4FD1"/>
    <w:rsid w:val="002D5C8C"/>
    <w:rsid w:val="002E01F6"/>
    <w:rsid w:val="002E42F5"/>
    <w:rsid w:val="002E7D27"/>
    <w:rsid w:val="002F141F"/>
    <w:rsid w:val="002F7F58"/>
    <w:rsid w:val="003057BF"/>
    <w:rsid w:val="00307A81"/>
    <w:rsid w:val="00307BD0"/>
    <w:rsid w:val="00312C8B"/>
    <w:rsid w:val="0031405F"/>
    <w:rsid w:val="00314CC5"/>
    <w:rsid w:val="00316BBF"/>
    <w:rsid w:val="00317084"/>
    <w:rsid w:val="0031719E"/>
    <w:rsid w:val="003332EF"/>
    <w:rsid w:val="00334260"/>
    <w:rsid w:val="00334919"/>
    <w:rsid w:val="0033536C"/>
    <w:rsid w:val="00342991"/>
    <w:rsid w:val="00352663"/>
    <w:rsid w:val="00361098"/>
    <w:rsid w:val="00373383"/>
    <w:rsid w:val="00374D2D"/>
    <w:rsid w:val="00382D10"/>
    <w:rsid w:val="00384A2D"/>
    <w:rsid w:val="00390D57"/>
    <w:rsid w:val="00391BC5"/>
    <w:rsid w:val="0039607D"/>
    <w:rsid w:val="003975D1"/>
    <w:rsid w:val="003A2249"/>
    <w:rsid w:val="003A26F7"/>
    <w:rsid w:val="003A2D17"/>
    <w:rsid w:val="003A45E0"/>
    <w:rsid w:val="003A4A39"/>
    <w:rsid w:val="003A5820"/>
    <w:rsid w:val="003A6310"/>
    <w:rsid w:val="003B162E"/>
    <w:rsid w:val="003B4B15"/>
    <w:rsid w:val="003B7423"/>
    <w:rsid w:val="003C1BB8"/>
    <w:rsid w:val="003C48F5"/>
    <w:rsid w:val="003C6A3C"/>
    <w:rsid w:val="003C7D3D"/>
    <w:rsid w:val="003D2D64"/>
    <w:rsid w:val="003E0307"/>
    <w:rsid w:val="003E47C2"/>
    <w:rsid w:val="003E4CE9"/>
    <w:rsid w:val="0040437C"/>
    <w:rsid w:val="00412A17"/>
    <w:rsid w:val="00413CE3"/>
    <w:rsid w:val="00414F3E"/>
    <w:rsid w:val="00415C18"/>
    <w:rsid w:val="00417E5B"/>
    <w:rsid w:val="00420D1A"/>
    <w:rsid w:val="00427F17"/>
    <w:rsid w:val="004322FB"/>
    <w:rsid w:val="0043421E"/>
    <w:rsid w:val="00436CCD"/>
    <w:rsid w:val="00437A71"/>
    <w:rsid w:val="00437C68"/>
    <w:rsid w:val="00440FFA"/>
    <w:rsid w:val="00441367"/>
    <w:rsid w:val="004451DA"/>
    <w:rsid w:val="00447AB9"/>
    <w:rsid w:val="00450C64"/>
    <w:rsid w:val="00453371"/>
    <w:rsid w:val="00456115"/>
    <w:rsid w:val="004710C5"/>
    <w:rsid w:val="00475BBD"/>
    <w:rsid w:val="00477B3B"/>
    <w:rsid w:val="00480B24"/>
    <w:rsid w:val="00483B3D"/>
    <w:rsid w:val="0048528E"/>
    <w:rsid w:val="0048554D"/>
    <w:rsid w:val="00485DF8"/>
    <w:rsid w:val="004A079A"/>
    <w:rsid w:val="004A2C23"/>
    <w:rsid w:val="004A30FF"/>
    <w:rsid w:val="004A40FD"/>
    <w:rsid w:val="004B2CCF"/>
    <w:rsid w:val="004C04EB"/>
    <w:rsid w:val="004C7AF0"/>
    <w:rsid w:val="004D1EAA"/>
    <w:rsid w:val="004D1F89"/>
    <w:rsid w:val="004D25C5"/>
    <w:rsid w:val="004D46D4"/>
    <w:rsid w:val="004D52D7"/>
    <w:rsid w:val="004D79D9"/>
    <w:rsid w:val="004E0611"/>
    <w:rsid w:val="004E100B"/>
    <w:rsid w:val="004F0C2B"/>
    <w:rsid w:val="004F542F"/>
    <w:rsid w:val="004F5904"/>
    <w:rsid w:val="004F6603"/>
    <w:rsid w:val="0051083F"/>
    <w:rsid w:val="005114DE"/>
    <w:rsid w:val="00512F4C"/>
    <w:rsid w:val="00516171"/>
    <w:rsid w:val="00520594"/>
    <w:rsid w:val="00522C24"/>
    <w:rsid w:val="00522F83"/>
    <w:rsid w:val="0052744A"/>
    <w:rsid w:val="00531AD0"/>
    <w:rsid w:val="00532817"/>
    <w:rsid w:val="00544158"/>
    <w:rsid w:val="00544828"/>
    <w:rsid w:val="00550DF1"/>
    <w:rsid w:val="005519B8"/>
    <w:rsid w:val="00554C01"/>
    <w:rsid w:val="0055526D"/>
    <w:rsid w:val="0056079F"/>
    <w:rsid w:val="00561212"/>
    <w:rsid w:val="00572F79"/>
    <w:rsid w:val="00576E64"/>
    <w:rsid w:val="00577779"/>
    <w:rsid w:val="00580EF2"/>
    <w:rsid w:val="00581A70"/>
    <w:rsid w:val="00582A7F"/>
    <w:rsid w:val="00585CA9"/>
    <w:rsid w:val="0058603E"/>
    <w:rsid w:val="00586FD5"/>
    <w:rsid w:val="00590F3F"/>
    <w:rsid w:val="00594FD3"/>
    <w:rsid w:val="005952B4"/>
    <w:rsid w:val="00596643"/>
    <w:rsid w:val="00597CF1"/>
    <w:rsid w:val="005A020C"/>
    <w:rsid w:val="005A479B"/>
    <w:rsid w:val="005A52BC"/>
    <w:rsid w:val="005A7DE1"/>
    <w:rsid w:val="005B053F"/>
    <w:rsid w:val="005B068E"/>
    <w:rsid w:val="005B0F89"/>
    <w:rsid w:val="005B2704"/>
    <w:rsid w:val="005B524B"/>
    <w:rsid w:val="005B7C84"/>
    <w:rsid w:val="005C3442"/>
    <w:rsid w:val="005C34E3"/>
    <w:rsid w:val="005C3989"/>
    <w:rsid w:val="005C3D65"/>
    <w:rsid w:val="005C58E2"/>
    <w:rsid w:val="005C5909"/>
    <w:rsid w:val="005C59B9"/>
    <w:rsid w:val="005C5D9B"/>
    <w:rsid w:val="005C6EEE"/>
    <w:rsid w:val="005D15BD"/>
    <w:rsid w:val="005D39CF"/>
    <w:rsid w:val="005D6BAF"/>
    <w:rsid w:val="005E0ABD"/>
    <w:rsid w:val="005E5CA5"/>
    <w:rsid w:val="005F0DA2"/>
    <w:rsid w:val="005F2A6F"/>
    <w:rsid w:val="005F4B2E"/>
    <w:rsid w:val="005F52B8"/>
    <w:rsid w:val="005F5F8F"/>
    <w:rsid w:val="005F778E"/>
    <w:rsid w:val="00605558"/>
    <w:rsid w:val="006057E8"/>
    <w:rsid w:val="006062F8"/>
    <w:rsid w:val="006064F4"/>
    <w:rsid w:val="00613A02"/>
    <w:rsid w:val="00615D4E"/>
    <w:rsid w:val="006177FB"/>
    <w:rsid w:val="006230B7"/>
    <w:rsid w:val="006238D9"/>
    <w:rsid w:val="0063260D"/>
    <w:rsid w:val="00632CC9"/>
    <w:rsid w:val="00634252"/>
    <w:rsid w:val="00637DCF"/>
    <w:rsid w:val="00641329"/>
    <w:rsid w:val="00642C77"/>
    <w:rsid w:val="00642D50"/>
    <w:rsid w:val="00645B70"/>
    <w:rsid w:val="00647D57"/>
    <w:rsid w:val="00651C0B"/>
    <w:rsid w:val="006526AA"/>
    <w:rsid w:val="00652759"/>
    <w:rsid w:val="00656884"/>
    <w:rsid w:val="00657004"/>
    <w:rsid w:val="0066083D"/>
    <w:rsid w:val="00661431"/>
    <w:rsid w:val="00665A99"/>
    <w:rsid w:val="00665B65"/>
    <w:rsid w:val="00666E76"/>
    <w:rsid w:val="00670C5C"/>
    <w:rsid w:val="0067153D"/>
    <w:rsid w:val="00671725"/>
    <w:rsid w:val="00671F0F"/>
    <w:rsid w:val="006721E2"/>
    <w:rsid w:val="0067453F"/>
    <w:rsid w:val="00676069"/>
    <w:rsid w:val="00676164"/>
    <w:rsid w:val="006822F4"/>
    <w:rsid w:val="006842F4"/>
    <w:rsid w:val="00685D25"/>
    <w:rsid w:val="00690B82"/>
    <w:rsid w:val="006975D8"/>
    <w:rsid w:val="006A226E"/>
    <w:rsid w:val="006A3B40"/>
    <w:rsid w:val="006A6C40"/>
    <w:rsid w:val="006B00E7"/>
    <w:rsid w:val="006B012A"/>
    <w:rsid w:val="006B332A"/>
    <w:rsid w:val="006C24FF"/>
    <w:rsid w:val="006C552E"/>
    <w:rsid w:val="006D13DE"/>
    <w:rsid w:val="006D2305"/>
    <w:rsid w:val="006D3A85"/>
    <w:rsid w:val="006E6E97"/>
    <w:rsid w:val="006F0B86"/>
    <w:rsid w:val="006F349B"/>
    <w:rsid w:val="006F7C2A"/>
    <w:rsid w:val="00702655"/>
    <w:rsid w:val="00703946"/>
    <w:rsid w:val="00703A49"/>
    <w:rsid w:val="00704970"/>
    <w:rsid w:val="00713CB2"/>
    <w:rsid w:val="00715D95"/>
    <w:rsid w:val="0071681A"/>
    <w:rsid w:val="0072185E"/>
    <w:rsid w:val="00722671"/>
    <w:rsid w:val="00724660"/>
    <w:rsid w:val="00725D89"/>
    <w:rsid w:val="007263C3"/>
    <w:rsid w:val="00727C55"/>
    <w:rsid w:val="00737306"/>
    <w:rsid w:val="00737FF1"/>
    <w:rsid w:val="00740696"/>
    <w:rsid w:val="00743F0A"/>
    <w:rsid w:val="007451B1"/>
    <w:rsid w:val="00752430"/>
    <w:rsid w:val="007526A7"/>
    <w:rsid w:val="00752B7B"/>
    <w:rsid w:val="00753A54"/>
    <w:rsid w:val="0075564D"/>
    <w:rsid w:val="007573A6"/>
    <w:rsid w:val="007624EE"/>
    <w:rsid w:val="00762EED"/>
    <w:rsid w:val="00763A21"/>
    <w:rsid w:val="00763CE5"/>
    <w:rsid w:val="007643BC"/>
    <w:rsid w:val="007670FA"/>
    <w:rsid w:val="007674C0"/>
    <w:rsid w:val="0077217C"/>
    <w:rsid w:val="007727F5"/>
    <w:rsid w:val="00773DD7"/>
    <w:rsid w:val="007744FA"/>
    <w:rsid w:val="00780947"/>
    <w:rsid w:val="00782696"/>
    <w:rsid w:val="0079117A"/>
    <w:rsid w:val="00793117"/>
    <w:rsid w:val="00795122"/>
    <w:rsid w:val="007A5C3E"/>
    <w:rsid w:val="007A6CEF"/>
    <w:rsid w:val="007C210D"/>
    <w:rsid w:val="007C3B77"/>
    <w:rsid w:val="007C6430"/>
    <w:rsid w:val="007C6E5A"/>
    <w:rsid w:val="007C7CB7"/>
    <w:rsid w:val="007D491C"/>
    <w:rsid w:val="007D66CE"/>
    <w:rsid w:val="007D6BEC"/>
    <w:rsid w:val="007E744A"/>
    <w:rsid w:val="007F2AAF"/>
    <w:rsid w:val="00804D83"/>
    <w:rsid w:val="0081113A"/>
    <w:rsid w:val="00811EE7"/>
    <w:rsid w:val="00812A6D"/>
    <w:rsid w:val="00814B39"/>
    <w:rsid w:val="008151C0"/>
    <w:rsid w:val="00821F61"/>
    <w:rsid w:val="00824120"/>
    <w:rsid w:val="00830D79"/>
    <w:rsid w:val="00833C95"/>
    <w:rsid w:val="0083420E"/>
    <w:rsid w:val="008406AA"/>
    <w:rsid w:val="00840C04"/>
    <w:rsid w:val="00840D90"/>
    <w:rsid w:val="0084281B"/>
    <w:rsid w:val="00842B70"/>
    <w:rsid w:val="008448D6"/>
    <w:rsid w:val="0085096A"/>
    <w:rsid w:val="00852FB5"/>
    <w:rsid w:val="00854413"/>
    <w:rsid w:val="00855148"/>
    <w:rsid w:val="00860119"/>
    <w:rsid w:val="008622B7"/>
    <w:rsid w:val="008712C2"/>
    <w:rsid w:val="00872C8F"/>
    <w:rsid w:val="00873222"/>
    <w:rsid w:val="00875F62"/>
    <w:rsid w:val="0087786D"/>
    <w:rsid w:val="00880C77"/>
    <w:rsid w:val="008813A0"/>
    <w:rsid w:val="00882E74"/>
    <w:rsid w:val="008831D4"/>
    <w:rsid w:val="00885220"/>
    <w:rsid w:val="00891D93"/>
    <w:rsid w:val="008A317F"/>
    <w:rsid w:val="008A5248"/>
    <w:rsid w:val="008A6E38"/>
    <w:rsid w:val="008B59C2"/>
    <w:rsid w:val="008B6893"/>
    <w:rsid w:val="008B72A5"/>
    <w:rsid w:val="008C0CD6"/>
    <w:rsid w:val="008C2A18"/>
    <w:rsid w:val="008C36D1"/>
    <w:rsid w:val="008C3FE0"/>
    <w:rsid w:val="008C49D2"/>
    <w:rsid w:val="008D3A90"/>
    <w:rsid w:val="008D45EC"/>
    <w:rsid w:val="008E2B8C"/>
    <w:rsid w:val="008E3E5C"/>
    <w:rsid w:val="008E51E4"/>
    <w:rsid w:val="008E6AEA"/>
    <w:rsid w:val="008F324F"/>
    <w:rsid w:val="008F59BF"/>
    <w:rsid w:val="008F5F85"/>
    <w:rsid w:val="008F7D88"/>
    <w:rsid w:val="00903200"/>
    <w:rsid w:val="0090456C"/>
    <w:rsid w:val="00905255"/>
    <w:rsid w:val="00910F23"/>
    <w:rsid w:val="00912836"/>
    <w:rsid w:val="0091378A"/>
    <w:rsid w:val="00915517"/>
    <w:rsid w:val="00915EBF"/>
    <w:rsid w:val="0091747A"/>
    <w:rsid w:val="009236C4"/>
    <w:rsid w:val="009244C6"/>
    <w:rsid w:val="0092712B"/>
    <w:rsid w:val="009303B3"/>
    <w:rsid w:val="00931391"/>
    <w:rsid w:val="00935A20"/>
    <w:rsid w:val="00937E35"/>
    <w:rsid w:val="00945679"/>
    <w:rsid w:val="00946FD9"/>
    <w:rsid w:val="00954639"/>
    <w:rsid w:val="00955797"/>
    <w:rsid w:val="00957327"/>
    <w:rsid w:val="00957BE1"/>
    <w:rsid w:val="00960698"/>
    <w:rsid w:val="009666DD"/>
    <w:rsid w:val="00967B0C"/>
    <w:rsid w:val="00971976"/>
    <w:rsid w:val="00972E70"/>
    <w:rsid w:val="00974FBE"/>
    <w:rsid w:val="00976548"/>
    <w:rsid w:val="00981CE1"/>
    <w:rsid w:val="009839C2"/>
    <w:rsid w:val="009855FF"/>
    <w:rsid w:val="0098674C"/>
    <w:rsid w:val="00986EAA"/>
    <w:rsid w:val="00987E71"/>
    <w:rsid w:val="009905D9"/>
    <w:rsid w:val="009915A3"/>
    <w:rsid w:val="0099558C"/>
    <w:rsid w:val="0099661A"/>
    <w:rsid w:val="0099673D"/>
    <w:rsid w:val="00997417"/>
    <w:rsid w:val="009A0D47"/>
    <w:rsid w:val="009B19E5"/>
    <w:rsid w:val="009B37A8"/>
    <w:rsid w:val="009C0C1B"/>
    <w:rsid w:val="009C51BD"/>
    <w:rsid w:val="009C68E3"/>
    <w:rsid w:val="009D12AB"/>
    <w:rsid w:val="009D176F"/>
    <w:rsid w:val="009D5269"/>
    <w:rsid w:val="009E027A"/>
    <w:rsid w:val="009E5511"/>
    <w:rsid w:val="009E5BB4"/>
    <w:rsid w:val="009E6243"/>
    <w:rsid w:val="009F1F24"/>
    <w:rsid w:val="009F2D2F"/>
    <w:rsid w:val="009F6E56"/>
    <w:rsid w:val="00A024F1"/>
    <w:rsid w:val="00A040EC"/>
    <w:rsid w:val="00A049FE"/>
    <w:rsid w:val="00A110B7"/>
    <w:rsid w:val="00A12AF7"/>
    <w:rsid w:val="00A16CCF"/>
    <w:rsid w:val="00A21AB4"/>
    <w:rsid w:val="00A24BF9"/>
    <w:rsid w:val="00A2563F"/>
    <w:rsid w:val="00A30A4D"/>
    <w:rsid w:val="00A30C17"/>
    <w:rsid w:val="00A33370"/>
    <w:rsid w:val="00A37CFD"/>
    <w:rsid w:val="00A4007E"/>
    <w:rsid w:val="00A41266"/>
    <w:rsid w:val="00A413D2"/>
    <w:rsid w:val="00A503EA"/>
    <w:rsid w:val="00A548A2"/>
    <w:rsid w:val="00A56505"/>
    <w:rsid w:val="00A6060F"/>
    <w:rsid w:val="00A611D6"/>
    <w:rsid w:val="00A625C6"/>
    <w:rsid w:val="00A641FC"/>
    <w:rsid w:val="00A720BA"/>
    <w:rsid w:val="00A72B2D"/>
    <w:rsid w:val="00A74A59"/>
    <w:rsid w:val="00A77AD6"/>
    <w:rsid w:val="00A8273A"/>
    <w:rsid w:val="00A853CE"/>
    <w:rsid w:val="00A90454"/>
    <w:rsid w:val="00A953D0"/>
    <w:rsid w:val="00AA0E52"/>
    <w:rsid w:val="00AA2E91"/>
    <w:rsid w:val="00AA7012"/>
    <w:rsid w:val="00AA7EA8"/>
    <w:rsid w:val="00AB51AD"/>
    <w:rsid w:val="00AB6817"/>
    <w:rsid w:val="00AC066A"/>
    <w:rsid w:val="00AC28D4"/>
    <w:rsid w:val="00AC2F23"/>
    <w:rsid w:val="00AC5011"/>
    <w:rsid w:val="00AC584C"/>
    <w:rsid w:val="00AC7250"/>
    <w:rsid w:val="00AD311A"/>
    <w:rsid w:val="00AD3913"/>
    <w:rsid w:val="00AD3E47"/>
    <w:rsid w:val="00AD5C37"/>
    <w:rsid w:val="00AD5CF3"/>
    <w:rsid w:val="00AD5FE4"/>
    <w:rsid w:val="00AE3BB7"/>
    <w:rsid w:val="00AE4351"/>
    <w:rsid w:val="00AE62AB"/>
    <w:rsid w:val="00AE7F6B"/>
    <w:rsid w:val="00AF192E"/>
    <w:rsid w:val="00AF743B"/>
    <w:rsid w:val="00B07B48"/>
    <w:rsid w:val="00B11667"/>
    <w:rsid w:val="00B1370F"/>
    <w:rsid w:val="00B2656D"/>
    <w:rsid w:val="00B345F4"/>
    <w:rsid w:val="00B34E74"/>
    <w:rsid w:val="00B3595A"/>
    <w:rsid w:val="00B360DA"/>
    <w:rsid w:val="00B3700F"/>
    <w:rsid w:val="00B53D04"/>
    <w:rsid w:val="00B55B2F"/>
    <w:rsid w:val="00B55BD4"/>
    <w:rsid w:val="00B63574"/>
    <w:rsid w:val="00B6479F"/>
    <w:rsid w:val="00B64B6B"/>
    <w:rsid w:val="00B64FE5"/>
    <w:rsid w:val="00B65ECA"/>
    <w:rsid w:val="00B6690C"/>
    <w:rsid w:val="00B70357"/>
    <w:rsid w:val="00B70977"/>
    <w:rsid w:val="00B70CA2"/>
    <w:rsid w:val="00B73154"/>
    <w:rsid w:val="00B77CE1"/>
    <w:rsid w:val="00B9128E"/>
    <w:rsid w:val="00B9165C"/>
    <w:rsid w:val="00B97178"/>
    <w:rsid w:val="00BA1681"/>
    <w:rsid w:val="00BA6903"/>
    <w:rsid w:val="00BA7B1D"/>
    <w:rsid w:val="00BB0590"/>
    <w:rsid w:val="00BB2687"/>
    <w:rsid w:val="00BB3F97"/>
    <w:rsid w:val="00BB4295"/>
    <w:rsid w:val="00BC0BB3"/>
    <w:rsid w:val="00BC4C9B"/>
    <w:rsid w:val="00BC57B9"/>
    <w:rsid w:val="00BC5BC8"/>
    <w:rsid w:val="00BC628B"/>
    <w:rsid w:val="00BE2FF0"/>
    <w:rsid w:val="00BE3F60"/>
    <w:rsid w:val="00BE4940"/>
    <w:rsid w:val="00BE6502"/>
    <w:rsid w:val="00BF02A9"/>
    <w:rsid w:val="00BF2309"/>
    <w:rsid w:val="00BF6E42"/>
    <w:rsid w:val="00BF7343"/>
    <w:rsid w:val="00C051DC"/>
    <w:rsid w:val="00C10927"/>
    <w:rsid w:val="00C1383E"/>
    <w:rsid w:val="00C139D5"/>
    <w:rsid w:val="00C13EE5"/>
    <w:rsid w:val="00C148C8"/>
    <w:rsid w:val="00C1577F"/>
    <w:rsid w:val="00C15999"/>
    <w:rsid w:val="00C161FC"/>
    <w:rsid w:val="00C170F3"/>
    <w:rsid w:val="00C20BCC"/>
    <w:rsid w:val="00C24E31"/>
    <w:rsid w:val="00C279EA"/>
    <w:rsid w:val="00C312C6"/>
    <w:rsid w:val="00C35430"/>
    <w:rsid w:val="00C3651E"/>
    <w:rsid w:val="00C36582"/>
    <w:rsid w:val="00C45625"/>
    <w:rsid w:val="00C45C8D"/>
    <w:rsid w:val="00C4665F"/>
    <w:rsid w:val="00C5069A"/>
    <w:rsid w:val="00C60A5E"/>
    <w:rsid w:val="00C62FF1"/>
    <w:rsid w:val="00C63BDF"/>
    <w:rsid w:val="00C6518F"/>
    <w:rsid w:val="00C65B9F"/>
    <w:rsid w:val="00C73145"/>
    <w:rsid w:val="00C77086"/>
    <w:rsid w:val="00C77BAB"/>
    <w:rsid w:val="00C77EBD"/>
    <w:rsid w:val="00C85A78"/>
    <w:rsid w:val="00C96CA1"/>
    <w:rsid w:val="00CA24BE"/>
    <w:rsid w:val="00CA4288"/>
    <w:rsid w:val="00CA4757"/>
    <w:rsid w:val="00CB2BE8"/>
    <w:rsid w:val="00CB368F"/>
    <w:rsid w:val="00CB5B18"/>
    <w:rsid w:val="00CC0DBA"/>
    <w:rsid w:val="00CC4888"/>
    <w:rsid w:val="00CD3391"/>
    <w:rsid w:val="00CD34C8"/>
    <w:rsid w:val="00CD5106"/>
    <w:rsid w:val="00CD67C8"/>
    <w:rsid w:val="00CE0FA7"/>
    <w:rsid w:val="00CE245F"/>
    <w:rsid w:val="00CE3610"/>
    <w:rsid w:val="00CE547D"/>
    <w:rsid w:val="00CE585F"/>
    <w:rsid w:val="00CE7FC3"/>
    <w:rsid w:val="00CF75F8"/>
    <w:rsid w:val="00CF7939"/>
    <w:rsid w:val="00D06ABF"/>
    <w:rsid w:val="00D1010B"/>
    <w:rsid w:val="00D17888"/>
    <w:rsid w:val="00D17F0A"/>
    <w:rsid w:val="00D20267"/>
    <w:rsid w:val="00D20F12"/>
    <w:rsid w:val="00D21BE6"/>
    <w:rsid w:val="00D21C91"/>
    <w:rsid w:val="00D220F2"/>
    <w:rsid w:val="00D23AC6"/>
    <w:rsid w:val="00D23DC1"/>
    <w:rsid w:val="00D247A8"/>
    <w:rsid w:val="00D25527"/>
    <w:rsid w:val="00D27E3E"/>
    <w:rsid w:val="00D331D4"/>
    <w:rsid w:val="00D35399"/>
    <w:rsid w:val="00D376D3"/>
    <w:rsid w:val="00D42AE9"/>
    <w:rsid w:val="00D454C0"/>
    <w:rsid w:val="00D45ADF"/>
    <w:rsid w:val="00D45BD3"/>
    <w:rsid w:val="00D522FF"/>
    <w:rsid w:val="00D53E62"/>
    <w:rsid w:val="00D54706"/>
    <w:rsid w:val="00D6055E"/>
    <w:rsid w:val="00D626D0"/>
    <w:rsid w:val="00D64A14"/>
    <w:rsid w:val="00D65B82"/>
    <w:rsid w:val="00D65E17"/>
    <w:rsid w:val="00D667E7"/>
    <w:rsid w:val="00D71BB1"/>
    <w:rsid w:val="00D76EF0"/>
    <w:rsid w:val="00D773CF"/>
    <w:rsid w:val="00D848CF"/>
    <w:rsid w:val="00D84D88"/>
    <w:rsid w:val="00D869FC"/>
    <w:rsid w:val="00D91FE3"/>
    <w:rsid w:val="00D9377C"/>
    <w:rsid w:val="00D951A4"/>
    <w:rsid w:val="00D968F6"/>
    <w:rsid w:val="00DA2282"/>
    <w:rsid w:val="00DA403D"/>
    <w:rsid w:val="00DA525D"/>
    <w:rsid w:val="00DA6943"/>
    <w:rsid w:val="00DA78CB"/>
    <w:rsid w:val="00DB3763"/>
    <w:rsid w:val="00DB4D98"/>
    <w:rsid w:val="00DB6B21"/>
    <w:rsid w:val="00DB6F1A"/>
    <w:rsid w:val="00DB7267"/>
    <w:rsid w:val="00DC1CA7"/>
    <w:rsid w:val="00DC756C"/>
    <w:rsid w:val="00DD0468"/>
    <w:rsid w:val="00DD0578"/>
    <w:rsid w:val="00DD34B0"/>
    <w:rsid w:val="00DD6FD4"/>
    <w:rsid w:val="00DE218C"/>
    <w:rsid w:val="00DE4173"/>
    <w:rsid w:val="00DE7C80"/>
    <w:rsid w:val="00DF0557"/>
    <w:rsid w:val="00DF3228"/>
    <w:rsid w:val="00DF7991"/>
    <w:rsid w:val="00E00A11"/>
    <w:rsid w:val="00E152BC"/>
    <w:rsid w:val="00E17C26"/>
    <w:rsid w:val="00E20204"/>
    <w:rsid w:val="00E244FE"/>
    <w:rsid w:val="00E253F6"/>
    <w:rsid w:val="00E340F6"/>
    <w:rsid w:val="00E3514B"/>
    <w:rsid w:val="00E35E1C"/>
    <w:rsid w:val="00E369F7"/>
    <w:rsid w:val="00E44DD5"/>
    <w:rsid w:val="00E455BB"/>
    <w:rsid w:val="00E47F8F"/>
    <w:rsid w:val="00E503D4"/>
    <w:rsid w:val="00E507D2"/>
    <w:rsid w:val="00E510CA"/>
    <w:rsid w:val="00E536F3"/>
    <w:rsid w:val="00E5512F"/>
    <w:rsid w:val="00E56E04"/>
    <w:rsid w:val="00E577FB"/>
    <w:rsid w:val="00E60103"/>
    <w:rsid w:val="00E621B1"/>
    <w:rsid w:val="00E63E67"/>
    <w:rsid w:val="00E70D89"/>
    <w:rsid w:val="00E71482"/>
    <w:rsid w:val="00E74834"/>
    <w:rsid w:val="00E750FB"/>
    <w:rsid w:val="00E85B25"/>
    <w:rsid w:val="00E912B0"/>
    <w:rsid w:val="00E92F8F"/>
    <w:rsid w:val="00E93099"/>
    <w:rsid w:val="00E95FDD"/>
    <w:rsid w:val="00EA2D00"/>
    <w:rsid w:val="00EA5407"/>
    <w:rsid w:val="00EA6754"/>
    <w:rsid w:val="00EA6F5A"/>
    <w:rsid w:val="00EB5726"/>
    <w:rsid w:val="00EB725F"/>
    <w:rsid w:val="00EC36EE"/>
    <w:rsid w:val="00EC4B96"/>
    <w:rsid w:val="00ED77BE"/>
    <w:rsid w:val="00EE7673"/>
    <w:rsid w:val="00EF1977"/>
    <w:rsid w:val="00EF22CC"/>
    <w:rsid w:val="00EF35E5"/>
    <w:rsid w:val="00F000CB"/>
    <w:rsid w:val="00F00925"/>
    <w:rsid w:val="00F03736"/>
    <w:rsid w:val="00F04929"/>
    <w:rsid w:val="00F0702C"/>
    <w:rsid w:val="00F072B5"/>
    <w:rsid w:val="00F1114D"/>
    <w:rsid w:val="00F128BB"/>
    <w:rsid w:val="00F12D22"/>
    <w:rsid w:val="00F20433"/>
    <w:rsid w:val="00F27338"/>
    <w:rsid w:val="00F312C1"/>
    <w:rsid w:val="00F31CC2"/>
    <w:rsid w:val="00F33B2F"/>
    <w:rsid w:val="00F456B4"/>
    <w:rsid w:val="00F53B72"/>
    <w:rsid w:val="00F56C5C"/>
    <w:rsid w:val="00F62631"/>
    <w:rsid w:val="00F65627"/>
    <w:rsid w:val="00F66A36"/>
    <w:rsid w:val="00F6729E"/>
    <w:rsid w:val="00F67FE9"/>
    <w:rsid w:val="00F71FDD"/>
    <w:rsid w:val="00F7435F"/>
    <w:rsid w:val="00F8429F"/>
    <w:rsid w:val="00F85B99"/>
    <w:rsid w:val="00F87ADD"/>
    <w:rsid w:val="00F87B0B"/>
    <w:rsid w:val="00F91725"/>
    <w:rsid w:val="00F93E89"/>
    <w:rsid w:val="00F93FA2"/>
    <w:rsid w:val="00F97299"/>
    <w:rsid w:val="00FA2331"/>
    <w:rsid w:val="00FA6466"/>
    <w:rsid w:val="00FB0723"/>
    <w:rsid w:val="00FB7EC2"/>
    <w:rsid w:val="00FC000F"/>
    <w:rsid w:val="00FC29D7"/>
    <w:rsid w:val="00FC5E22"/>
    <w:rsid w:val="00FD16D4"/>
    <w:rsid w:val="00FD6C8D"/>
    <w:rsid w:val="00FD7389"/>
    <w:rsid w:val="00FD739F"/>
    <w:rsid w:val="00FE04D5"/>
    <w:rsid w:val="00FE21D1"/>
    <w:rsid w:val="00FE4EC8"/>
    <w:rsid w:val="00FE4ED5"/>
    <w:rsid w:val="00FE4EDD"/>
    <w:rsid w:val="00FF398B"/>
    <w:rsid w:val="00FF51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BB3A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3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739F"/>
    <w:pPr>
      <w:widowControl w:val="0"/>
      <w:autoSpaceDE w:val="0"/>
      <w:autoSpaceDN w:val="0"/>
      <w:adjustRightInd w:val="0"/>
    </w:pPr>
    <w:rPr>
      <w:rFonts w:ascii="Trade Gothic LT Std" w:hAnsi="Trade Gothic LT Std" w:cs="Trade Gothic LT Std"/>
      <w:color w:val="000000"/>
    </w:rPr>
  </w:style>
  <w:style w:type="character" w:customStyle="1" w:styleId="BalloonTextChar">
    <w:name w:val="Balloon Text Char"/>
    <w:basedOn w:val="DefaultParagraphFont"/>
    <w:link w:val="BalloonText"/>
    <w:uiPriority w:val="99"/>
    <w:semiHidden/>
    <w:rsid w:val="00652759"/>
    <w:rPr>
      <w:rFonts w:ascii="Lucida Grande" w:hAnsi="Lucida Grande" w:cs="Lucida Grande"/>
      <w:sz w:val="18"/>
      <w:szCs w:val="18"/>
    </w:rPr>
  </w:style>
  <w:style w:type="paragraph" w:styleId="BalloonText">
    <w:name w:val="Balloon Text"/>
    <w:basedOn w:val="Normal"/>
    <w:link w:val="BalloonTextChar"/>
    <w:uiPriority w:val="99"/>
    <w:semiHidden/>
    <w:unhideWhenUsed/>
    <w:rsid w:val="00652759"/>
    <w:rPr>
      <w:rFonts w:ascii="Lucida Grande" w:hAnsi="Lucida Grande" w:cs="Lucida Grande"/>
      <w:sz w:val="18"/>
      <w:szCs w:val="18"/>
    </w:rPr>
  </w:style>
  <w:style w:type="character" w:customStyle="1" w:styleId="HeaderChar">
    <w:name w:val="Header Char"/>
    <w:basedOn w:val="DefaultParagraphFont"/>
    <w:link w:val="Header"/>
    <w:uiPriority w:val="99"/>
    <w:rsid w:val="00652759"/>
  </w:style>
  <w:style w:type="paragraph" w:styleId="Header">
    <w:name w:val="header"/>
    <w:basedOn w:val="Normal"/>
    <w:link w:val="HeaderChar"/>
    <w:uiPriority w:val="99"/>
    <w:unhideWhenUsed/>
    <w:rsid w:val="00652759"/>
    <w:pPr>
      <w:tabs>
        <w:tab w:val="center" w:pos="4320"/>
        <w:tab w:val="right" w:pos="8640"/>
      </w:tabs>
    </w:pPr>
  </w:style>
  <w:style w:type="character" w:customStyle="1" w:styleId="CommentTextChar">
    <w:name w:val="Comment Text Char"/>
    <w:basedOn w:val="DefaultParagraphFont"/>
    <w:link w:val="CommentText"/>
    <w:uiPriority w:val="99"/>
    <w:semiHidden/>
    <w:rsid w:val="00652759"/>
  </w:style>
  <w:style w:type="paragraph" w:styleId="CommentText">
    <w:name w:val="annotation text"/>
    <w:basedOn w:val="Normal"/>
    <w:link w:val="CommentTextChar"/>
    <w:uiPriority w:val="99"/>
    <w:semiHidden/>
    <w:unhideWhenUsed/>
    <w:rsid w:val="00652759"/>
  </w:style>
  <w:style w:type="character" w:customStyle="1" w:styleId="CommentSubjectChar">
    <w:name w:val="Comment Subject Char"/>
    <w:basedOn w:val="CommentTextChar"/>
    <w:link w:val="CommentSubject"/>
    <w:uiPriority w:val="99"/>
    <w:semiHidden/>
    <w:rsid w:val="00652759"/>
    <w:rPr>
      <w:b/>
      <w:bCs/>
      <w:sz w:val="20"/>
      <w:szCs w:val="20"/>
    </w:rPr>
  </w:style>
  <w:style w:type="paragraph" w:styleId="CommentSubject">
    <w:name w:val="annotation subject"/>
    <w:basedOn w:val="CommentText"/>
    <w:next w:val="CommentText"/>
    <w:link w:val="CommentSubjectChar"/>
    <w:uiPriority w:val="99"/>
    <w:semiHidden/>
    <w:unhideWhenUsed/>
    <w:rsid w:val="00652759"/>
    <w:rPr>
      <w:b/>
      <w:bCs/>
      <w:sz w:val="20"/>
      <w:szCs w:val="20"/>
    </w:rPr>
  </w:style>
  <w:style w:type="character" w:styleId="CommentReference">
    <w:name w:val="annotation reference"/>
    <w:basedOn w:val="DefaultParagraphFont"/>
    <w:uiPriority w:val="99"/>
    <w:semiHidden/>
    <w:unhideWhenUsed/>
    <w:rsid w:val="00CB368F"/>
    <w:rPr>
      <w:sz w:val="18"/>
      <w:szCs w:val="18"/>
    </w:rPr>
  </w:style>
  <w:style w:type="character" w:styleId="PageNumber">
    <w:name w:val="page number"/>
    <w:basedOn w:val="DefaultParagraphFont"/>
    <w:uiPriority w:val="99"/>
    <w:semiHidden/>
    <w:unhideWhenUsed/>
    <w:rsid w:val="00C051DC"/>
  </w:style>
  <w:style w:type="paragraph" w:customStyle="1" w:styleId="Pa12">
    <w:name w:val="Pa12"/>
    <w:basedOn w:val="Default"/>
    <w:next w:val="Default"/>
    <w:uiPriority w:val="99"/>
    <w:rsid w:val="00945679"/>
    <w:pPr>
      <w:spacing w:line="180" w:lineRule="atLeast"/>
    </w:pPr>
    <w:rPr>
      <w:rFonts w:cs="Times New Roman"/>
      <w:color w:val="auto"/>
    </w:rPr>
  </w:style>
  <w:style w:type="character" w:customStyle="1" w:styleId="A4">
    <w:name w:val="A4"/>
    <w:uiPriority w:val="99"/>
    <w:rsid w:val="00945679"/>
    <w:rPr>
      <w:rFonts w:ascii="Minion Pro" w:hAnsi="Minion Pro" w:cs="Minion Pro"/>
      <w:color w:val="211D1E"/>
      <w:sz w:val="13"/>
      <w:szCs w:val="13"/>
    </w:rPr>
  </w:style>
  <w:style w:type="character" w:customStyle="1" w:styleId="A2">
    <w:name w:val="A2"/>
    <w:uiPriority w:val="99"/>
    <w:rsid w:val="00945679"/>
    <w:rPr>
      <w:rFonts w:cs="Trade Gothic LT Std"/>
      <w:b/>
      <w:bCs/>
      <w:color w:val="211D1E"/>
      <w:sz w:val="13"/>
      <w:szCs w:val="13"/>
    </w:rPr>
  </w:style>
  <w:style w:type="character" w:customStyle="1" w:styleId="A3">
    <w:name w:val="A3"/>
    <w:uiPriority w:val="99"/>
    <w:rsid w:val="00945679"/>
    <w:rPr>
      <w:rFonts w:cs="Trade Gothic LT Std"/>
      <w:b/>
      <w:bCs/>
      <w:color w:val="211D1E"/>
      <w:sz w:val="13"/>
      <w:szCs w:val="13"/>
    </w:rPr>
  </w:style>
  <w:style w:type="paragraph" w:styleId="Revision">
    <w:name w:val="Revision"/>
    <w:hidden/>
    <w:uiPriority w:val="99"/>
    <w:semiHidden/>
    <w:rsid w:val="00D626D0"/>
  </w:style>
  <w:style w:type="paragraph" w:customStyle="1" w:styleId="EndNoteBibliography">
    <w:name w:val="EndNote Bibliography"/>
    <w:basedOn w:val="Normal"/>
    <w:rsid w:val="009E5511"/>
    <w:rPr>
      <w:rFonts w:ascii="Cambria" w:hAnsi="Cambria"/>
    </w:rPr>
  </w:style>
  <w:style w:type="paragraph" w:styleId="Footer">
    <w:name w:val="footer"/>
    <w:basedOn w:val="Normal"/>
    <w:link w:val="FooterChar"/>
    <w:uiPriority w:val="99"/>
    <w:unhideWhenUsed/>
    <w:rsid w:val="000D553C"/>
    <w:pPr>
      <w:tabs>
        <w:tab w:val="center" w:pos="4320"/>
        <w:tab w:val="right" w:pos="8640"/>
      </w:tabs>
    </w:pPr>
  </w:style>
  <w:style w:type="character" w:customStyle="1" w:styleId="FooterChar">
    <w:name w:val="Footer Char"/>
    <w:basedOn w:val="DefaultParagraphFont"/>
    <w:link w:val="Footer"/>
    <w:uiPriority w:val="99"/>
    <w:rsid w:val="000D553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3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739F"/>
    <w:pPr>
      <w:widowControl w:val="0"/>
      <w:autoSpaceDE w:val="0"/>
      <w:autoSpaceDN w:val="0"/>
      <w:adjustRightInd w:val="0"/>
    </w:pPr>
    <w:rPr>
      <w:rFonts w:ascii="Trade Gothic LT Std" w:hAnsi="Trade Gothic LT Std" w:cs="Trade Gothic LT Std"/>
      <w:color w:val="000000"/>
    </w:rPr>
  </w:style>
  <w:style w:type="character" w:customStyle="1" w:styleId="BalloonTextChar">
    <w:name w:val="Balloon Text Char"/>
    <w:basedOn w:val="DefaultParagraphFont"/>
    <w:link w:val="BalloonText"/>
    <w:uiPriority w:val="99"/>
    <w:semiHidden/>
    <w:rsid w:val="00652759"/>
    <w:rPr>
      <w:rFonts w:ascii="Lucida Grande" w:hAnsi="Lucida Grande" w:cs="Lucida Grande"/>
      <w:sz w:val="18"/>
      <w:szCs w:val="18"/>
    </w:rPr>
  </w:style>
  <w:style w:type="paragraph" w:styleId="BalloonText">
    <w:name w:val="Balloon Text"/>
    <w:basedOn w:val="Normal"/>
    <w:link w:val="BalloonTextChar"/>
    <w:uiPriority w:val="99"/>
    <w:semiHidden/>
    <w:unhideWhenUsed/>
    <w:rsid w:val="00652759"/>
    <w:rPr>
      <w:rFonts w:ascii="Lucida Grande" w:hAnsi="Lucida Grande" w:cs="Lucida Grande"/>
      <w:sz w:val="18"/>
      <w:szCs w:val="18"/>
    </w:rPr>
  </w:style>
  <w:style w:type="character" w:customStyle="1" w:styleId="HeaderChar">
    <w:name w:val="Header Char"/>
    <w:basedOn w:val="DefaultParagraphFont"/>
    <w:link w:val="Header"/>
    <w:uiPriority w:val="99"/>
    <w:rsid w:val="00652759"/>
  </w:style>
  <w:style w:type="paragraph" w:styleId="Header">
    <w:name w:val="header"/>
    <w:basedOn w:val="Normal"/>
    <w:link w:val="HeaderChar"/>
    <w:uiPriority w:val="99"/>
    <w:unhideWhenUsed/>
    <w:rsid w:val="00652759"/>
    <w:pPr>
      <w:tabs>
        <w:tab w:val="center" w:pos="4320"/>
        <w:tab w:val="right" w:pos="8640"/>
      </w:tabs>
    </w:pPr>
  </w:style>
  <w:style w:type="character" w:customStyle="1" w:styleId="CommentTextChar">
    <w:name w:val="Comment Text Char"/>
    <w:basedOn w:val="DefaultParagraphFont"/>
    <w:link w:val="CommentText"/>
    <w:uiPriority w:val="99"/>
    <w:semiHidden/>
    <w:rsid w:val="00652759"/>
  </w:style>
  <w:style w:type="paragraph" w:styleId="CommentText">
    <w:name w:val="annotation text"/>
    <w:basedOn w:val="Normal"/>
    <w:link w:val="CommentTextChar"/>
    <w:uiPriority w:val="99"/>
    <w:semiHidden/>
    <w:unhideWhenUsed/>
    <w:rsid w:val="00652759"/>
  </w:style>
  <w:style w:type="character" w:customStyle="1" w:styleId="CommentSubjectChar">
    <w:name w:val="Comment Subject Char"/>
    <w:basedOn w:val="CommentTextChar"/>
    <w:link w:val="CommentSubject"/>
    <w:uiPriority w:val="99"/>
    <w:semiHidden/>
    <w:rsid w:val="00652759"/>
    <w:rPr>
      <w:b/>
      <w:bCs/>
      <w:sz w:val="20"/>
      <w:szCs w:val="20"/>
    </w:rPr>
  </w:style>
  <w:style w:type="paragraph" w:styleId="CommentSubject">
    <w:name w:val="annotation subject"/>
    <w:basedOn w:val="CommentText"/>
    <w:next w:val="CommentText"/>
    <w:link w:val="CommentSubjectChar"/>
    <w:uiPriority w:val="99"/>
    <w:semiHidden/>
    <w:unhideWhenUsed/>
    <w:rsid w:val="00652759"/>
    <w:rPr>
      <w:b/>
      <w:bCs/>
      <w:sz w:val="20"/>
      <w:szCs w:val="20"/>
    </w:rPr>
  </w:style>
  <w:style w:type="character" w:styleId="CommentReference">
    <w:name w:val="annotation reference"/>
    <w:basedOn w:val="DefaultParagraphFont"/>
    <w:uiPriority w:val="99"/>
    <w:semiHidden/>
    <w:unhideWhenUsed/>
    <w:rsid w:val="00CB368F"/>
    <w:rPr>
      <w:sz w:val="18"/>
      <w:szCs w:val="18"/>
    </w:rPr>
  </w:style>
  <w:style w:type="character" w:styleId="PageNumber">
    <w:name w:val="page number"/>
    <w:basedOn w:val="DefaultParagraphFont"/>
    <w:uiPriority w:val="99"/>
    <w:semiHidden/>
    <w:unhideWhenUsed/>
    <w:rsid w:val="00C051DC"/>
  </w:style>
  <w:style w:type="paragraph" w:customStyle="1" w:styleId="Pa12">
    <w:name w:val="Pa12"/>
    <w:basedOn w:val="Default"/>
    <w:next w:val="Default"/>
    <w:uiPriority w:val="99"/>
    <w:rsid w:val="00945679"/>
    <w:pPr>
      <w:spacing w:line="180" w:lineRule="atLeast"/>
    </w:pPr>
    <w:rPr>
      <w:rFonts w:cs="Times New Roman"/>
      <w:color w:val="auto"/>
    </w:rPr>
  </w:style>
  <w:style w:type="character" w:customStyle="1" w:styleId="A4">
    <w:name w:val="A4"/>
    <w:uiPriority w:val="99"/>
    <w:rsid w:val="00945679"/>
    <w:rPr>
      <w:rFonts w:ascii="Minion Pro" w:hAnsi="Minion Pro" w:cs="Minion Pro"/>
      <w:color w:val="211D1E"/>
      <w:sz w:val="13"/>
      <w:szCs w:val="13"/>
    </w:rPr>
  </w:style>
  <w:style w:type="character" w:customStyle="1" w:styleId="A2">
    <w:name w:val="A2"/>
    <w:uiPriority w:val="99"/>
    <w:rsid w:val="00945679"/>
    <w:rPr>
      <w:rFonts w:cs="Trade Gothic LT Std"/>
      <w:b/>
      <w:bCs/>
      <w:color w:val="211D1E"/>
      <w:sz w:val="13"/>
      <w:szCs w:val="13"/>
    </w:rPr>
  </w:style>
  <w:style w:type="character" w:customStyle="1" w:styleId="A3">
    <w:name w:val="A3"/>
    <w:uiPriority w:val="99"/>
    <w:rsid w:val="00945679"/>
    <w:rPr>
      <w:rFonts w:cs="Trade Gothic LT Std"/>
      <w:b/>
      <w:bCs/>
      <w:color w:val="211D1E"/>
      <w:sz w:val="13"/>
      <w:szCs w:val="13"/>
    </w:rPr>
  </w:style>
  <w:style w:type="paragraph" w:styleId="Revision">
    <w:name w:val="Revision"/>
    <w:hidden/>
    <w:uiPriority w:val="99"/>
    <w:semiHidden/>
    <w:rsid w:val="00D626D0"/>
  </w:style>
  <w:style w:type="paragraph" w:customStyle="1" w:styleId="EndNoteBibliography">
    <w:name w:val="EndNote Bibliography"/>
    <w:basedOn w:val="Normal"/>
    <w:rsid w:val="009E5511"/>
    <w:rPr>
      <w:rFonts w:ascii="Cambria" w:hAnsi="Cambria"/>
    </w:rPr>
  </w:style>
  <w:style w:type="paragraph" w:styleId="Footer">
    <w:name w:val="footer"/>
    <w:basedOn w:val="Normal"/>
    <w:link w:val="FooterChar"/>
    <w:uiPriority w:val="99"/>
    <w:unhideWhenUsed/>
    <w:rsid w:val="000D553C"/>
    <w:pPr>
      <w:tabs>
        <w:tab w:val="center" w:pos="4320"/>
        <w:tab w:val="right" w:pos="8640"/>
      </w:tabs>
    </w:pPr>
  </w:style>
  <w:style w:type="character" w:customStyle="1" w:styleId="FooterChar">
    <w:name w:val="Footer Char"/>
    <w:basedOn w:val="DefaultParagraphFont"/>
    <w:link w:val="Footer"/>
    <w:uiPriority w:val="99"/>
    <w:rsid w:val="000D5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4602">
      <w:bodyDiv w:val="1"/>
      <w:marLeft w:val="0"/>
      <w:marRight w:val="0"/>
      <w:marTop w:val="0"/>
      <w:marBottom w:val="0"/>
      <w:divBdr>
        <w:top w:val="none" w:sz="0" w:space="0" w:color="auto"/>
        <w:left w:val="none" w:sz="0" w:space="0" w:color="auto"/>
        <w:bottom w:val="none" w:sz="0" w:space="0" w:color="auto"/>
        <w:right w:val="none" w:sz="0" w:space="0" w:color="auto"/>
      </w:divBdr>
    </w:div>
    <w:div w:id="50009603">
      <w:bodyDiv w:val="1"/>
      <w:marLeft w:val="0"/>
      <w:marRight w:val="0"/>
      <w:marTop w:val="0"/>
      <w:marBottom w:val="0"/>
      <w:divBdr>
        <w:top w:val="none" w:sz="0" w:space="0" w:color="auto"/>
        <w:left w:val="none" w:sz="0" w:space="0" w:color="auto"/>
        <w:bottom w:val="none" w:sz="0" w:space="0" w:color="auto"/>
        <w:right w:val="none" w:sz="0" w:space="0" w:color="auto"/>
      </w:divBdr>
    </w:div>
    <w:div w:id="443426866">
      <w:bodyDiv w:val="1"/>
      <w:marLeft w:val="0"/>
      <w:marRight w:val="0"/>
      <w:marTop w:val="0"/>
      <w:marBottom w:val="0"/>
      <w:divBdr>
        <w:top w:val="none" w:sz="0" w:space="0" w:color="auto"/>
        <w:left w:val="none" w:sz="0" w:space="0" w:color="auto"/>
        <w:bottom w:val="none" w:sz="0" w:space="0" w:color="auto"/>
        <w:right w:val="none" w:sz="0" w:space="0" w:color="auto"/>
      </w:divBdr>
    </w:div>
    <w:div w:id="584654260">
      <w:bodyDiv w:val="1"/>
      <w:marLeft w:val="0"/>
      <w:marRight w:val="0"/>
      <w:marTop w:val="0"/>
      <w:marBottom w:val="0"/>
      <w:divBdr>
        <w:top w:val="none" w:sz="0" w:space="0" w:color="auto"/>
        <w:left w:val="none" w:sz="0" w:space="0" w:color="auto"/>
        <w:bottom w:val="none" w:sz="0" w:space="0" w:color="auto"/>
        <w:right w:val="none" w:sz="0" w:space="0" w:color="auto"/>
      </w:divBdr>
    </w:div>
    <w:div w:id="661933689">
      <w:bodyDiv w:val="1"/>
      <w:marLeft w:val="0"/>
      <w:marRight w:val="0"/>
      <w:marTop w:val="0"/>
      <w:marBottom w:val="0"/>
      <w:divBdr>
        <w:top w:val="none" w:sz="0" w:space="0" w:color="auto"/>
        <w:left w:val="none" w:sz="0" w:space="0" w:color="auto"/>
        <w:bottom w:val="none" w:sz="0" w:space="0" w:color="auto"/>
        <w:right w:val="none" w:sz="0" w:space="0" w:color="auto"/>
      </w:divBdr>
    </w:div>
    <w:div w:id="847598527">
      <w:bodyDiv w:val="1"/>
      <w:marLeft w:val="0"/>
      <w:marRight w:val="0"/>
      <w:marTop w:val="0"/>
      <w:marBottom w:val="0"/>
      <w:divBdr>
        <w:top w:val="none" w:sz="0" w:space="0" w:color="auto"/>
        <w:left w:val="none" w:sz="0" w:space="0" w:color="auto"/>
        <w:bottom w:val="none" w:sz="0" w:space="0" w:color="auto"/>
        <w:right w:val="none" w:sz="0" w:space="0" w:color="auto"/>
      </w:divBdr>
    </w:div>
    <w:div w:id="1270619681">
      <w:bodyDiv w:val="1"/>
      <w:marLeft w:val="0"/>
      <w:marRight w:val="0"/>
      <w:marTop w:val="0"/>
      <w:marBottom w:val="0"/>
      <w:divBdr>
        <w:top w:val="none" w:sz="0" w:space="0" w:color="auto"/>
        <w:left w:val="none" w:sz="0" w:space="0" w:color="auto"/>
        <w:bottom w:val="none" w:sz="0" w:space="0" w:color="auto"/>
        <w:right w:val="none" w:sz="0" w:space="0" w:color="auto"/>
      </w:divBdr>
    </w:div>
    <w:div w:id="1497723620">
      <w:bodyDiv w:val="1"/>
      <w:marLeft w:val="0"/>
      <w:marRight w:val="0"/>
      <w:marTop w:val="0"/>
      <w:marBottom w:val="0"/>
      <w:divBdr>
        <w:top w:val="none" w:sz="0" w:space="0" w:color="auto"/>
        <w:left w:val="none" w:sz="0" w:space="0" w:color="auto"/>
        <w:bottom w:val="none" w:sz="0" w:space="0" w:color="auto"/>
        <w:right w:val="none" w:sz="0" w:space="0" w:color="auto"/>
      </w:divBdr>
    </w:div>
    <w:div w:id="1525242843">
      <w:bodyDiv w:val="1"/>
      <w:marLeft w:val="0"/>
      <w:marRight w:val="0"/>
      <w:marTop w:val="0"/>
      <w:marBottom w:val="0"/>
      <w:divBdr>
        <w:top w:val="none" w:sz="0" w:space="0" w:color="auto"/>
        <w:left w:val="none" w:sz="0" w:space="0" w:color="auto"/>
        <w:bottom w:val="none" w:sz="0" w:space="0" w:color="auto"/>
        <w:right w:val="none" w:sz="0" w:space="0" w:color="auto"/>
      </w:divBdr>
    </w:div>
    <w:div w:id="20293298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8866</Words>
  <Characters>50542</Characters>
  <Application>Microsoft Macintosh Word</Application>
  <DocSecurity>0</DocSecurity>
  <Lines>421</Lines>
  <Paragraphs>118</Paragraphs>
  <ScaleCrop>false</ScaleCrop>
  <Company/>
  <LinksUpToDate>false</LinksUpToDate>
  <CharactersWithSpaces>59290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Adkins</dc:creator>
  <cp:keywords/>
  <dc:description/>
  <cp:lastModifiedBy>Xulong Wang</cp:lastModifiedBy>
  <cp:revision>3</cp:revision>
  <cp:lastPrinted>2015-02-02T14:55:00Z</cp:lastPrinted>
  <dcterms:created xsi:type="dcterms:W3CDTF">2015-03-12T19:01:00Z</dcterms:created>
  <dcterms:modified xsi:type="dcterms:W3CDTF">2015-03-13T12:48:00Z</dcterms:modified>
</cp:coreProperties>
</file>